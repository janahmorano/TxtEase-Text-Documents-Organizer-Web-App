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C4961" w14:textId="3C2A63C1" w:rsidR="00431C43" w:rsidRDefault="00FA67E0" w:rsidP="00431C43">
      <w:pPr>
        <w:spacing w:line="276" w:lineRule="auto"/>
        <w:rPr>
          <w:rFonts w:ascii="Calibri" w:hAnsi="Calibri"/>
          <w:b/>
          <w:sz w:val="28"/>
          <w:szCs w:val="28"/>
          <w:lang w:val="en-US"/>
        </w:rPr>
      </w:pPr>
      <w:bookmarkStart w:id="0" w:name="_GoBack"/>
      <w:bookmarkEnd w:id="0"/>
      <w:r w:rsidRPr="00431C43">
        <w:rPr>
          <w:rFonts w:ascii="Calibri" w:hAnsi="Calibri"/>
          <w:b/>
          <w:sz w:val="28"/>
          <w:szCs w:val="28"/>
          <w:lang w:val="en-US"/>
        </w:rPr>
        <w:t>Political youth education in Germany.</w:t>
      </w:r>
      <w:r w:rsidR="00575CA5">
        <w:rPr>
          <w:rStyle w:val="Endnotenzeichen"/>
          <w:rFonts w:ascii="Calibri" w:hAnsi="Calibri"/>
          <w:b/>
          <w:sz w:val="28"/>
          <w:szCs w:val="28"/>
          <w:lang w:val="en-US"/>
        </w:rPr>
        <w:endnoteReference w:id="1"/>
      </w:r>
    </w:p>
    <w:p w14:paraId="662E8201" w14:textId="2E100FAE" w:rsidR="009D6E05" w:rsidRPr="00431C43" w:rsidRDefault="00CA5E51">
      <w:pPr>
        <w:spacing w:after="200" w:line="276" w:lineRule="auto"/>
        <w:rPr>
          <w:rFonts w:ascii="Calibri" w:hAnsi="Calibri"/>
          <w:b/>
          <w:sz w:val="28"/>
          <w:szCs w:val="28"/>
          <w:lang w:val="en-US"/>
        </w:rPr>
      </w:pPr>
      <w:r>
        <w:rPr>
          <w:rFonts w:ascii="Calibri" w:hAnsi="Calibri"/>
          <w:b/>
          <w:sz w:val="28"/>
          <w:szCs w:val="28"/>
          <w:lang w:val="en-US"/>
        </w:rPr>
        <w:t>Presenting a</w:t>
      </w:r>
      <w:r w:rsidR="00FA67E0" w:rsidRPr="00431C43">
        <w:rPr>
          <w:rFonts w:ascii="Calibri" w:hAnsi="Calibri"/>
          <w:b/>
          <w:sz w:val="28"/>
          <w:szCs w:val="28"/>
          <w:lang w:val="en-US"/>
        </w:rPr>
        <w:t xml:space="preserve"> qualitative study on its biographically long term effect</w:t>
      </w:r>
      <w:r w:rsidR="00ED688A">
        <w:rPr>
          <w:rFonts w:ascii="Calibri" w:hAnsi="Calibri"/>
          <w:b/>
          <w:sz w:val="28"/>
          <w:szCs w:val="28"/>
          <w:lang w:val="en-US"/>
        </w:rPr>
        <w:t>s</w:t>
      </w:r>
    </w:p>
    <w:p w14:paraId="7DF7A8B3" w14:textId="1D4280A4" w:rsidR="00431C43" w:rsidRPr="00E32D52" w:rsidRDefault="00431C43">
      <w:pPr>
        <w:spacing w:after="200" w:line="276" w:lineRule="auto"/>
        <w:rPr>
          <w:rFonts w:ascii="Calibri" w:hAnsi="Calibri"/>
          <w:b/>
          <w:szCs w:val="24"/>
          <w:lang w:val="en-US"/>
        </w:rPr>
      </w:pPr>
      <w:r w:rsidRPr="00E32D52">
        <w:rPr>
          <w:rFonts w:ascii="Calibri" w:hAnsi="Calibri"/>
          <w:b/>
          <w:szCs w:val="24"/>
          <w:lang w:val="en-US"/>
        </w:rPr>
        <w:t>Abstract</w:t>
      </w:r>
    </w:p>
    <w:p w14:paraId="5C61C5B4" w14:textId="28724C53" w:rsidR="008C56D6" w:rsidRPr="00E32D52" w:rsidRDefault="008C56D6" w:rsidP="008C56D6">
      <w:pPr>
        <w:rPr>
          <w:szCs w:val="24"/>
        </w:rPr>
      </w:pPr>
      <w:r w:rsidRPr="00E32D52">
        <w:rPr>
          <w:szCs w:val="24"/>
        </w:rPr>
        <w:t xml:space="preserve">Political youth education </w:t>
      </w:r>
      <w:ins w:id="3" w:author="achschroeder" w:date="2016-12-30T14:05:00Z">
        <w:r w:rsidR="009B4C57">
          <w:rPr>
            <w:szCs w:val="24"/>
          </w:rPr>
          <w:t xml:space="preserve">in extra-curricular settings </w:t>
        </w:r>
      </w:ins>
      <w:r w:rsidRPr="00E32D52">
        <w:rPr>
          <w:szCs w:val="24"/>
        </w:rPr>
        <w:t xml:space="preserve">has been comparatively well funded in Germany since second wold war and has been evaluated in a nationwide survey during the last decade. Now there is an impact analysis presented, which explores the </w:t>
      </w:r>
      <w:del w:id="4" w:author="achschroeder" w:date="2017-01-06T11:53:00Z">
        <w:r w:rsidRPr="00E32D52" w:rsidDel="00BB1CD5">
          <w:rPr>
            <w:szCs w:val="24"/>
          </w:rPr>
          <w:delText>long term</w:delText>
        </w:r>
      </w:del>
      <w:ins w:id="5" w:author="achschroeder" w:date="2017-01-06T11:53:00Z">
        <w:r w:rsidR="00BB1CD5" w:rsidRPr="00E32D52">
          <w:rPr>
            <w:szCs w:val="24"/>
          </w:rPr>
          <w:t>long-term</w:t>
        </w:r>
      </w:ins>
      <w:r w:rsidRPr="00E32D52">
        <w:rPr>
          <w:szCs w:val="24"/>
        </w:rPr>
        <w:t xml:space="preserve"> effect out of the perspective off participants. The former participants retell their own education- and life story about five years later. The impact analysis generated a typology of biographical sustainability and shows the effects of political youth education by means of single case analysis and case comprehensive topics. The quintessence is summarized in nine statements.</w:t>
      </w:r>
    </w:p>
    <w:p w14:paraId="1B4DDBD0" w14:textId="77777777" w:rsidR="008C56D6" w:rsidRPr="00E32D52" w:rsidRDefault="008C56D6">
      <w:pPr>
        <w:spacing w:after="200" w:line="276" w:lineRule="auto"/>
        <w:rPr>
          <w:rFonts w:ascii="Calibri" w:hAnsi="Calibri"/>
          <w:b/>
          <w:szCs w:val="24"/>
          <w:lang w:val="en-US"/>
        </w:rPr>
      </w:pPr>
    </w:p>
    <w:p w14:paraId="62A75AB8" w14:textId="362D2BD7" w:rsidR="00384F94" w:rsidRPr="00E32D52" w:rsidRDefault="00384F94">
      <w:pPr>
        <w:spacing w:after="200" w:line="276" w:lineRule="auto"/>
        <w:rPr>
          <w:rFonts w:ascii="Calibri" w:hAnsi="Calibri"/>
          <w:szCs w:val="24"/>
          <w:lang w:val="en-US"/>
        </w:rPr>
      </w:pPr>
      <w:r w:rsidRPr="00E32D52">
        <w:rPr>
          <w:rFonts w:ascii="Calibri" w:hAnsi="Calibri"/>
          <w:b/>
          <w:szCs w:val="24"/>
          <w:lang w:val="en-US"/>
        </w:rPr>
        <w:t>Contents</w:t>
      </w:r>
    </w:p>
    <w:p w14:paraId="213E5E52" w14:textId="4CFDDE6C" w:rsidR="009D6E05" w:rsidRPr="00E32D52" w:rsidRDefault="00FA67E0" w:rsidP="003E7E6E">
      <w:pPr>
        <w:pStyle w:val="Listenabsatz"/>
        <w:numPr>
          <w:ilvl w:val="0"/>
          <w:numId w:val="11"/>
        </w:numPr>
        <w:tabs>
          <w:tab w:val="left" w:pos="940"/>
          <w:tab w:val="left" w:pos="1440"/>
        </w:tabs>
        <w:spacing w:line="276" w:lineRule="auto"/>
        <w:ind w:left="426" w:hanging="426"/>
        <w:rPr>
          <w:rFonts w:ascii="Calibri" w:hAnsi="Calibri"/>
          <w:szCs w:val="24"/>
        </w:rPr>
      </w:pPr>
      <w:r w:rsidRPr="00E32D52">
        <w:rPr>
          <w:rFonts w:ascii="Calibri" w:hAnsi="Calibri"/>
          <w:szCs w:val="24"/>
        </w:rPr>
        <w:t>Political youth education in Germany</w:t>
      </w:r>
    </w:p>
    <w:p w14:paraId="5FD4BEE6" w14:textId="61B760E2" w:rsidR="00276072" w:rsidRPr="00E32D52" w:rsidRDefault="00276072" w:rsidP="003E7E6E">
      <w:pPr>
        <w:pStyle w:val="Listenabsatz"/>
        <w:numPr>
          <w:ilvl w:val="1"/>
          <w:numId w:val="12"/>
        </w:numPr>
        <w:tabs>
          <w:tab w:val="left" w:pos="2380"/>
          <w:tab w:val="left" w:pos="2880"/>
        </w:tabs>
        <w:spacing w:line="276" w:lineRule="auto"/>
        <w:ind w:left="426" w:hanging="426"/>
        <w:rPr>
          <w:rFonts w:ascii="Calibri" w:hAnsi="Calibri"/>
          <w:szCs w:val="24"/>
        </w:rPr>
      </w:pPr>
      <w:r w:rsidRPr="00E32D52">
        <w:rPr>
          <w:rFonts w:ascii="Calibri" w:hAnsi="Calibri"/>
          <w:szCs w:val="24"/>
        </w:rPr>
        <w:t>Post war h</w:t>
      </w:r>
      <w:r w:rsidR="00FA67E0" w:rsidRPr="00E32D52">
        <w:rPr>
          <w:rFonts w:ascii="Calibri" w:hAnsi="Calibri"/>
          <w:szCs w:val="24"/>
        </w:rPr>
        <w:t>istory</w:t>
      </w:r>
    </w:p>
    <w:p w14:paraId="72080300" w14:textId="571E8CB7" w:rsidR="009D6E05" w:rsidRPr="00E32D52" w:rsidRDefault="003E7E6E" w:rsidP="003E7E6E">
      <w:pPr>
        <w:tabs>
          <w:tab w:val="left" w:pos="2380"/>
          <w:tab w:val="left" w:pos="2880"/>
        </w:tabs>
        <w:spacing w:line="276" w:lineRule="auto"/>
        <w:ind w:left="567" w:hanging="567"/>
        <w:rPr>
          <w:rFonts w:ascii="Calibri" w:hAnsi="Calibri"/>
          <w:szCs w:val="24"/>
        </w:rPr>
      </w:pPr>
      <w:r w:rsidRPr="00E32D52">
        <w:rPr>
          <w:rFonts w:ascii="Calibri" w:hAnsi="Calibri"/>
          <w:szCs w:val="24"/>
          <w:lang w:val="en-US"/>
        </w:rPr>
        <w:t xml:space="preserve">1.2   </w:t>
      </w:r>
      <w:r w:rsidR="00FA67E0" w:rsidRPr="00E32D52">
        <w:rPr>
          <w:rFonts w:ascii="Calibri" w:hAnsi="Calibri"/>
          <w:szCs w:val="24"/>
          <w:lang w:val="en-US"/>
        </w:rPr>
        <w:t xml:space="preserve">Knowledge, judgement, action as the triad in political youth education  </w:t>
      </w:r>
    </w:p>
    <w:p w14:paraId="3FBACAD6" w14:textId="33D721D8" w:rsidR="00276072" w:rsidRPr="00E32D52" w:rsidRDefault="00FA67E0" w:rsidP="003E7E6E">
      <w:pPr>
        <w:pStyle w:val="Listenabsatz"/>
        <w:numPr>
          <w:ilvl w:val="0"/>
          <w:numId w:val="11"/>
        </w:numPr>
        <w:tabs>
          <w:tab w:val="left" w:pos="940"/>
          <w:tab w:val="left" w:pos="1440"/>
        </w:tabs>
        <w:spacing w:line="276" w:lineRule="auto"/>
        <w:ind w:left="426" w:hanging="426"/>
        <w:rPr>
          <w:rFonts w:ascii="Calibri" w:hAnsi="Calibri"/>
          <w:szCs w:val="24"/>
        </w:rPr>
      </w:pPr>
      <w:r w:rsidRPr="00E32D52">
        <w:rPr>
          <w:rFonts w:ascii="Calibri" w:hAnsi="Calibri"/>
          <w:szCs w:val="24"/>
          <w:lang w:val="en-US"/>
        </w:rPr>
        <w:t>Initial situation and case history of the impact analysis</w:t>
      </w:r>
    </w:p>
    <w:p w14:paraId="66082CDF" w14:textId="00F94033" w:rsidR="00276072" w:rsidRPr="00E32D52" w:rsidRDefault="00FA67E0" w:rsidP="003E7E6E">
      <w:pPr>
        <w:pStyle w:val="Listenabsatz"/>
        <w:numPr>
          <w:ilvl w:val="0"/>
          <w:numId w:val="11"/>
        </w:numPr>
        <w:tabs>
          <w:tab w:val="left" w:pos="940"/>
          <w:tab w:val="left" w:pos="1440"/>
        </w:tabs>
        <w:spacing w:line="276" w:lineRule="auto"/>
        <w:ind w:left="426" w:hanging="426"/>
        <w:rPr>
          <w:rFonts w:ascii="Calibri" w:hAnsi="Calibri"/>
          <w:szCs w:val="24"/>
          <w:lang w:val="en-US"/>
        </w:rPr>
      </w:pPr>
      <w:r w:rsidRPr="00E32D52">
        <w:rPr>
          <w:rFonts w:ascii="Calibri" w:hAnsi="Calibri"/>
          <w:szCs w:val="24"/>
        </w:rPr>
        <w:t>Research design of the study</w:t>
      </w:r>
    </w:p>
    <w:p w14:paraId="58E149CF" w14:textId="4298D933" w:rsidR="009D6E05" w:rsidRPr="00E32D52" w:rsidRDefault="00FA67E0" w:rsidP="003E7E6E">
      <w:pPr>
        <w:pStyle w:val="Listenabsatz"/>
        <w:numPr>
          <w:ilvl w:val="0"/>
          <w:numId w:val="11"/>
        </w:numPr>
        <w:tabs>
          <w:tab w:val="left" w:pos="940"/>
          <w:tab w:val="left" w:pos="1440"/>
        </w:tabs>
        <w:spacing w:line="276" w:lineRule="auto"/>
        <w:ind w:left="426" w:hanging="426"/>
        <w:rPr>
          <w:rFonts w:ascii="Calibri" w:hAnsi="Calibri"/>
          <w:szCs w:val="24"/>
          <w:lang w:val="en-US"/>
        </w:rPr>
      </w:pPr>
      <w:r w:rsidRPr="00E32D52">
        <w:rPr>
          <w:rFonts w:ascii="Calibri" w:hAnsi="Calibri"/>
          <w:szCs w:val="24"/>
          <w:lang w:val="en-US"/>
        </w:rPr>
        <w:t xml:space="preserve">Typology of the </w:t>
      </w:r>
      <w:del w:id="6" w:author="achschroeder" w:date="2017-01-04T11:19:00Z">
        <w:r w:rsidRPr="00E32D52" w:rsidDel="00A31B0B">
          <w:rPr>
            <w:rFonts w:ascii="Calibri" w:hAnsi="Calibri"/>
            <w:szCs w:val="24"/>
            <w:lang w:val="en-US"/>
          </w:rPr>
          <w:delText>long term</w:delText>
        </w:r>
      </w:del>
      <w:ins w:id="7" w:author="achschroeder" w:date="2017-01-04T11:19:00Z">
        <w:r w:rsidR="00A31B0B" w:rsidRPr="00E32D52">
          <w:rPr>
            <w:rFonts w:ascii="Calibri" w:hAnsi="Calibri"/>
            <w:szCs w:val="24"/>
            <w:lang w:val="en-US"/>
          </w:rPr>
          <w:t>long-term</w:t>
        </w:r>
      </w:ins>
      <w:r w:rsidRPr="00E32D52">
        <w:rPr>
          <w:rFonts w:ascii="Calibri" w:hAnsi="Calibri"/>
          <w:szCs w:val="24"/>
          <w:lang w:val="en-US"/>
        </w:rPr>
        <w:t xml:space="preserve"> effectiveness of political youth education  </w:t>
      </w:r>
    </w:p>
    <w:p w14:paraId="55D97BDD" w14:textId="586E75C2" w:rsidR="009D6E05" w:rsidRPr="00E32D52" w:rsidRDefault="00FA67E0" w:rsidP="003E7E6E">
      <w:pPr>
        <w:pStyle w:val="Listenabsatz"/>
        <w:numPr>
          <w:ilvl w:val="0"/>
          <w:numId w:val="11"/>
        </w:numPr>
        <w:tabs>
          <w:tab w:val="left" w:pos="940"/>
          <w:tab w:val="left" w:pos="1440"/>
        </w:tabs>
        <w:spacing w:line="276" w:lineRule="auto"/>
        <w:ind w:left="426" w:hanging="426"/>
        <w:rPr>
          <w:rFonts w:ascii="Calibri" w:hAnsi="Calibri"/>
          <w:szCs w:val="24"/>
          <w:lang w:val="en-US"/>
        </w:rPr>
      </w:pPr>
      <w:r w:rsidRPr="00E32D52">
        <w:rPr>
          <w:rFonts w:ascii="Calibri" w:hAnsi="Calibri"/>
          <w:szCs w:val="24"/>
          <w:lang w:val="en-US"/>
        </w:rPr>
        <w:t>Summary of Mareike´s case reconstruction: „To be able to shape one´s own</w:t>
      </w:r>
      <w:r w:rsidR="00276072" w:rsidRPr="00E32D52">
        <w:rPr>
          <w:rFonts w:ascii="Calibri" w:hAnsi="Calibri"/>
          <w:szCs w:val="24"/>
          <w:lang w:val="en-US"/>
        </w:rPr>
        <w:t xml:space="preserve"> life even concerning computers”</w:t>
      </w:r>
    </w:p>
    <w:p w14:paraId="1371BC2F" w14:textId="5041BA28" w:rsidR="009D6E05" w:rsidRPr="00E32D52" w:rsidRDefault="00FA67E0" w:rsidP="003E7E6E">
      <w:pPr>
        <w:pStyle w:val="Listenabsatz"/>
        <w:numPr>
          <w:ilvl w:val="0"/>
          <w:numId w:val="11"/>
        </w:numPr>
        <w:tabs>
          <w:tab w:val="left" w:pos="940"/>
          <w:tab w:val="left" w:pos="1440"/>
        </w:tabs>
        <w:spacing w:line="276" w:lineRule="auto"/>
        <w:ind w:left="426" w:hanging="426"/>
        <w:rPr>
          <w:rFonts w:ascii="Calibri" w:hAnsi="Calibri"/>
          <w:szCs w:val="24"/>
          <w:lang w:val="en-US"/>
        </w:rPr>
      </w:pPr>
      <w:r w:rsidRPr="00E32D52">
        <w:rPr>
          <w:rFonts w:ascii="Calibri" w:hAnsi="Calibri"/>
          <w:szCs w:val="24"/>
          <w:lang w:val="en-US"/>
        </w:rPr>
        <w:t xml:space="preserve">Significance of pedagogical persons and </w:t>
      </w:r>
      <w:r w:rsidR="009135AF" w:rsidRPr="00E32D52">
        <w:rPr>
          <w:rFonts w:ascii="Calibri" w:hAnsi="Calibri"/>
          <w:szCs w:val="24"/>
          <w:lang w:val="en-US"/>
        </w:rPr>
        <w:t>learning venues</w:t>
      </w:r>
      <w:r w:rsidRPr="00E32D52">
        <w:rPr>
          <w:rFonts w:ascii="Calibri" w:hAnsi="Calibri"/>
          <w:szCs w:val="24"/>
          <w:lang w:val="en-US"/>
        </w:rPr>
        <w:t xml:space="preserve"> </w:t>
      </w:r>
      <w:r w:rsidR="00276072" w:rsidRPr="00E32D52">
        <w:rPr>
          <w:rFonts w:ascii="Calibri" w:hAnsi="Calibri"/>
          <w:szCs w:val="24"/>
          <w:lang w:val="en-US"/>
        </w:rPr>
        <w:t>–</w:t>
      </w:r>
      <w:r w:rsidR="00287CAB" w:rsidRPr="00E32D52">
        <w:rPr>
          <w:rFonts w:ascii="Calibri" w:hAnsi="Calibri"/>
          <w:szCs w:val="24"/>
          <w:lang w:val="en-US"/>
        </w:rPr>
        <w:t xml:space="preserve"> Selected</w:t>
      </w:r>
      <w:r w:rsidRPr="00E32D52">
        <w:rPr>
          <w:rFonts w:ascii="Calibri" w:hAnsi="Calibri"/>
          <w:szCs w:val="24"/>
          <w:lang w:val="en-US"/>
        </w:rPr>
        <w:t xml:space="preserve"> comprehensive topics</w:t>
      </w:r>
    </w:p>
    <w:p w14:paraId="379B94DE" w14:textId="11D59D59" w:rsidR="00A30B5B" w:rsidRPr="00E32D52" w:rsidRDefault="00A30B5B" w:rsidP="00A30B5B">
      <w:pPr>
        <w:spacing w:line="276" w:lineRule="auto"/>
        <w:rPr>
          <w:rFonts w:ascii="Calibri" w:hAnsi="Calibri"/>
          <w:szCs w:val="24"/>
          <w:lang w:val="en-US"/>
        </w:rPr>
      </w:pPr>
      <w:r w:rsidRPr="00E32D52">
        <w:rPr>
          <w:rFonts w:ascii="Calibri" w:hAnsi="Calibri"/>
          <w:szCs w:val="24"/>
          <w:lang w:val="en-US"/>
        </w:rPr>
        <w:t>6.1   Pedagogical persons</w:t>
      </w:r>
    </w:p>
    <w:p w14:paraId="75BD8799" w14:textId="2DB5A3B6" w:rsidR="00A30B5B" w:rsidRPr="00E32D52" w:rsidRDefault="00A30B5B" w:rsidP="00A30B5B">
      <w:pPr>
        <w:spacing w:line="276" w:lineRule="auto"/>
        <w:rPr>
          <w:rFonts w:ascii="Calibri" w:hAnsi="Calibri"/>
          <w:szCs w:val="24"/>
          <w:lang w:val="en-US"/>
        </w:rPr>
      </w:pPr>
      <w:r w:rsidRPr="00E32D52">
        <w:rPr>
          <w:rFonts w:ascii="Calibri" w:hAnsi="Calibri"/>
          <w:szCs w:val="24"/>
          <w:lang w:val="en-US"/>
        </w:rPr>
        <w:t>6.2   Learning venues, distant and close</w:t>
      </w:r>
    </w:p>
    <w:p w14:paraId="3E9FC2FE" w14:textId="2F7EA0A1" w:rsidR="00A30B5B" w:rsidRPr="00E32D52" w:rsidRDefault="00A30B5B" w:rsidP="00FF74E5">
      <w:pPr>
        <w:spacing w:line="276" w:lineRule="auto"/>
        <w:rPr>
          <w:rFonts w:ascii="Calibri" w:hAnsi="Calibri"/>
          <w:szCs w:val="24"/>
          <w:lang w:val="en-US"/>
        </w:rPr>
      </w:pPr>
      <w:r w:rsidRPr="00E32D52">
        <w:rPr>
          <w:rFonts w:ascii="Calibri" w:hAnsi="Calibri"/>
          <w:szCs w:val="24"/>
          <w:lang w:val="en-US"/>
        </w:rPr>
        <w:t>6.2.1 Distant: educational institutions, memorials, journeys, excursions</w:t>
      </w:r>
    </w:p>
    <w:p w14:paraId="3AAB699D" w14:textId="77777777" w:rsidR="00A30B5B" w:rsidRPr="00E32D52" w:rsidRDefault="00A30B5B" w:rsidP="00FF74E5">
      <w:pPr>
        <w:spacing w:line="276" w:lineRule="auto"/>
        <w:rPr>
          <w:rFonts w:ascii="Calibri" w:hAnsi="Calibri"/>
          <w:szCs w:val="24"/>
          <w:lang w:val="en-US"/>
        </w:rPr>
      </w:pPr>
      <w:r w:rsidRPr="00E32D52">
        <w:rPr>
          <w:rFonts w:ascii="Calibri" w:hAnsi="Calibri"/>
          <w:szCs w:val="24"/>
          <w:lang w:val="en-US"/>
        </w:rPr>
        <w:t>6.2.2 Close: on site, in the living environment</w:t>
      </w:r>
    </w:p>
    <w:p w14:paraId="0D4D03F6" w14:textId="7E6BF618" w:rsidR="009D6E05" w:rsidRPr="00E32D52" w:rsidRDefault="00FA67E0" w:rsidP="003E7E6E">
      <w:pPr>
        <w:pStyle w:val="Listenabsatz"/>
        <w:numPr>
          <w:ilvl w:val="0"/>
          <w:numId w:val="11"/>
        </w:numPr>
        <w:tabs>
          <w:tab w:val="left" w:pos="940"/>
          <w:tab w:val="left" w:pos="1440"/>
        </w:tabs>
        <w:spacing w:line="276" w:lineRule="auto"/>
        <w:ind w:left="426" w:hanging="426"/>
        <w:rPr>
          <w:rFonts w:ascii="Calibri" w:hAnsi="Calibri"/>
          <w:szCs w:val="24"/>
        </w:rPr>
      </w:pPr>
      <w:r w:rsidRPr="00E32D52">
        <w:rPr>
          <w:rFonts w:ascii="Calibri" w:hAnsi="Calibri"/>
          <w:szCs w:val="24"/>
        </w:rPr>
        <w:t>Quintessence of the impact study</w:t>
      </w:r>
    </w:p>
    <w:p w14:paraId="5E9DA046" w14:textId="46ADA6E9" w:rsidR="009D6E05" w:rsidRPr="00E32D52" w:rsidRDefault="009D6E05">
      <w:pPr>
        <w:spacing w:after="200" w:line="276" w:lineRule="auto"/>
        <w:rPr>
          <w:rFonts w:ascii="Calibri" w:hAnsi="Calibri"/>
          <w:szCs w:val="24"/>
        </w:rPr>
      </w:pPr>
    </w:p>
    <w:p w14:paraId="3C4689B6" w14:textId="6320A960" w:rsidR="00431C43" w:rsidRPr="00E32D52" w:rsidRDefault="00431C43" w:rsidP="00431C43">
      <w:pPr>
        <w:spacing w:after="200" w:line="276" w:lineRule="auto"/>
        <w:rPr>
          <w:rFonts w:ascii="Calibri" w:hAnsi="Calibri"/>
          <w:szCs w:val="24"/>
          <w:lang w:val="en-US"/>
        </w:rPr>
      </w:pPr>
      <w:r w:rsidRPr="00E32D52">
        <w:rPr>
          <w:rFonts w:ascii="Calibri" w:hAnsi="Calibri"/>
          <w:b/>
          <w:szCs w:val="24"/>
          <w:lang w:val="en-US"/>
        </w:rPr>
        <w:t>Keywords</w:t>
      </w:r>
    </w:p>
    <w:p w14:paraId="63C940F8" w14:textId="77777777" w:rsidR="008C56D6" w:rsidRPr="00E32D52" w:rsidRDefault="008C56D6" w:rsidP="008C56D6">
      <w:pPr>
        <w:rPr>
          <w:szCs w:val="24"/>
        </w:rPr>
      </w:pPr>
      <w:r w:rsidRPr="00E32D52">
        <w:rPr>
          <w:szCs w:val="24"/>
        </w:rPr>
        <w:t>Political youth education, extra-curricular, impact analysis, adolescence, sustainability, pedagogical persons, learning venue, the political</w:t>
      </w:r>
    </w:p>
    <w:p w14:paraId="0EE91D47" w14:textId="77777777" w:rsidR="00431C43" w:rsidRPr="00E32D52" w:rsidRDefault="00431C43">
      <w:pPr>
        <w:spacing w:after="200" w:line="276" w:lineRule="auto"/>
        <w:rPr>
          <w:rFonts w:ascii="Calibri" w:hAnsi="Calibri"/>
          <w:szCs w:val="24"/>
        </w:rPr>
      </w:pPr>
    </w:p>
    <w:p w14:paraId="601A8833" w14:textId="27B8B18B" w:rsidR="009D6E05" w:rsidRPr="00E32D52" w:rsidRDefault="00FA67E0" w:rsidP="003E7E6E">
      <w:pPr>
        <w:pStyle w:val="Listenabsatz"/>
        <w:numPr>
          <w:ilvl w:val="0"/>
          <w:numId w:val="13"/>
        </w:numPr>
        <w:spacing w:after="200" w:line="276" w:lineRule="auto"/>
        <w:ind w:left="426" w:hanging="426"/>
        <w:rPr>
          <w:rFonts w:ascii="Calibri" w:hAnsi="Calibri"/>
          <w:szCs w:val="24"/>
        </w:rPr>
      </w:pPr>
      <w:r w:rsidRPr="00E32D52">
        <w:rPr>
          <w:rFonts w:ascii="Calibri" w:hAnsi="Calibri"/>
          <w:b/>
          <w:szCs w:val="24"/>
        </w:rPr>
        <w:t>Political youth education in Germany</w:t>
      </w:r>
    </w:p>
    <w:p w14:paraId="74E80682" w14:textId="7CE297A6" w:rsidR="009D6E05" w:rsidRPr="00E32D52" w:rsidRDefault="003E7E6E">
      <w:pPr>
        <w:spacing w:after="200" w:line="276" w:lineRule="auto"/>
        <w:rPr>
          <w:rFonts w:ascii="Calibri" w:hAnsi="Calibri"/>
          <w:szCs w:val="24"/>
        </w:rPr>
      </w:pPr>
      <w:r w:rsidRPr="00E32D52">
        <w:rPr>
          <w:rFonts w:ascii="Calibri" w:hAnsi="Calibri"/>
          <w:szCs w:val="24"/>
        </w:rPr>
        <w:t xml:space="preserve">1.1 </w:t>
      </w:r>
      <w:r w:rsidR="00276072" w:rsidRPr="00E32D52">
        <w:rPr>
          <w:rFonts w:ascii="Calibri" w:hAnsi="Calibri"/>
          <w:szCs w:val="24"/>
        </w:rPr>
        <w:t>Post war h</w:t>
      </w:r>
      <w:r w:rsidR="00FA67E0" w:rsidRPr="00E32D52">
        <w:rPr>
          <w:rFonts w:ascii="Calibri" w:hAnsi="Calibri"/>
          <w:szCs w:val="24"/>
        </w:rPr>
        <w:t>istory</w:t>
      </w:r>
    </w:p>
    <w:p w14:paraId="044E9E58" w14:textId="4D7D69CE"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Government-funded extra-curricular political youth education in Germany can be looked </w:t>
      </w:r>
      <w:r w:rsidR="00CA5E51" w:rsidRPr="00E32D52">
        <w:rPr>
          <w:rFonts w:ascii="Calibri" w:hAnsi="Calibri"/>
          <w:szCs w:val="24"/>
          <w:lang w:val="en-US"/>
        </w:rPr>
        <w:t>at</w:t>
      </w:r>
      <w:r w:rsidRPr="00E32D52">
        <w:rPr>
          <w:rFonts w:ascii="Calibri" w:hAnsi="Calibri"/>
          <w:szCs w:val="24"/>
          <w:lang w:val="en-US"/>
        </w:rPr>
        <w:t xml:space="preserve"> as a special achievement of post-war Germany. The reeducation program of the allies and in particular the United States initiated offers for adolescents to overcome their involvement in a</w:t>
      </w:r>
      <w:r w:rsidR="003F2D2F" w:rsidRPr="00E32D52">
        <w:rPr>
          <w:rFonts w:ascii="Calibri" w:hAnsi="Calibri"/>
          <w:szCs w:val="24"/>
          <w:lang w:val="en-US"/>
        </w:rPr>
        <w:t>n</w:t>
      </w:r>
      <w:r w:rsidRPr="00E32D52">
        <w:rPr>
          <w:rFonts w:ascii="Calibri" w:hAnsi="Calibri"/>
          <w:szCs w:val="24"/>
          <w:lang w:val="en-US"/>
        </w:rPr>
        <w:t xml:space="preserve"> </w:t>
      </w:r>
      <w:r w:rsidR="003F2D2F" w:rsidRPr="00E32D52">
        <w:rPr>
          <w:rFonts w:ascii="Calibri" w:hAnsi="Calibri"/>
          <w:szCs w:val="24"/>
          <w:lang w:val="en-US"/>
        </w:rPr>
        <w:t xml:space="preserve">authoritarian </w:t>
      </w:r>
      <w:r w:rsidR="00CA5E51" w:rsidRPr="00E32D52">
        <w:rPr>
          <w:rFonts w:ascii="Calibri" w:hAnsi="Calibri"/>
          <w:szCs w:val="24"/>
          <w:lang w:val="en-US"/>
        </w:rPr>
        <w:t>following</w:t>
      </w:r>
      <w:r w:rsidRPr="00E32D52">
        <w:rPr>
          <w:rFonts w:ascii="Calibri" w:hAnsi="Calibri"/>
          <w:szCs w:val="24"/>
          <w:lang w:val="en-US"/>
        </w:rPr>
        <w:t xml:space="preserve"> and </w:t>
      </w:r>
      <w:r w:rsidR="00CA5E51" w:rsidRPr="00E32D52">
        <w:rPr>
          <w:rFonts w:ascii="Calibri" w:hAnsi="Calibri"/>
          <w:szCs w:val="24"/>
          <w:lang w:val="en-US"/>
        </w:rPr>
        <w:t xml:space="preserve">to </w:t>
      </w:r>
      <w:r w:rsidRPr="00E32D52">
        <w:rPr>
          <w:rFonts w:ascii="Calibri" w:hAnsi="Calibri"/>
          <w:szCs w:val="24"/>
          <w:lang w:val="en-US"/>
        </w:rPr>
        <w:t>start a democratic process bottom up. This t</w:t>
      </w:r>
      <w:r w:rsidR="00CA5E51" w:rsidRPr="00E32D52">
        <w:rPr>
          <w:rFonts w:ascii="Calibri" w:hAnsi="Calibri"/>
          <w:szCs w:val="24"/>
          <w:lang w:val="en-US"/>
        </w:rPr>
        <w:t>ook</w:t>
      </w:r>
      <w:r w:rsidRPr="00E32D52">
        <w:rPr>
          <w:rFonts w:ascii="Calibri" w:hAnsi="Calibri"/>
          <w:szCs w:val="24"/>
          <w:lang w:val="en-US"/>
        </w:rPr>
        <w:t xml:space="preserve"> place during </w:t>
      </w:r>
      <w:r w:rsidRPr="00E32D52">
        <w:rPr>
          <w:rFonts w:ascii="Calibri" w:hAnsi="Calibri"/>
          <w:szCs w:val="24"/>
          <w:lang w:val="en-US"/>
        </w:rPr>
        <w:lastRenderedPageBreak/>
        <w:t xml:space="preserve">seminars for adolescent team leaders or pupil representatives during international encounters as in Great Britain 1948 with 300 team leaders organized by </w:t>
      </w:r>
      <w:r w:rsidR="00C10713" w:rsidRPr="00E32D52">
        <w:rPr>
          <w:rFonts w:ascii="Calibri" w:hAnsi="Calibri"/>
          <w:szCs w:val="24"/>
          <w:lang w:val="en-US"/>
        </w:rPr>
        <w:t xml:space="preserve">the educational institution </w:t>
      </w:r>
      <w:r w:rsidRPr="00E32D52">
        <w:rPr>
          <w:rFonts w:ascii="Calibri" w:hAnsi="Calibri"/>
          <w:szCs w:val="24"/>
          <w:lang w:val="en-US"/>
        </w:rPr>
        <w:t>Jugendhof Vlotho. Finally direct controversy about experiences during fascism</w:t>
      </w:r>
      <w:r w:rsidR="009F7219" w:rsidRPr="00E32D52">
        <w:rPr>
          <w:rFonts w:ascii="Calibri" w:hAnsi="Calibri"/>
          <w:szCs w:val="24"/>
          <w:lang w:val="en-US"/>
        </w:rPr>
        <w:t xml:space="preserve"> was</w:t>
      </w:r>
      <w:r w:rsidRPr="00E32D52">
        <w:rPr>
          <w:rFonts w:ascii="Calibri" w:hAnsi="Calibri"/>
          <w:szCs w:val="24"/>
          <w:lang w:val="en-US"/>
        </w:rPr>
        <w:t xml:space="preserve"> on the agenda</w:t>
      </w:r>
      <w:r w:rsidR="009F7219" w:rsidRPr="00E32D52">
        <w:rPr>
          <w:rFonts w:ascii="Calibri" w:hAnsi="Calibri"/>
          <w:szCs w:val="24"/>
          <w:lang w:val="en-US"/>
        </w:rPr>
        <w:t>,</w:t>
      </w:r>
      <w:r w:rsidRPr="00E32D52">
        <w:rPr>
          <w:rFonts w:ascii="Calibri" w:hAnsi="Calibri"/>
          <w:szCs w:val="24"/>
          <w:lang w:val="en-US"/>
        </w:rPr>
        <w:t xml:space="preserve"> succeeding in bringing together “young fascists and anti-fascists“ in conferences. Sometimes even „former National Socialists” are involved in the discussions (Lorenz 2003, </w:t>
      </w:r>
      <w:r w:rsidR="00E54624" w:rsidRPr="00E32D52">
        <w:rPr>
          <w:rFonts w:ascii="Calibri" w:hAnsi="Calibri"/>
          <w:szCs w:val="24"/>
          <w:lang w:val="en-US"/>
        </w:rPr>
        <w:t xml:space="preserve">p. </w:t>
      </w:r>
      <w:r w:rsidRPr="00E32D52">
        <w:rPr>
          <w:rFonts w:ascii="Calibri" w:hAnsi="Calibri"/>
          <w:szCs w:val="24"/>
          <w:lang w:val="en-US"/>
        </w:rPr>
        <w:t>93</w:t>
      </w:r>
      <w:r w:rsidR="00E54624" w:rsidRPr="00E32D52">
        <w:rPr>
          <w:rFonts w:ascii="Calibri" w:hAnsi="Calibri"/>
          <w:szCs w:val="24"/>
          <w:lang w:val="en-US"/>
        </w:rPr>
        <w:t>-95</w:t>
      </w:r>
      <w:r w:rsidRPr="00E32D52">
        <w:rPr>
          <w:rFonts w:ascii="Calibri" w:hAnsi="Calibri"/>
          <w:szCs w:val="24"/>
          <w:lang w:val="en-US"/>
        </w:rPr>
        <w:t>).</w:t>
      </w:r>
    </w:p>
    <w:p w14:paraId="1130DF1A" w14:textId="6908EDE1" w:rsidR="009B4C57" w:rsidRDefault="00FA67E0">
      <w:pPr>
        <w:spacing w:after="200" w:line="276" w:lineRule="auto"/>
        <w:rPr>
          <w:ins w:id="8" w:author="achschroeder" w:date="2016-12-30T14:06:00Z"/>
          <w:rFonts w:ascii="Calibri" w:hAnsi="Calibri"/>
          <w:szCs w:val="24"/>
          <w:lang w:val="en-US"/>
        </w:rPr>
      </w:pPr>
      <w:r w:rsidRPr="00E32D52">
        <w:rPr>
          <w:rFonts w:ascii="Calibri" w:hAnsi="Calibri"/>
          <w:szCs w:val="24"/>
          <w:lang w:val="en-US"/>
        </w:rPr>
        <w:t>The federal youth plan, which was first started in 1950 with the relatively high sum of 18 Mio DM was aimed at supporting a democratic attitude. The federal youth plan was thought as a counter project to the totalitarian and centralistic youth organizations of the Third Reich. To start with</w:t>
      </w:r>
      <w:r w:rsidR="009F7219" w:rsidRPr="00E32D52">
        <w:rPr>
          <w:rFonts w:ascii="Calibri" w:hAnsi="Calibri"/>
          <w:szCs w:val="24"/>
          <w:lang w:val="en-US"/>
        </w:rPr>
        <w:t>,</w:t>
      </w:r>
      <w:r w:rsidRPr="00E32D52">
        <w:rPr>
          <w:rFonts w:ascii="Calibri" w:hAnsi="Calibri"/>
          <w:szCs w:val="24"/>
          <w:lang w:val="en-US"/>
        </w:rPr>
        <w:t xml:space="preserve"> they supported mainly ideologically independent providers of youth work. Already at the beginning of the 1950s, shortly after professional extra-curricular education joined forces nationwide, the first programs for youth educational teamers were started (Schillo 2011, </w:t>
      </w:r>
      <w:r w:rsidR="00E54624" w:rsidRPr="00E32D52">
        <w:rPr>
          <w:rFonts w:ascii="Calibri" w:hAnsi="Calibri"/>
          <w:szCs w:val="24"/>
          <w:lang w:val="en-US"/>
        </w:rPr>
        <w:t xml:space="preserve">p. </w:t>
      </w:r>
      <w:r w:rsidRPr="00E32D52">
        <w:rPr>
          <w:rFonts w:ascii="Calibri" w:hAnsi="Calibri"/>
          <w:szCs w:val="24"/>
          <w:lang w:val="en-US"/>
        </w:rPr>
        <w:t xml:space="preserve">10). During those </w:t>
      </w:r>
      <w:del w:id="9" w:author="achschroeder" w:date="2017-01-04T11:19:00Z">
        <w:r w:rsidRPr="00E32D52" w:rsidDel="00A31B0B">
          <w:rPr>
            <w:rFonts w:ascii="Calibri" w:hAnsi="Calibri"/>
            <w:szCs w:val="24"/>
            <w:lang w:val="en-US"/>
          </w:rPr>
          <w:delText>years</w:delText>
        </w:r>
      </w:del>
      <w:ins w:id="10" w:author="achschroeder" w:date="2017-01-04T11:19:00Z">
        <w:r w:rsidR="00A31B0B" w:rsidRPr="00E32D52">
          <w:rPr>
            <w:rFonts w:ascii="Calibri" w:hAnsi="Calibri"/>
            <w:szCs w:val="24"/>
            <w:lang w:val="en-US"/>
          </w:rPr>
          <w:t>years,</w:t>
        </w:r>
      </w:ins>
      <w:r w:rsidRPr="00E32D52">
        <w:rPr>
          <w:rFonts w:ascii="Calibri" w:hAnsi="Calibri"/>
          <w:szCs w:val="24"/>
          <w:lang w:val="en-US"/>
        </w:rPr>
        <w:t xml:space="preserve"> a lot of people took part in educational tours i.e. to the United States in order to learn about American ideas regarding democracy. In this respect Jürgen Habermas, the protagonist of ‘ideological criticism’ called himself a ‚product of reeducation‘</w:t>
      </w:r>
      <w:r w:rsidR="00FC06C8" w:rsidRPr="00E32D52">
        <w:rPr>
          <w:rFonts w:ascii="Calibri" w:hAnsi="Calibri"/>
          <w:szCs w:val="24"/>
          <w:lang w:val="en-US"/>
        </w:rPr>
        <w:t xml:space="preserve"> </w:t>
      </w:r>
      <w:r w:rsidRPr="00E32D52">
        <w:rPr>
          <w:rFonts w:ascii="Calibri" w:hAnsi="Calibri"/>
          <w:szCs w:val="24"/>
          <w:lang w:val="en-US"/>
        </w:rPr>
        <w:t xml:space="preserve">(Widmaier 2012, </w:t>
      </w:r>
      <w:r w:rsidR="00E54624" w:rsidRPr="00E32D52">
        <w:rPr>
          <w:rFonts w:ascii="Calibri" w:hAnsi="Calibri"/>
          <w:szCs w:val="24"/>
          <w:lang w:val="en-US"/>
        </w:rPr>
        <w:t xml:space="preserve">p. </w:t>
      </w:r>
      <w:r w:rsidRPr="00E32D52">
        <w:rPr>
          <w:rFonts w:ascii="Calibri" w:hAnsi="Calibri"/>
          <w:szCs w:val="24"/>
          <w:lang w:val="en-US"/>
        </w:rPr>
        <w:t xml:space="preserve">11). </w:t>
      </w:r>
    </w:p>
    <w:p w14:paraId="57FF8C67" w14:textId="3C11EB73" w:rsidR="009B4C57" w:rsidRPr="00E32D52" w:rsidRDefault="00FA67E0" w:rsidP="009B4C57">
      <w:pPr>
        <w:spacing w:after="200" w:line="276" w:lineRule="auto"/>
        <w:rPr>
          <w:moveTo w:id="11" w:author="achschroeder" w:date="2016-12-30T14:09:00Z"/>
          <w:rFonts w:ascii="Calibri" w:hAnsi="Calibri"/>
          <w:szCs w:val="24"/>
          <w:lang w:val="en-US"/>
        </w:rPr>
      </w:pPr>
      <w:r w:rsidRPr="00E32D52">
        <w:rPr>
          <w:rFonts w:ascii="Calibri" w:hAnsi="Calibri"/>
          <w:szCs w:val="24"/>
          <w:lang w:val="en-US"/>
        </w:rPr>
        <w:t xml:space="preserve">Although the post war period </w:t>
      </w:r>
      <w:ins w:id="12" w:author="achschroeder" w:date="2016-12-30T14:06:00Z">
        <w:r w:rsidR="009B4C57">
          <w:rPr>
            <w:rFonts w:ascii="Calibri" w:hAnsi="Calibri"/>
            <w:szCs w:val="24"/>
            <w:lang w:val="en-US"/>
          </w:rPr>
          <w:t xml:space="preserve">in Germany </w:t>
        </w:r>
      </w:ins>
      <w:r w:rsidRPr="00E32D52">
        <w:rPr>
          <w:rFonts w:ascii="Calibri" w:hAnsi="Calibri"/>
          <w:szCs w:val="24"/>
          <w:lang w:val="en-US"/>
        </w:rPr>
        <w:t>was marked by substantial social and material hardship</w:t>
      </w:r>
      <w:r w:rsidR="009F7219" w:rsidRPr="00E32D52">
        <w:rPr>
          <w:rFonts w:ascii="Calibri" w:hAnsi="Calibri"/>
          <w:szCs w:val="24"/>
          <w:lang w:val="en-US"/>
        </w:rPr>
        <w:t>,</w:t>
      </w:r>
      <w:r w:rsidRPr="00E32D52">
        <w:rPr>
          <w:rFonts w:ascii="Calibri" w:hAnsi="Calibri"/>
          <w:szCs w:val="24"/>
          <w:lang w:val="en-US"/>
        </w:rPr>
        <w:t xml:space="preserve"> the initiative </w:t>
      </w:r>
      <w:del w:id="13" w:author="achschroeder" w:date="2016-12-30T14:07:00Z">
        <w:r w:rsidRPr="00E32D52" w:rsidDel="009B4C57">
          <w:rPr>
            <w:rFonts w:ascii="Calibri" w:hAnsi="Calibri"/>
            <w:szCs w:val="24"/>
            <w:lang w:val="en-US"/>
          </w:rPr>
          <w:delText xml:space="preserve">for guidelines </w:delText>
        </w:r>
      </w:del>
      <w:r w:rsidRPr="00E32D52">
        <w:rPr>
          <w:rFonts w:ascii="Calibri" w:hAnsi="Calibri"/>
          <w:szCs w:val="24"/>
          <w:lang w:val="en-US"/>
        </w:rPr>
        <w:t xml:space="preserve">of the Allies </w:t>
      </w:r>
      <w:ins w:id="14" w:author="achschroeder" w:date="2016-12-30T14:07:00Z">
        <w:r w:rsidR="009B4C57" w:rsidRPr="00E32D52">
          <w:rPr>
            <w:rFonts w:ascii="Calibri" w:hAnsi="Calibri"/>
            <w:szCs w:val="24"/>
            <w:lang w:val="en-US"/>
          </w:rPr>
          <w:t xml:space="preserve">for guidelines </w:t>
        </w:r>
      </w:ins>
      <w:r w:rsidRPr="00E32D52">
        <w:rPr>
          <w:rFonts w:ascii="Calibri" w:hAnsi="Calibri"/>
          <w:szCs w:val="24"/>
          <w:lang w:val="en-US"/>
        </w:rPr>
        <w:t xml:space="preserve">and the ensuing government funding succeeded in establishing political youth education with a higher </w:t>
      </w:r>
      <w:ins w:id="15" w:author="achschroeder" w:date="2016-12-30T14:07:00Z">
        <w:r w:rsidR="009B4C57">
          <w:rPr>
            <w:rFonts w:ascii="Calibri" w:hAnsi="Calibri"/>
            <w:szCs w:val="24"/>
            <w:lang w:val="en-US"/>
          </w:rPr>
          <w:t xml:space="preserve">degree of </w:t>
        </w:r>
        <w:r w:rsidR="009B4C57" w:rsidRPr="007D0909">
          <w:rPr>
            <w:rFonts w:ascii="Calibri" w:hAnsi="Calibri"/>
            <w:szCs w:val="24"/>
            <w:rPrChange w:id="16" w:author="achschroeder" w:date="2016-12-31T16:20:00Z">
              <w:rPr>
                <w:rFonts w:ascii="Calibri" w:hAnsi="Calibri"/>
                <w:szCs w:val="24"/>
                <w:lang w:val="en-US"/>
              </w:rPr>
            </w:rPrChange>
          </w:rPr>
          <w:t>institutionali</w:t>
        </w:r>
      </w:ins>
      <w:ins w:id="17" w:author="achschroeder" w:date="2017-01-02T18:14:00Z">
        <w:r w:rsidR="006D695D">
          <w:rPr>
            <w:rFonts w:ascii="Calibri" w:hAnsi="Calibri"/>
            <w:szCs w:val="24"/>
          </w:rPr>
          <w:t>s</w:t>
        </w:r>
      </w:ins>
      <w:ins w:id="18" w:author="achschroeder" w:date="2016-12-30T14:07:00Z">
        <w:r w:rsidR="009B4C57" w:rsidRPr="007D0909">
          <w:rPr>
            <w:rFonts w:ascii="Calibri" w:hAnsi="Calibri"/>
            <w:szCs w:val="24"/>
            <w:rPrChange w:id="19" w:author="achschroeder" w:date="2016-12-31T16:20:00Z">
              <w:rPr>
                <w:rFonts w:ascii="Calibri" w:hAnsi="Calibri"/>
                <w:szCs w:val="24"/>
                <w:lang w:val="en-US"/>
              </w:rPr>
            </w:rPrChange>
          </w:rPr>
          <w:t>ation</w:t>
        </w:r>
        <w:r w:rsidR="009B4C57">
          <w:rPr>
            <w:rFonts w:ascii="Calibri" w:hAnsi="Calibri"/>
            <w:szCs w:val="24"/>
            <w:lang w:val="en-US"/>
          </w:rPr>
          <w:t xml:space="preserve"> in comparison with </w:t>
        </w:r>
      </w:ins>
      <w:del w:id="20" w:author="achschroeder" w:date="2016-12-30T14:08:00Z">
        <w:r w:rsidRPr="00E32D52" w:rsidDel="009B4C57">
          <w:rPr>
            <w:rFonts w:ascii="Calibri" w:hAnsi="Calibri"/>
            <w:szCs w:val="24"/>
            <w:lang w:val="en-US"/>
          </w:rPr>
          <w:delText xml:space="preserve">long term effectiveness compared to </w:delText>
        </w:r>
      </w:del>
      <w:r w:rsidR="009F7219" w:rsidRPr="00E32D52">
        <w:rPr>
          <w:rFonts w:ascii="Calibri" w:hAnsi="Calibri"/>
          <w:szCs w:val="24"/>
          <w:lang w:val="en-US"/>
        </w:rPr>
        <w:t xml:space="preserve">other </w:t>
      </w:r>
      <w:r w:rsidRPr="00E32D52">
        <w:rPr>
          <w:rFonts w:ascii="Calibri" w:hAnsi="Calibri"/>
          <w:szCs w:val="24"/>
          <w:lang w:val="en-US"/>
        </w:rPr>
        <w:t>western industrial countries.</w:t>
      </w:r>
      <w:ins w:id="21" w:author="achschroeder" w:date="2016-12-30T14:09:00Z">
        <w:r w:rsidR="009B4C57">
          <w:rPr>
            <w:rFonts w:ascii="Calibri" w:hAnsi="Calibri"/>
            <w:szCs w:val="24"/>
            <w:lang w:val="en-US"/>
          </w:rPr>
          <w:t xml:space="preserve"> </w:t>
        </w:r>
      </w:ins>
      <w:moveToRangeStart w:id="22" w:author="achschroeder" w:date="2016-12-30T14:09:00Z" w:name="move470870300"/>
      <w:moveTo w:id="23" w:author="achschroeder" w:date="2016-12-30T14:09:00Z">
        <w:r w:rsidR="009B4C57" w:rsidRPr="00E32D52">
          <w:rPr>
            <w:rFonts w:ascii="Calibri" w:hAnsi="Calibri"/>
            <w:szCs w:val="24"/>
            <w:lang w:val="en-US"/>
          </w:rPr>
          <w:t>Government-funding for professional organizations providing political youth education outside schools is unique in Europe. It could become a ‘prototype for export’ (</w:t>
        </w:r>
        <w:del w:id="24" w:author="achschroeder" w:date="2016-12-31T13:19:00Z">
          <w:r w:rsidR="009B4C57" w:rsidDel="00FA4CE4">
            <w:rPr>
              <w:rFonts w:ascii="Calibri" w:hAnsi="Calibri"/>
              <w:szCs w:val="24"/>
              <w:lang w:val="en-US"/>
            </w:rPr>
            <w:delText>Author 3</w:delText>
          </w:r>
        </w:del>
      </w:moveTo>
      <w:ins w:id="25" w:author="achschroeder" w:date="2016-12-31T13:19:00Z">
        <w:r w:rsidR="00FA4CE4">
          <w:rPr>
            <w:rFonts w:ascii="Calibri" w:hAnsi="Calibri"/>
            <w:szCs w:val="24"/>
            <w:lang w:val="en-US"/>
          </w:rPr>
          <w:t>Schröder</w:t>
        </w:r>
      </w:ins>
      <w:moveTo w:id="26" w:author="achschroeder" w:date="2016-12-30T14:09:00Z">
        <w:r w:rsidR="009B4C57" w:rsidRPr="00E32D52">
          <w:rPr>
            <w:rFonts w:ascii="Calibri" w:hAnsi="Calibri"/>
            <w:szCs w:val="24"/>
            <w:lang w:val="en-US"/>
          </w:rPr>
          <w:t xml:space="preserve">, </w:t>
        </w:r>
        <w:del w:id="27" w:author="achschroeder" w:date="2016-12-31T13:21:00Z">
          <w:r w:rsidR="009B4C57" w:rsidDel="00FA4CE4">
            <w:rPr>
              <w:rFonts w:ascii="Calibri" w:hAnsi="Calibri"/>
              <w:szCs w:val="24"/>
              <w:lang w:val="en-US"/>
            </w:rPr>
            <w:delText>Author 1</w:delText>
          </w:r>
        </w:del>
      </w:moveTo>
      <w:ins w:id="28" w:author="achschroeder" w:date="2016-12-31T13:21:00Z">
        <w:r w:rsidR="00FA4CE4">
          <w:rPr>
            <w:rFonts w:ascii="Calibri" w:hAnsi="Calibri"/>
            <w:szCs w:val="24"/>
            <w:lang w:val="en-US"/>
          </w:rPr>
          <w:t>Balzter</w:t>
        </w:r>
      </w:ins>
      <w:moveTo w:id="29" w:author="achschroeder" w:date="2016-12-30T14:09:00Z">
        <w:r w:rsidR="009B4C57" w:rsidRPr="00E32D52">
          <w:rPr>
            <w:rFonts w:ascii="Calibri" w:hAnsi="Calibri"/>
            <w:szCs w:val="24"/>
            <w:lang w:val="en-US"/>
          </w:rPr>
          <w:t>, &amp; Schroedter 2004, p. 190).</w:t>
        </w:r>
      </w:moveTo>
    </w:p>
    <w:moveToRangeEnd w:id="22"/>
    <w:p w14:paraId="571D45D9" w14:textId="50A97091" w:rsidR="009D6E05" w:rsidRPr="00E32D52" w:rsidDel="009B4C57" w:rsidRDefault="009D6E05">
      <w:pPr>
        <w:spacing w:after="200" w:line="276" w:lineRule="auto"/>
        <w:rPr>
          <w:del w:id="30" w:author="achschroeder" w:date="2016-12-30T14:08:00Z"/>
          <w:rFonts w:ascii="Calibri" w:hAnsi="Calibri"/>
          <w:szCs w:val="24"/>
          <w:lang w:val="en-US"/>
        </w:rPr>
      </w:pPr>
    </w:p>
    <w:p w14:paraId="190D724C" w14:textId="514458B7" w:rsidR="009D6E05" w:rsidRPr="00E32D52" w:rsidDel="009B4C57" w:rsidRDefault="00FA67E0">
      <w:pPr>
        <w:spacing w:after="200" w:line="276" w:lineRule="auto"/>
        <w:rPr>
          <w:moveFrom w:id="31" w:author="achschroeder" w:date="2016-12-30T14:09:00Z"/>
          <w:rFonts w:ascii="Calibri" w:hAnsi="Calibri"/>
          <w:szCs w:val="24"/>
          <w:lang w:val="en-US"/>
        </w:rPr>
      </w:pPr>
      <w:moveFromRangeStart w:id="32" w:author="achschroeder" w:date="2016-12-30T14:09:00Z" w:name="move470870300"/>
      <w:moveFrom w:id="33" w:author="achschroeder" w:date="2016-12-30T14:09:00Z">
        <w:r w:rsidRPr="00E32D52" w:rsidDel="009B4C57">
          <w:rPr>
            <w:rFonts w:ascii="Calibri" w:hAnsi="Calibri"/>
            <w:szCs w:val="24"/>
            <w:lang w:val="en-US"/>
          </w:rPr>
          <w:t xml:space="preserve">Government-funding for professional organizations </w:t>
        </w:r>
        <w:r w:rsidR="009F7219" w:rsidRPr="00E32D52" w:rsidDel="009B4C57">
          <w:rPr>
            <w:rFonts w:ascii="Calibri" w:hAnsi="Calibri"/>
            <w:szCs w:val="24"/>
            <w:lang w:val="en-US"/>
          </w:rPr>
          <w:t xml:space="preserve">providing political youth education </w:t>
        </w:r>
        <w:r w:rsidRPr="00E32D52" w:rsidDel="009B4C57">
          <w:rPr>
            <w:rFonts w:ascii="Calibri" w:hAnsi="Calibri"/>
            <w:szCs w:val="24"/>
            <w:lang w:val="en-US"/>
          </w:rPr>
          <w:t>outside schools is unique in Europe. It could become a ‘prototype for export’ (</w:t>
        </w:r>
        <w:del w:id="34" w:author="achschroeder" w:date="2016-12-31T13:19:00Z">
          <w:r w:rsidR="005153BE" w:rsidDel="00FA4CE4">
            <w:rPr>
              <w:rFonts w:ascii="Calibri" w:hAnsi="Calibri"/>
              <w:szCs w:val="24"/>
              <w:lang w:val="en-US"/>
            </w:rPr>
            <w:delText>Author 3</w:delText>
          </w:r>
        </w:del>
        <w:r w:rsidR="00E54624" w:rsidRPr="00E32D52" w:rsidDel="009B4C57">
          <w:rPr>
            <w:rFonts w:ascii="Calibri" w:hAnsi="Calibri"/>
            <w:szCs w:val="24"/>
            <w:lang w:val="en-US"/>
          </w:rPr>
          <w:t xml:space="preserve">, </w:t>
        </w:r>
        <w:r w:rsidR="005153BE" w:rsidDel="009B4C57">
          <w:rPr>
            <w:rFonts w:ascii="Calibri" w:hAnsi="Calibri"/>
            <w:szCs w:val="24"/>
            <w:lang w:val="en-US"/>
          </w:rPr>
          <w:t>Author 1</w:t>
        </w:r>
        <w:r w:rsidR="00E54624" w:rsidRPr="00E32D52" w:rsidDel="009B4C57">
          <w:rPr>
            <w:rFonts w:ascii="Calibri" w:hAnsi="Calibri"/>
            <w:szCs w:val="24"/>
            <w:lang w:val="en-US"/>
          </w:rPr>
          <w:t>, &amp; Schroedter</w:t>
        </w:r>
        <w:r w:rsidRPr="00E32D52" w:rsidDel="009B4C57">
          <w:rPr>
            <w:rFonts w:ascii="Calibri" w:hAnsi="Calibri"/>
            <w:szCs w:val="24"/>
            <w:lang w:val="en-US"/>
          </w:rPr>
          <w:t xml:space="preserve"> 2004, </w:t>
        </w:r>
        <w:r w:rsidR="00E54624" w:rsidRPr="00E32D52" w:rsidDel="009B4C57">
          <w:rPr>
            <w:rFonts w:ascii="Calibri" w:hAnsi="Calibri"/>
            <w:szCs w:val="24"/>
            <w:lang w:val="en-US"/>
          </w:rPr>
          <w:t xml:space="preserve">p. </w:t>
        </w:r>
        <w:r w:rsidRPr="00E32D52" w:rsidDel="009B4C57">
          <w:rPr>
            <w:rFonts w:ascii="Calibri" w:hAnsi="Calibri"/>
            <w:szCs w:val="24"/>
            <w:lang w:val="en-US"/>
          </w:rPr>
          <w:t>190).</w:t>
        </w:r>
      </w:moveFrom>
    </w:p>
    <w:moveFromRangeEnd w:id="32"/>
    <w:p w14:paraId="33E686A2" w14:textId="635A1325"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During the 1970s and 1980s political </w:t>
      </w:r>
      <w:r w:rsidR="009F7219" w:rsidRPr="00E32D52">
        <w:rPr>
          <w:rFonts w:ascii="Calibri" w:hAnsi="Calibri"/>
          <w:szCs w:val="24"/>
          <w:lang w:val="en-US"/>
        </w:rPr>
        <w:t xml:space="preserve">youth </w:t>
      </w:r>
      <w:r w:rsidRPr="00E32D52">
        <w:rPr>
          <w:rFonts w:ascii="Calibri" w:hAnsi="Calibri"/>
          <w:szCs w:val="24"/>
          <w:lang w:val="en-US"/>
        </w:rPr>
        <w:t xml:space="preserve">education </w:t>
      </w:r>
      <w:r w:rsidR="00FC06C8" w:rsidRPr="00E32D52">
        <w:rPr>
          <w:rFonts w:ascii="Calibri" w:hAnsi="Calibri"/>
          <w:szCs w:val="24"/>
          <w:lang w:val="en-US"/>
        </w:rPr>
        <w:t>experienced the profoundest upheaval and expansion concerning new activists mainly from the student movement and also concerning government programs and government funding.</w:t>
      </w:r>
      <w:r w:rsidR="00263C2E" w:rsidRPr="00E32D52">
        <w:rPr>
          <w:rFonts w:ascii="Calibri" w:hAnsi="Calibri"/>
          <w:szCs w:val="24"/>
          <w:lang w:val="en-US"/>
        </w:rPr>
        <w:t xml:space="preserve"> </w:t>
      </w:r>
      <w:r w:rsidRPr="00E32D52">
        <w:rPr>
          <w:rFonts w:ascii="Calibri" w:hAnsi="Calibri"/>
          <w:szCs w:val="24"/>
          <w:lang w:val="en-US"/>
        </w:rPr>
        <w:t>Politici</w:t>
      </w:r>
      <w:r w:rsidR="00263C2E" w:rsidRPr="00E32D52">
        <w:rPr>
          <w:rFonts w:ascii="Calibri" w:hAnsi="Calibri"/>
          <w:szCs w:val="24"/>
          <w:lang w:val="en-US"/>
        </w:rPr>
        <w:t>z</w:t>
      </w:r>
      <w:r w:rsidRPr="00E32D52">
        <w:rPr>
          <w:rFonts w:ascii="Calibri" w:hAnsi="Calibri"/>
          <w:szCs w:val="24"/>
          <w:lang w:val="en-US"/>
        </w:rPr>
        <w:t xml:space="preserve">ation included gradually more aspects of life. The women´s movement in particular put private issues into a political context. A mental attitude spread along the idea ‘democracy as a form of life’ which got close to the classical understanding of democracy in Athens where ‘the whole material-spiritual life context’ is affected (Negt 2010, </w:t>
      </w:r>
      <w:r w:rsidR="00E54624" w:rsidRPr="00E32D52">
        <w:rPr>
          <w:rFonts w:ascii="Calibri" w:hAnsi="Calibri"/>
          <w:szCs w:val="24"/>
          <w:lang w:val="en-US"/>
        </w:rPr>
        <w:t xml:space="preserve">p. </w:t>
      </w:r>
      <w:r w:rsidRPr="00E32D52">
        <w:rPr>
          <w:rFonts w:ascii="Calibri" w:hAnsi="Calibri"/>
          <w:szCs w:val="24"/>
          <w:lang w:val="en-US"/>
        </w:rPr>
        <w:t xml:space="preserve">321). Until today this experience of </w:t>
      </w:r>
      <w:del w:id="35" w:author="achschroeder" w:date="2017-01-02T18:15:00Z">
        <w:r w:rsidRPr="00E32D52" w:rsidDel="006D695D">
          <w:rPr>
            <w:rFonts w:ascii="Calibri" w:hAnsi="Calibri"/>
            <w:szCs w:val="24"/>
            <w:lang w:val="en-US"/>
          </w:rPr>
          <w:delText>politicisation</w:delText>
        </w:r>
      </w:del>
      <w:ins w:id="36" w:author="achschroeder" w:date="2017-01-02T18:15:00Z">
        <w:r w:rsidR="006D695D" w:rsidRPr="00E32D52">
          <w:rPr>
            <w:rFonts w:ascii="Calibri" w:hAnsi="Calibri"/>
            <w:szCs w:val="24"/>
            <w:lang w:val="en-US"/>
          </w:rPr>
          <w:t>politicization</w:t>
        </w:r>
      </w:ins>
      <w:r w:rsidRPr="00E32D52">
        <w:rPr>
          <w:rFonts w:ascii="Calibri" w:hAnsi="Calibri"/>
          <w:szCs w:val="24"/>
          <w:lang w:val="en-US"/>
        </w:rPr>
        <w:t xml:space="preserve"> of everyday life and its closeness to the classical concept of democracy can be used as point of reference for a concept of the political sphere. It represents a common thread of humans (Arendt) without a previously fixed aim of political education heading for a narrowed down target of particular interests (Brumlik 1997).</w:t>
      </w:r>
    </w:p>
    <w:p w14:paraId="2DC7B118" w14:textId="4606FE4D" w:rsidR="009D6E05" w:rsidRPr="00E32D52" w:rsidRDefault="00FA67E0">
      <w:pPr>
        <w:spacing w:after="200" w:line="276" w:lineRule="auto"/>
        <w:rPr>
          <w:rFonts w:ascii="Calibri" w:hAnsi="Calibri"/>
          <w:szCs w:val="24"/>
          <w:lang w:val="en-US"/>
        </w:rPr>
      </w:pPr>
      <w:r w:rsidRPr="00E32D52">
        <w:rPr>
          <w:rFonts w:ascii="Calibri" w:hAnsi="Calibri"/>
          <w:szCs w:val="24"/>
          <w:lang w:val="en-US"/>
        </w:rPr>
        <w:lastRenderedPageBreak/>
        <w:t>In the mid</w:t>
      </w:r>
      <w:r w:rsidR="00BC3577" w:rsidRPr="00E32D52">
        <w:rPr>
          <w:rFonts w:ascii="Calibri" w:hAnsi="Calibri"/>
          <w:szCs w:val="24"/>
          <w:lang w:val="en-US"/>
        </w:rPr>
        <w:t xml:space="preserve"> of</w:t>
      </w:r>
      <w:r w:rsidRPr="00E32D52">
        <w:rPr>
          <w:rFonts w:ascii="Calibri" w:hAnsi="Calibri"/>
          <w:szCs w:val="24"/>
          <w:lang w:val="en-US"/>
        </w:rPr>
        <w:t xml:space="preserve"> 1970s many federal states </w:t>
      </w:r>
      <w:r w:rsidR="00BC3577" w:rsidRPr="00E32D52">
        <w:rPr>
          <w:rFonts w:ascii="Calibri" w:hAnsi="Calibri"/>
          <w:szCs w:val="24"/>
          <w:lang w:val="en-US"/>
        </w:rPr>
        <w:t xml:space="preserve">in Germany </w:t>
      </w:r>
      <w:r w:rsidRPr="00E32D52">
        <w:rPr>
          <w:rFonts w:ascii="Calibri" w:hAnsi="Calibri"/>
          <w:szCs w:val="24"/>
          <w:lang w:val="en-US"/>
        </w:rPr>
        <w:t xml:space="preserve">pass legislation concerning funding of political youth education and </w:t>
      </w:r>
      <w:r w:rsidR="00FC06C8" w:rsidRPr="00E32D52">
        <w:rPr>
          <w:rFonts w:ascii="Calibri" w:hAnsi="Calibri"/>
          <w:szCs w:val="24"/>
          <w:lang w:val="en-US"/>
        </w:rPr>
        <w:t>paid release from work</w:t>
      </w:r>
      <w:r w:rsidR="00FC06C8" w:rsidRPr="00E32D52" w:rsidDel="00FC06C8">
        <w:rPr>
          <w:rFonts w:ascii="Calibri" w:hAnsi="Calibri"/>
          <w:szCs w:val="24"/>
          <w:lang w:val="en-US"/>
        </w:rPr>
        <w:t xml:space="preserve"> </w:t>
      </w:r>
      <w:r w:rsidRPr="00E32D52">
        <w:rPr>
          <w:rFonts w:ascii="Calibri" w:hAnsi="Calibri"/>
          <w:szCs w:val="24"/>
          <w:lang w:val="en-US"/>
        </w:rPr>
        <w:t xml:space="preserve">for education </w:t>
      </w:r>
      <w:r w:rsidR="003C0C62" w:rsidRPr="00E32D52">
        <w:rPr>
          <w:rFonts w:ascii="Calibri" w:hAnsi="Calibri"/>
          <w:szCs w:val="24"/>
          <w:lang w:val="en-US"/>
        </w:rPr>
        <w:t>leave</w:t>
      </w:r>
      <w:r w:rsidRPr="00E32D52">
        <w:rPr>
          <w:rFonts w:ascii="Calibri" w:hAnsi="Calibri"/>
          <w:szCs w:val="24"/>
          <w:lang w:val="en-US"/>
        </w:rPr>
        <w:t xml:space="preserve">. On the basis of extra-curricular initiatives an educational movement founded new training institutes, independent education clubs, self-organized conference </w:t>
      </w:r>
      <w:del w:id="37" w:author="achschroeder" w:date="2016-12-31T13:09:00Z">
        <w:r w:rsidRPr="00E32D52" w:rsidDel="0095755E">
          <w:rPr>
            <w:rFonts w:ascii="Calibri" w:hAnsi="Calibri"/>
            <w:szCs w:val="24"/>
            <w:lang w:val="en-US"/>
          </w:rPr>
          <w:delText>centres</w:delText>
        </w:r>
      </w:del>
      <w:ins w:id="38" w:author="achschroeder" w:date="2016-12-31T13:09:00Z">
        <w:r w:rsidR="0095755E" w:rsidRPr="00E32D52">
          <w:rPr>
            <w:rFonts w:ascii="Calibri" w:hAnsi="Calibri"/>
            <w:szCs w:val="24"/>
            <w:lang w:val="en-US"/>
          </w:rPr>
          <w:t>centers</w:t>
        </w:r>
      </w:ins>
      <w:r w:rsidRPr="00E32D52">
        <w:rPr>
          <w:rFonts w:ascii="Calibri" w:hAnsi="Calibri"/>
          <w:szCs w:val="24"/>
          <w:lang w:val="en-US"/>
        </w:rPr>
        <w:t xml:space="preserve"> and </w:t>
      </w:r>
      <w:r w:rsidR="00FC06C8" w:rsidRPr="00E32D52">
        <w:rPr>
          <w:rFonts w:ascii="Calibri" w:hAnsi="Calibri"/>
          <w:szCs w:val="24"/>
          <w:lang w:val="en-US"/>
        </w:rPr>
        <w:t>educational institutions</w:t>
      </w:r>
      <w:r w:rsidRPr="00E32D52">
        <w:rPr>
          <w:rFonts w:ascii="Calibri" w:hAnsi="Calibri"/>
          <w:szCs w:val="24"/>
          <w:lang w:val="en-US"/>
        </w:rPr>
        <w:t>. Conceptual debates and experimental testing are characteristic for this period. Notions of political education change markedly from knowledge transfer and teacher-</w:t>
      </w:r>
      <w:del w:id="39" w:author="achschroeder" w:date="2016-12-31T13:09:00Z">
        <w:r w:rsidRPr="00E32D52" w:rsidDel="0095755E">
          <w:rPr>
            <w:rFonts w:ascii="Calibri" w:hAnsi="Calibri"/>
            <w:szCs w:val="24"/>
            <w:lang w:val="en-US"/>
          </w:rPr>
          <w:delText>centred</w:delText>
        </w:r>
      </w:del>
      <w:ins w:id="40" w:author="achschroeder" w:date="2016-12-31T16:02:00Z">
        <w:r w:rsidR="00B028AD">
          <w:rPr>
            <w:rFonts w:ascii="Calibri" w:hAnsi="Calibri"/>
            <w:szCs w:val="24"/>
            <w:lang w:val="en-US"/>
          </w:rPr>
          <w:t>led</w:t>
        </w:r>
      </w:ins>
      <w:r w:rsidRPr="00E32D52">
        <w:rPr>
          <w:rFonts w:ascii="Calibri" w:hAnsi="Calibri"/>
          <w:szCs w:val="24"/>
          <w:lang w:val="en-US"/>
        </w:rPr>
        <w:t xml:space="preserve"> </w:t>
      </w:r>
      <w:del w:id="41" w:author="achschroeder" w:date="2016-12-31T16:03:00Z">
        <w:r w:rsidRPr="00E32D52" w:rsidDel="00B028AD">
          <w:rPr>
            <w:rFonts w:ascii="Calibri" w:hAnsi="Calibri"/>
            <w:szCs w:val="24"/>
            <w:lang w:val="en-US"/>
          </w:rPr>
          <w:delText>teaching</w:delText>
        </w:r>
      </w:del>
      <w:ins w:id="42" w:author="achschroeder" w:date="2016-12-31T16:03:00Z">
        <w:r w:rsidR="00B028AD" w:rsidRPr="00E32D52">
          <w:rPr>
            <w:rFonts w:ascii="Calibri" w:hAnsi="Calibri"/>
            <w:szCs w:val="24"/>
            <w:lang w:val="en-US"/>
          </w:rPr>
          <w:t>instruction</w:t>
        </w:r>
      </w:ins>
      <w:r w:rsidRPr="00E32D52">
        <w:rPr>
          <w:rFonts w:ascii="Calibri" w:hAnsi="Calibri"/>
          <w:szCs w:val="24"/>
          <w:lang w:val="en-US"/>
        </w:rPr>
        <w:t xml:space="preserve"> to self-activated learning, project learning and action orientation. The </w:t>
      </w:r>
      <w:ins w:id="43" w:author="achschroeder" w:date="2016-12-31T16:04:00Z">
        <w:r w:rsidR="00B028AD">
          <w:rPr>
            <w:rFonts w:ascii="Calibri" w:hAnsi="Calibri"/>
            <w:szCs w:val="24"/>
            <w:lang w:val="en-US"/>
          </w:rPr>
          <w:t xml:space="preserve">central </w:t>
        </w:r>
      </w:ins>
      <w:r w:rsidRPr="00E32D52">
        <w:rPr>
          <w:rFonts w:ascii="Calibri" w:hAnsi="Calibri"/>
          <w:szCs w:val="24"/>
          <w:lang w:val="en-US"/>
        </w:rPr>
        <w:t xml:space="preserve">motto </w:t>
      </w:r>
      <w:ins w:id="44" w:author="achschroeder" w:date="2016-12-31T16:04:00Z">
        <w:r w:rsidR="00B028AD">
          <w:rPr>
            <w:rFonts w:ascii="Calibri" w:hAnsi="Calibri"/>
            <w:szCs w:val="24"/>
            <w:lang w:val="en-US"/>
          </w:rPr>
          <w:t>for</w:t>
        </w:r>
      </w:ins>
      <w:del w:id="45" w:author="achschroeder" w:date="2016-12-31T16:04:00Z">
        <w:r w:rsidRPr="00E32D52" w:rsidDel="00B028AD">
          <w:rPr>
            <w:rFonts w:ascii="Calibri" w:hAnsi="Calibri"/>
            <w:szCs w:val="24"/>
            <w:lang w:val="en-US"/>
          </w:rPr>
          <w:delText>of</w:delText>
        </w:r>
      </w:del>
      <w:r w:rsidRPr="00E32D52">
        <w:rPr>
          <w:rFonts w:ascii="Calibri" w:hAnsi="Calibri"/>
          <w:szCs w:val="24"/>
          <w:lang w:val="en-US"/>
        </w:rPr>
        <w:t xml:space="preserve"> learning </w:t>
      </w:r>
      <w:ins w:id="46" w:author="achschroeder" w:date="2016-12-31T16:04:00Z">
        <w:r w:rsidR="00B028AD">
          <w:rPr>
            <w:rFonts w:ascii="Calibri" w:hAnsi="Calibri"/>
            <w:szCs w:val="24"/>
            <w:lang w:val="en-US"/>
          </w:rPr>
          <w:t xml:space="preserve">is to </w:t>
        </w:r>
      </w:ins>
      <w:r w:rsidRPr="00E32D52">
        <w:rPr>
          <w:rFonts w:ascii="Calibri" w:hAnsi="Calibri"/>
          <w:szCs w:val="24"/>
          <w:lang w:val="en-US"/>
        </w:rPr>
        <w:t>start</w:t>
      </w:r>
      <w:del w:id="47" w:author="achschroeder" w:date="2016-12-31T16:04:00Z">
        <w:r w:rsidRPr="00E32D52" w:rsidDel="00B028AD">
          <w:rPr>
            <w:rFonts w:ascii="Calibri" w:hAnsi="Calibri"/>
            <w:szCs w:val="24"/>
            <w:lang w:val="en-US"/>
          </w:rPr>
          <w:delText>ing</w:delText>
        </w:r>
      </w:del>
      <w:r w:rsidRPr="00E32D52">
        <w:rPr>
          <w:rFonts w:ascii="Calibri" w:hAnsi="Calibri"/>
          <w:szCs w:val="24"/>
          <w:lang w:val="en-US"/>
        </w:rPr>
        <w:t xml:space="preserve"> with experience and </w:t>
      </w:r>
      <w:del w:id="48" w:author="achschroeder" w:date="2016-12-31T16:04:00Z">
        <w:r w:rsidRPr="00E32D52" w:rsidDel="00B028AD">
          <w:rPr>
            <w:rFonts w:ascii="Calibri" w:hAnsi="Calibri"/>
            <w:szCs w:val="24"/>
            <w:lang w:val="en-US"/>
          </w:rPr>
          <w:delText xml:space="preserve">thus having </w:delText>
        </w:r>
      </w:del>
      <w:r w:rsidRPr="00E32D52">
        <w:rPr>
          <w:rFonts w:ascii="Calibri" w:hAnsi="Calibri"/>
          <w:szCs w:val="24"/>
          <w:lang w:val="en-US"/>
        </w:rPr>
        <w:t xml:space="preserve">to seize upon </w:t>
      </w:r>
      <w:ins w:id="49" w:author="achschroeder" w:date="2016-12-31T16:05:00Z">
        <w:r w:rsidR="00B028AD">
          <w:rPr>
            <w:rFonts w:ascii="Calibri" w:hAnsi="Calibri"/>
            <w:szCs w:val="24"/>
            <w:lang w:val="en-US"/>
          </w:rPr>
          <w:t>this</w:t>
        </w:r>
      </w:ins>
      <w:del w:id="50" w:author="achschroeder" w:date="2016-12-31T16:05:00Z">
        <w:r w:rsidRPr="00E32D52" w:rsidDel="00B028AD">
          <w:rPr>
            <w:rFonts w:ascii="Calibri" w:hAnsi="Calibri"/>
            <w:szCs w:val="24"/>
            <w:lang w:val="en-US"/>
          </w:rPr>
          <w:delText>it is central</w:delText>
        </w:r>
      </w:del>
      <w:r w:rsidRPr="00E32D52">
        <w:rPr>
          <w:rFonts w:ascii="Calibri" w:hAnsi="Calibri"/>
          <w:szCs w:val="24"/>
          <w:lang w:val="en-US"/>
        </w:rPr>
        <w:t>. Social experiences are furthermore gained in social and political movements. They flow and merge into educational work</w:t>
      </w:r>
      <w:r w:rsidR="006516F0" w:rsidRPr="00E32D52">
        <w:rPr>
          <w:rFonts w:ascii="Calibri" w:hAnsi="Calibri"/>
          <w:szCs w:val="24"/>
          <w:lang w:val="en-US"/>
        </w:rPr>
        <w:t>, t</w:t>
      </w:r>
      <w:r w:rsidRPr="00E32D52">
        <w:rPr>
          <w:rFonts w:ascii="Calibri" w:hAnsi="Calibri"/>
          <w:szCs w:val="24"/>
          <w:lang w:val="en-US"/>
        </w:rPr>
        <w:t>hus offering the opportunity to reflect on experiences in the</w:t>
      </w:r>
      <w:del w:id="51" w:author="achschroeder" w:date="2016-12-31T16:24:00Z">
        <w:r w:rsidRPr="00E32D52" w:rsidDel="00C73EA2">
          <w:rPr>
            <w:rFonts w:ascii="Calibri" w:hAnsi="Calibri"/>
            <w:szCs w:val="24"/>
            <w:lang w:val="en-US"/>
          </w:rPr>
          <w:delText>‚</w:delText>
        </w:r>
      </w:del>
      <w:r w:rsidR="00E54624" w:rsidRPr="00E32D52">
        <w:rPr>
          <w:rFonts w:ascii="Calibri" w:hAnsi="Calibri"/>
          <w:szCs w:val="24"/>
          <w:lang w:val="en-US"/>
        </w:rPr>
        <w:t xml:space="preserve"> </w:t>
      </w:r>
      <w:r w:rsidRPr="00E32D52">
        <w:rPr>
          <w:rFonts w:ascii="Calibri" w:hAnsi="Calibri"/>
          <w:szCs w:val="24"/>
          <w:lang w:val="en-US"/>
        </w:rPr>
        <w:t>new social movements</w:t>
      </w:r>
      <w:del w:id="52" w:author="achschroeder" w:date="2016-12-31T16:24:00Z">
        <w:r w:rsidRPr="00E32D52" w:rsidDel="00C73EA2">
          <w:rPr>
            <w:rFonts w:ascii="Calibri" w:hAnsi="Calibri"/>
            <w:szCs w:val="24"/>
            <w:lang w:val="en-US"/>
          </w:rPr>
          <w:delText>‘</w:delText>
        </w:r>
      </w:del>
      <w:r w:rsidRPr="00E32D52">
        <w:rPr>
          <w:rFonts w:ascii="Calibri" w:hAnsi="Calibri"/>
          <w:szCs w:val="24"/>
          <w:lang w:val="en-US"/>
        </w:rPr>
        <w:t xml:space="preserve"> with the help of educational work. In the 1970s and 1980s a wide field of movements</w:t>
      </w:r>
      <w:r w:rsidR="006516F0" w:rsidRPr="00E32D52">
        <w:rPr>
          <w:rFonts w:ascii="Calibri" w:hAnsi="Calibri"/>
          <w:szCs w:val="24"/>
          <w:lang w:val="en-US"/>
        </w:rPr>
        <w:t xml:space="preserve"> </w:t>
      </w:r>
      <w:r w:rsidR="00BC3577" w:rsidRPr="00E32D52">
        <w:rPr>
          <w:rFonts w:ascii="Calibri" w:hAnsi="Calibri"/>
          <w:szCs w:val="24"/>
          <w:lang w:val="en-US"/>
        </w:rPr>
        <w:t>–</w:t>
      </w:r>
      <w:r w:rsidR="006516F0" w:rsidRPr="00E32D52">
        <w:rPr>
          <w:rFonts w:ascii="Calibri" w:hAnsi="Calibri"/>
          <w:szCs w:val="24"/>
          <w:lang w:val="en-US"/>
        </w:rPr>
        <w:t xml:space="preserve"> </w:t>
      </w:r>
      <w:r w:rsidRPr="00E32D52">
        <w:rPr>
          <w:rFonts w:ascii="Calibri" w:hAnsi="Calibri"/>
          <w:szCs w:val="24"/>
          <w:lang w:val="en-US"/>
        </w:rPr>
        <w:t xml:space="preserve">youth, ecological, women´s, peace and alternative movements </w:t>
      </w:r>
      <w:r w:rsidR="00BC3577" w:rsidRPr="00E32D52">
        <w:rPr>
          <w:rFonts w:ascii="Calibri" w:hAnsi="Calibri"/>
          <w:szCs w:val="24"/>
          <w:lang w:val="en-US"/>
        </w:rPr>
        <w:t>–</w:t>
      </w:r>
      <w:r w:rsidR="006516F0" w:rsidRPr="00E32D52">
        <w:rPr>
          <w:rFonts w:ascii="Calibri" w:hAnsi="Calibri"/>
          <w:szCs w:val="24"/>
          <w:lang w:val="en-US"/>
        </w:rPr>
        <w:t xml:space="preserve"> </w:t>
      </w:r>
      <w:r w:rsidRPr="00E32D52">
        <w:rPr>
          <w:rFonts w:ascii="Calibri" w:hAnsi="Calibri"/>
          <w:szCs w:val="24"/>
          <w:lang w:val="en-US"/>
        </w:rPr>
        <w:t xml:space="preserve">develops with manifold activities involving different population strata.  </w:t>
      </w:r>
      <w:r w:rsidRPr="00E32D52">
        <w:rPr>
          <w:rFonts w:ascii="Calibri" w:hAnsi="Calibri"/>
          <w:i/>
          <w:szCs w:val="24"/>
          <w:lang w:val="en-US"/>
        </w:rPr>
        <w:t>Action orientation</w:t>
      </w:r>
      <w:r w:rsidRPr="00E32D52">
        <w:rPr>
          <w:rFonts w:ascii="Calibri" w:hAnsi="Calibri"/>
          <w:szCs w:val="24"/>
          <w:lang w:val="en-US"/>
        </w:rPr>
        <w:t xml:space="preserve"> changed the self-concept of political education permanently. On looking back research calls it a 'silent triumph</w:t>
      </w:r>
      <w:r w:rsidR="006516F0" w:rsidRPr="00E32D52">
        <w:rPr>
          <w:rFonts w:ascii="Calibri" w:hAnsi="Calibri"/>
          <w:szCs w:val="24"/>
          <w:lang w:val="en-US"/>
        </w:rPr>
        <w:t>´</w:t>
      </w:r>
      <w:r w:rsidRPr="00E32D52">
        <w:rPr>
          <w:rFonts w:ascii="Calibri" w:hAnsi="Calibri"/>
          <w:szCs w:val="24"/>
          <w:lang w:val="en-US"/>
        </w:rPr>
        <w:t xml:space="preserve"> (Behrens</w:t>
      </w:r>
      <w:r w:rsidR="00E54624" w:rsidRPr="00E32D52">
        <w:rPr>
          <w:rFonts w:ascii="Calibri" w:hAnsi="Calibri"/>
          <w:szCs w:val="24"/>
          <w:lang w:val="en-US"/>
        </w:rPr>
        <w:t>, Ciupke, &amp; Reichling</w:t>
      </w:r>
      <w:r w:rsidRPr="00E32D52">
        <w:rPr>
          <w:rFonts w:ascii="Calibri" w:hAnsi="Calibri"/>
          <w:szCs w:val="24"/>
          <w:lang w:val="en-US"/>
        </w:rPr>
        <w:t xml:space="preserve"> 2003, </w:t>
      </w:r>
      <w:r w:rsidR="00E54624" w:rsidRPr="00E32D52">
        <w:rPr>
          <w:rFonts w:ascii="Calibri" w:hAnsi="Calibri"/>
          <w:szCs w:val="24"/>
          <w:lang w:val="en-US"/>
        </w:rPr>
        <w:t xml:space="preserve">p. </w:t>
      </w:r>
      <w:r w:rsidRPr="00E32D52">
        <w:rPr>
          <w:rFonts w:ascii="Calibri" w:hAnsi="Calibri"/>
          <w:szCs w:val="24"/>
          <w:lang w:val="en-US"/>
        </w:rPr>
        <w:t>296).</w:t>
      </w:r>
    </w:p>
    <w:p w14:paraId="60E1C10E" w14:textId="033C707D"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Starting with the fall of the Berlin Wall </w:t>
      </w:r>
      <w:r w:rsidR="00BC3577" w:rsidRPr="00E32D52">
        <w:rPr>
          <w:rFonts w:ascii="Calibri" w:hAnsi="Calibri"/>
          <w:szCs w:val="24"/>
          <w:lang w:val="en-US"/>
        </w:rPr>
        <w:t xml:space="preserve">(1989) </w:t>
      </w:r>
      <w:r w:rsidR="00E54624" w:rsidRPr="00E32D52">
        <w:rPr>
          <w:rFonts w:ascii="Calibri" w:hAnsi="Calibri"/>
          <w:szCs w:val="24"/>
          <w:lang w:val="en-US"/>
        </w:rPr>
        <w:t xml:space="preserve">and the </w:t>
      </w:r>
      <w:del w:id="53" w:author="achschroeder" w:date="2016-12-30T14:24:00Z">
        <w:r w:rsidR="00E54624" w:rsidRPr="00E32D52" w:rsidDel="00D9038A">
          <w:rPr>
            <w:rFonts w:ascii="Calibri" w:hAnsi="Calibri"/>
            <w:szCs w:val="24"/>
            <w:lang w:val="en-US"/>
          </w:rPr>
          <w:delText>coll</w:delText>
        </w:r>
        <w:r w:rsidRPr="00E32D52" w:rsidDel="00D9038A">
          <w:rPr>
            <w:rFonts w:ascii="Calibri" w:hAnsi="Calibri"/>
            <w:szCs w:val="24"/>
            <w:lang w:val="en-US"/>
          </w:rPr>
          <w:delText>aps</w:delText>
        </w:r>
      </w:del>
      <w:ins w:id="54" w:author="achschroeder" w:date="2016-12-30T14:24:00Z">
        <w:r w:rsidR="00D9038A" w:rsidRPr="00E32D52">
          <w:rPr>
            <w:rFonts w:ascii="Calibri" w:hAnsi="Calibri"/>
            <w:szCs w:val="24"/>
            <w:lang w:val="en-US"/>
          </w:rPr>
          <w:t>collapse</w:t>
        </w:r>
      </w:ins>
      <w:r w:rsidRPr="00E32D52">
        <w:rPr>
          <w:rFonts w:ascii="Calibri" w:hAnsi="Calibri"/>
          <w:szCs w:val="24"/>
          <w:lang w:val="en-US"/>
        </w:rPr>
        <w:t xml:space="preserve"> of communist regimes in Eastern Europe and the Middle East a new time reckoning started. This change of era gives a new meaning to the formula of </w:t>
      </w:r>
      <w:r w:rsidR="006516F0" w:rsidRPr="00E32D52">
        <w:rPr>
          <w:rFonts w:ascii="Calibri" w:hAnsi="Calibri"/>
          <w:szCs w:val="24"/>
          <w:lang w:val="en-US"/>
        </w:rPr>
        <w:t xml:space="preserve">`there is no alternative´ </w:t>
      </w:r>
      <w:r w:rsidRPr="00E32D52">
        <w:rPr>
          <w:rFonts w:ascii="Calibri" w:hAnsi="Calibri"/>
          <w:szCs w:val="24"/>
          <w:lang w:val="en-US"/>
        </w:rPr>
        <w:t xml:space="preserve">which was first used by Thatcher and later taken up by Merkel. </w:t>
      </w:r>
      <w:r w:rsidR="006516F0" w:rsidRPr="00E32D52">
        <w:rPr>
          <w:rFonts w:ascii="Calibri" w:hAnsi="Calibri"/>
          <w:szCs w:val="24"/>
          <w:lang w:val="en-US"/>
        </w:rPr>
        <w:t>As of now</w:t>
      </w:r>
      <w:r w:rsidRPr="00E32D52">
        <w:rPr>
          <w:rFonts w:ascii="Calibri" w:hAnsi="Calibri"/>
          <w:szCs w:val="24"/>
          <w:lang w:val="en-US"/>
        </w:rPr>
        <w:t xml:space="preserve"> social future concepts are only thinkable in the context of capitalistic production methods. The change of era is particularly drastic in Germany. During the</w:t>
      </w:r>
      <w:r w:rsidR="00BC3577" w:rsidRPr="00E32D52">
        <w:rPr>
          <w:rFonts w:ascii="Calibri" w:hAnsi="Calibri"/>
          <w:szCs w:val="24"/>
          <w:lang w:val="en-US"/>
        </w:rPr>
        <w:t xml:space="preserve"> </w:t>
      </w:r>
      <w:r w:rsidRPr="00E32D52">
        <w:rPr>
          <w:rFonts w:ascii="Calibri" w:hAnsi="Calibri"/>
          <w:szCs w:val="24"/>
          <w:lang w:val="en-US"/>
        </w:rPr>
        <w:t>1990s the rise in xenophobic and extreme right-wing tendencies is soaring and leads to violent attacks on asylum seekers</w:t>
      </w:r>
      <w:r w:rsidR="006516F0" w:rsidRPr="00E32D52">
        <w:rPr>
          <w:rFonts w:ascii="Calibri" w:hAnsi="Calibri"/>
          <w:szCs w:val="24"/>
          <w:lang w:val="en-US"/>
        </w:rPr>
        <w:t>´</w:t>
      </w:r>
      <w:r w:rsidRPr="00E32D52">
        <w:rPr>
          <w:rFonts w:ascii="Calibri" w:hAnsi="Calibri"/>
          <w:szCs w:val="24"/>
          <w:lang w:val="en-US"/>
        </w:rPr>
        <w:t xml:space="preserve"> </w:t>
      </w:r>
      <w:r w:rsidR="006516F0" w:rsidRPr="00E32D52">
        <w:rPr>
          <w:rFonts w:ascii="Calibri" w:hAnsi="Calibri"/>
          <w:szCs w:val="24"/>
          <w:lang w:val="en-US"/>
        </w:rPr>
        <w:t>homes</w:t>
      </w:r>
      <w:r w:rsidRPr="00E32D52">
        <w:rPr>
          <w:rFonts w:ascii="Calibri" w:hAnsi="Calibri"/>
          <w:szCs w:val="24"/>
          <w:lang w:val="en-US"/>
        </w:rPr>
        <w:t>. As a reaction to these developments</w:t>
      </w:r>
      <w:r w:rsidR="009F7219" w:rsidRPr="00E32D52">
        <w:rPr>
          <w:rFonts w:ascii="Calibri" w:hAnsi="Calibri"/>
          <w:szCs w:val="24"/>
          <w:lang w:val="en-US"/>
        </w:rPr>
        <w:t>,</w:t>
      </w:r>
      <w:r w:rsidRPr="00E32D52">
        <w:rPr>
          <w:rFonts w:ascii="Calibri" w:hAnsi="Calibri"/>
          <w:szCs w:val="24"/>
          <w:lang w:val="en-US"/>
        </w:rPr>
        <w:t xml:space="preserve"> political youth education wh</w:t>
      </w:r>
      <w:r w:rsidR="009F7219" w:rsidRPr="00E32D52">
        <w:rPr>
          <w:rFonts w:ascii="Calibri" w:hAnsi="Calibri"/>
          <w:szCs w:val="24"/>
          <w:lang w:val="en-US"/>
        </w:rPr>
        <w:t>ich</w:t>
      </w:r>
      <w:r w:rsidRPr="00E32D52">
        <w:rPr>
          <w:rFonts w:ascii="Calibri" w:hAnsi="Calibri"/>
          <w:szCs w:val="24"/>
          <w:lang w:val="en-US"/>
        </w:rPr>
        <w:t xml:space="preserve"> funding had decreased gradually</w:t>
      </w:r>
      <w:r w:rsidR="009F7219" w:rsidRPr="00E32D52">
        <w:rPr>
          <w:rFonts w:ascii="Calibri" w:hAnsi="Calibri"/>
          <w:szCs w:val="24"/>
          <w:lang w:val="en-US"/>
        </w:rPr>
        <w:t>,</w:t>
      </w:r>
      <w:r w:rsidRPr="00E32D52">
        <w:rPr>
          <w:rFonts w:ascii="Calibri" w:hAnsi="Calibri"/>
          <w:szCs w:val="24"/>
          <w:lang w:val="en-US"/>
        </w:rPr>
        <w:t xml:space="preserve"> receives new attention and temporary project promotion</w:t>
      </w:r>
      <w:ins w:id="55" w:author="achschroeder" w:date="2016-12-30T14:10:00Z">
        <w:r w:rsidR="009B4C57">
          <w:rPr>
            <w:rFonts w:ascii="Calibri" w:hAnsi="Calibri"/>
            <w:szCs w:val="24"/>
            <w:lang w:val="en-US"/>
          </w:rPr>
          <w:t xml:space="preserve"> (Lynen von Berg &amp; Hirseland 2004, pp. </w:t>
        </w:r>
      </w:ins>
      <w:ins w:id="56" w:author="achschroeder" w:date="2016-12-30T14:11:00Z">
        <w:r w:rsidR="009B4C57">
          <w:rPr>
            <w:rFonts w:ascii="Calibri" w:hAnsi="Calibri"/>
            <w:szCs w:val="24"/>
            <w:lang w:val="en-US"/>
          </w:rPr>
          <w:t>15-18)</w:t>
        </w:r>
      </w:ins>
      <w:r w:rsidRPr="00E32D52">
        <w:rPr>
          <w:rFonts w:ascii="Calibri" w:hAnsi="Calibri"/>
          <w:szCs w:val="24"/>
          <w:lang w:val="en-US"/>
        </w:rPr>
        <w:t>. A series of special programs is initiated by the government setting new tasks to political youth education and funding programs like: 'Xenos', 'CIVITAS', 'entimon', et. al. The social countermovement to right-wing extremism and violence as well as additional jobs and funding lead to considerable empowerment in political youth education. In particular</w:t>
      </w:r>
      <w:r w:rsidR="00E54624" w:rsidRPr="00E32D52">
        <w:rPr>
          <w:rFonts w:ascii="Calibri" w:hAnsi="Calibri"/>
          <w:szCs w:val="24"/>
          <w:lang w:val="en-US"/>
        </w:rPr>
        <w:t>ly</w:t>
      </w:r>
      <w:r w:rsidRPr="00E32D52">
        <w:rPr>
          <w:rFonts w:ascii="Calibri" w:hAnsi="Calibri"/>
          <w:szCs w:val="24"/>
          <w:lang w:val="en-US"/>
        </w:rPr>
        <w:t xml:space="preserve"> current concepts are revised and new ones developed in order to enable staff with different attitudes and approaches to work with a right-wing oriented target group</w:t>
      </w:r>
      <w:r w:rsidR="006516F0" w:rsidRPr="00E32D52">
        <w:rPr>
          <w:rFonts w:ascii="Calibri" w:hAnsi="Calibri"/>
          <w:szCs w:val="24"/>
          <w:lang w:val="en-US"/>
        </w:rPr>
        <w:t>, whose attitudes and positions differ significantly from their own.</w:t>
      </w:r>
    </w:p>
    <w:p w14:paraId="4FB82009" w14:textId="24A7F7E8"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During the past one and a half decades, approximately since the year 2000, political education has met new challenges by post-democratic trends (Crouch 2008) and a turning away from politics by vast groups of the population. On the other </w:t>
      </w:r>
      <w:del w:id="57" w:author="achschroeder" w:date="2016-12-31T16:25:00Z">
        <w:r w:rsidRPr="00E32D52" w:rsidDel="00C73EA2">
          <w:rPr>
            <w:rFonts w:ascii="Calibri" w:hAnsi="Calibri"/>
            <w:szCs w:val="24"/>
            <w:lang w:val="en-US"/>
          </w:rPr>
          <w:delText>hand</w:delText>
        </w:r>
      </w:del>
      <w:ins w:id="58" w:author="achschroeder" w:date="2016-12-31T16:25:00Z">
        <w:r w:rsidR="00C73EA2" w:rsidRPr="00E32D52">
          <w:rPr>
            <w:rFonts w:ascii="Calibri" w:hAnsi="Calibri"/>
            <w:szCs w:val="24"/>
            <w:lang w:val="en-US"/>
          </w:rPr>
          <w:t>hand,</w:t>
        </w:r>
      </w:ins>
      <w:del w:id="59" w:author="achschroeder" w:date="2016-12-30T14:25:00Z">
        <w:r w:rsidR="009F7219" w:rsidRPr="00E32D52" w:rsidDel="00D9038A">
          <w:rPr>
            <w:rFonts w:ascii="Calibri" w:hAnsi="Calibri"/>
            <w:szCs w:val="24"/>
            <w:lang w:val="en-US"/>
          </w:rPr>
          <w:delText>s</w:delText>
        </w:r>
      </w:del>
      <w:r w:rsidRPr="00E32D52">
        <w:rPr>
          <w:rFonts w:ascii="Calibri" w:hAnsi="Calibri"/>
          <w:szCs w:val="24"/>
          <w:lang w:val="en-US"/>
        </w:rPr>
        <w:t xml:space="preserve"> powerful citizen and protest movements evolve</w:t>
      </w:r>
      <w:ins w:id="60" w:author="achschroeder" w:date="2016-12-30T14:27:00Z">
        <w:r w:rsidR="00D9038A">
          <w:rPr>
            <w:rFonts w:ascii="Calibri" w:hAnsi="Calibri"/>
            <w:szCs w:val="24"/>
            <w:lang w:val="en-US"/>
          </w:rPr>
          <w:t>d</w:t>
        </w:r>
      </w:ins>
      <w:r w:rsidRPr="00E32D52">
        <w:rPr>
          <w:rFonts w:ascii="Calibri" w:hAnsi="Calibri"/>
          <w:szCs w:val="24"/>
          <w:lang w:val="en-US"/>
        </w:rPr>
        <w:t xml:space="preserve"> across borders like the </w:t>
      </w:r>
      <w:r w:rsidR="009F7219" w:rsidRPr="00E32D52">
        <w:rPr>
          <w:rFonts w:ascii="Calibri" w:hAnsi="Calibri"/>
          <w:szCs w:val="24"/>
          <w:lang w:val="en-US"/>
        </w:rPr>
        <w:t>“</w:t>
      </w:r>
      <w:r w:rsidRPr="00E32D52">
        <w:rPr>
          <w:rFonts w:ascii="Calibri" w:hAnsi="Calibri"/>
          <w:szCs w:val="24"/>
          <w:lang w:val="en-US"/>
        </w:rPr>
        <w:t>movement of the globalization critics</w:t>
      </w:r>
      <w:r w:rsidR="009F7219" w:rsidRPr="00E32D52">
        <w:rPr>
          <w:rFonts w:ascii="Calibri" w:hAnsi="Calibri"/>
          <w:szCs w:val="24"/>
          <w:lang w:val="en-US"/>
        </w:rPr>
        <w:t>”</w:t>
      </w:r>
      <w:r w:rsidRPr="00E32D52">
        <w:rPr>
          <w:rFonts w:ascii="Calibri" w:hAnsi="Calibri"/>
          <w:szCs w:val="24"/>
          <w:lang w:val="en-US"/>
        </w:rPr>
        <w:t xml:space="preserve"> originating in the G8 meetings from Genua 2001 to Heiligendamm 2007, or </w:t>
      </w:r>
      <w:r w:rsidR="009F7219" w:rsidRPr="00E32D52">
        <w:rPr>
          <w:rFonts w:ascii="Calibri" w:hAnsi="Calibri"/>
          <w:szCs w:val="24"/>
          <w:lang w:val="en-US"/>
        </w:rPr>
        <w:t>“</w:t>
      </w:r>
      <w:r w:rsidRPr="00E32D52">
        <w:rPr>
          <w:rFonts w:ascii="Calibri" w:hAnsi="Calibri"/>
          <w:szCs w:val="24"/>
          <w:lang w:val="en-US"/>
        </w:rPr>
        <w:t>Occupy</w:t>
      </w:r>
      <w:r w:rsidR="009F7219" w:rsidRPr="00E32D52">
        <w:rPr>
          <w:rFonts w:ascii="Calibri" w:hAnsi="Calibri"/>
          <w:szCs w:val="24"/>
          <w:lang w:val="en-US"/>
        </w:rPr>
        <w:t>”</w:t>
      </w:r>
      <w:r w:rsidRPr="00E32D52">
        <w:rPr>
          <w:rFonts w:ascii="Calibri" w:hAnsi="Calibri"/>
          <w:szCs w:val="24"/>
          <w:lang w:val="en-US"/>
        </w:rPr>
        <w:t xml:space="preserve"> which started as a reaction to the global economic crisis. Some evolve as local protest against large-scale </w:t>
      </w:r>
      <w:r w:rsidR="009F7219" w:rsidRPr="00E32D52">
        <w:rPr>
          <w:rFonts w:ascii="Calibri" w:hAnsi="Calibri"/>
          <w:szCs w:val="24"/>
          <w:lang w:val="en-US"/>
        </w:rPr>
        <w:t xml:space="preserve">public construction projects in Germany </w:t>
      </w:r>
      <w:r w:rsidRPr="00E32D52">
        <w:rPr>
          <w:rFonts w:ascii="Calibri" w:hAnsi="Calibri"/>
          <w:szCs w:val="24"/>
          <w:lang w:val="en-US"/>
        </w:rPr>
        <w:t xml:space="preserve">projects like </w:t>
      </w:r>
      <w:r w:rsidR="009F7219" w:rsidRPr="00E32D52">
        <w:rPr>
          <w:rFonts w:ascii="Calibri" w:hAnsi="Calibri"/>
          <w:szCs w:val="24"/>
          <w:lang w:val="en-US"/>
        </w:rPr>
        <w:t>“</w:t>
      </w:r>
      <w:r w:rsidRPr="00E32D52">
        <w:rPr>
          <w:rFonts w:ascii="Calibri" w:hAnsi="Calibri"/>
          <w:szCs w:val="24"/>
          <w:lang w:val="en-US"/>
        </w:rPr>
        <w:t>Stuttgart 21</w:t>
      </w:r>
      <w:r w:rsidR="009F7219" w:rsidRPr="00E32D52">
        <w:rPr>
          <w:rFonts w:ascii="Calibri" w:hAnsi="Calibri"/>
          <w:szCs w:val="24"/>
          <w:lang w:val="en-US"/>
        </w:rPr>
        <w:t>”</w:t>
      </w:r>
      <w:r w:rsidRPr="00E32D52">
        <w:rPr>
          <w:rFonts w:ascii="Calibri" w:hAnsi="Calibri"/>
          <w:szCs w:val="24"/>
          <w:lang w:val="en-US"/>
        </w:rPr>
        <w:t xml:space="preserve"> or the disposal site for nuclear waste in </w:t>
      </w:r>
      <w:r w:rsidR="009F7219" w:rsidRPr="00E32D52">
        <w:rPr>
          <w:rFonts w:ascii="Calibri" w:hAnsi="Calibri"/>
          <w:szCs w:val="24"/>
          <w:lang w:val="en-US"/>
        </w:rPr>
        <w:t>“</w:t>
      </w:r>
      <w:r w:rsidRPr="00E32D52">
        <w:rPr>
          <w:rFonts w:ascii="Calibri" w:hAnsi="Calibri"/>
          <w:szCs w:val="24"/>
          <w:lang w:val="en-US"/>
        </w:rPr>
        <w:t>Gorleben</w:t>
      </w:r>
      <w:r w:rsidR="009F7219" w:rsidRPr="00E32D52">
        <w:rPr>
          <w:rFonts w:ascii="Calibri" w:hAnsi="Calibri"/>
          <w:szCs w:val="24"/>
          <w:lang w:val="en-US"/>
        </w:rPr>
        <w:t>”</w:t>
      </w:r>
      <w:r w:rsidRPr="00E32D52">
        <w:rPr>
          <w:rFonts w:ascii="Calibri" w:hAnsi="Calibri"/>
          <w:szCs w:val="24"/>
          <w:lang w:val="en-US"/>
        </w:rPr>
        <w:t>.</w:t>
      </w:r>
    </w:p>
    <w:p w14:paraId="65B1CCF6" w14:textId="6297DB4A" w:rsidR="009D6E05" w:rsidRPr="00E32D52" w:rsidRDefault="00FA67E0">
      <w:pPr>
        <w:spacing w:after="200" w:line="276" w:lineRule="auto"/>
        <w:rPr>
          <w:rFonts w:ascii="Calibri" w:hAnsi="Calibri"/>
          <w:szCs w:val="24"/>
          <w:lang w:val="en-US"/>
        </w:rPr>
      </w:pPr>
      <w:r w:rsidRPr="00E32D52">
        <w:rPr>
          <w:rFonts w:ascii="Calibri" w:hAnsi="Calibri"/>
          <w:szCs w:val="24"/>
          <w:lang w:val="en-US"/>
        </w:rPr>
        <w:t>To start with political education could scarcely profit from the movements</w:t>
      </w:r>
      <w:r w:rsidR="00C04687" w:rsidRPr="00E32D52">
        <w:rPr>
          <w:rFonts w:ascii="Calibri" w:hAnsi="Calibri"/>
          <w:szCs w:val="24"/>
          <w:lang w:val="en-US"/>
        </w:rPr>
        <w:t>´</w:t>
      </w:r>
      <w:r w:rsidRPr="00E32D52">
        <w:rPr>
          <w:rFonts w:ascii="Calibri" w:hAnsi="Calibri"/>
          <w:szCs w:val="24"/>
          <w:lang w:val="en-US"/>
        </w:rPr>
        <w:t xml:space="preserve"> impulses and experiences in activation. It was located in a defensive position since the 1990s as neo-liberal mainstream enforced a strong pressure to economize and be effective on political education. It edged people into more </w:t>
      </w:r>
      <w:r w:rsidR="00C04687" w:rsidRPr="00E32D52">
        <w:rPr>
          <w:rFonts w:ascii="Calibri" w:hAnsi="Calibri"/>
          <w:szCs w:val="24"/>
          <w:lang w:val="en-US"/>
        </w:rPr>
        <w:t>self-regulation</w:t>
      </w:r>
      <w:r w:rsidRPr="00E32D52">
        <w:rPr>
          <w:rFonts w:ascii="Calibri" w:hAnsi="Calibri"/>
          <w:szCs w:val="24"/>
          <w:lang w:val="en-US"/>
        </w:rPr>
        <w:t xml:space="preserve"> and being </w:t>
      </w:r>
      <w:r w:rsidR="00C04687" w:rsidRPr="00E32D52">
        <w:rPr>
          <w:rFonts w:ascii="Calibri" w:hAnsi="Calibri"/>
          <w:szCs w:val="24"/>
          <w:lang w:val="en-US"/>
        </w:rPr>
        <w:t>self-</w:t>
      </w:r>
      <w:r w:rsidRPr="00E32D52">
        <w:rPr>
          <w:rFonts w:ascii="Calibri" w:hAnsi="Calibri"/>
          <w:szCs w:val="24"/>
          <w:lang w:val="en-US"/>
        </w:rPr>
        <w:t xml:space="preserve">responsible for nearly everything. </w:t>
      </w:r>
      <w:ins w:id="61" w:author="achschroeder" w:date="2016-12-30T14:28:00Z">
        <w:r w:rsidR="00D9038A">
          <w:rPr>
            <w:rFonts w:ascii="Calibri" w:hAnsi="Calibri"/>
            <w:szCs w:val="24"/>
            <w:lang w:val="en-US"/>
          </w:rPr>
          <w:t>In the public discussion</w:t>
        </w:r>
      </w:ins>
      <w:ins w:id="62" w:author="achschroeder" w:date="2016-12-30T14:31:00Z">
        <w:r w:rsidR="00D9038A">
          <w:rPr>
            <w:rFonts w:ascii="Calibri" w:hAnsi="Calibri"/>
            <w:szCs w:val="24"/>
            <w:lang w:val="en-US"/>
          </w:rPr>
          <w:t xml:space="preserve"> in Germany</w:t>
        </w:r>
      </w:ins>
      <w:ins w:id="63" w:author="achschroeder" w:date="2016-12-30T14:28:00Z">
        <w:r w:rsidR="00D9038A">
          <w:rPr>
            <w:rFonts w:ascii="Calibri" w:hAnsi="Calibri"/>
            <w:szCs w:val="24"/>
            <w:lang w:val="en-US"/>
          </w:rPr>
          <w:t>, voices could be</w:t>
        </w:r>
      </w:ins>
      <w:ins w:id="64" w:author="achschroeder" w:date="2016-12-30T14:29:00Z">
        <w:r w:rsidR="00D9038A">
          <w:rPr>
            <w:rFonts w:ascii="Calibri" w:hAnsi="Calibri"/>
            <w:szCs w:val="24"/>
            <w:lang w:val="en-US"/>
          </w:rPr>
          <w:t xml:space="preserve"> </w:t>
        </w:r>
      </w:ins>
      <w:ins w:id="65" w:author="achschroeder" w:date="2016-12-30T14:28:00Z">
        <w:r w:rsidR="00D9038A">
          <w:rPr>
            <w:rFonts w:ascii="Calibri" w:hAnsi="Calibri"/>
            <w:szCs w:val="24"/>
            <w:lang w:val="en-US"/>
          </w:rPr>
          <w:t>heard</w:t>
        </w:r>
      </w:ins>
      <w:ins w:id="66" w:author="achschroeder" w:date="2016-12-30T14:29:00Z">
        <w:r w:rsidR="00D9038A">
          <w:rPr>
            <w:rFonts w:ascii="Calibri" w:hAnsi="Calibri"/>
            <w:szCs w:val="24"/>
            <w:lang w:val="en-US"/>
          </w:rPr>
          <w:t xml:space="preserve"> against the necessity of political education. </w:t>
        </w:r>
      </w:ins>
      <w:ins w:id="67" w:author="achschroeder" w:date="2016-12-30T14:30:00Z">
        <w:r w:rsidR="00D9038A">
          <w:rPr>
            <w:rFonts w:ascii="Calibri" w:hAnsi="Calibri"/>
            <w:szCs w:val="24"/>
            <w:lang w:val="en-US"/>
          </w:rPr>
          <w:t>In this neoliberal wave, p</w:t>
        </w:r>
      </w:ins>
      <w:del w:id="68" w:author="achschroeder" w:date="2016-12-30T14:30:00Z">
        <w:r w:rsidRPr="00E32D52" w:rsidDel="00D9038A">
          <w:rPr>
            <w:rFonts w:ascii="Calibri" w:hAnsi="Calibri"/>
            <w:szCs w:val="24"/>
            <w:lang w:val="en-US"/>
          </w:rPr>
          <w:delText>P</w:delText>
        </w:r>
      </w:del>
      <w:r w:rsidRPr="00E32D52">
        <w:rPr>
          <w:rFonts w:ascii="Calibri" w:hAnsi="Calibri"/>
          <w:szCs w:val="24"/>
          <w:lang w:val="en-US"/>
        </w:rPr>
        <w:t xml:space="preserve">olitical education was struggling for </w:t>
      </w:r>
      <w:ins w:id="69" w:author="achschroeder" w:date="2016-12-30T14:30:00Z">
        <w:r w:rsidR="00D9038A">
          <w:rPr>
            <w:rFonts w:ascii="Calibri" w:hAnsi="Calibri"/>
            <w:szCs w:val="24"/>
            <w:lang w:val="en-US"/>
          </w:rPr>
          <w:t xml:space="preserve">a contemporary </w:t>
        </w:r>
      </w:ins>
      <w:r w:rsidRPr="00E32D52">
        <w:rPr>
          <w:rFonts w:ascii="Calibri" w:hAnsi="Calibri"/>
          <w:szCs w:val="24"/>
          <w:lang w:val="en-US"/>
        </w:rPr>
        <w:t xml:space="preserve">profile. </w:t>
      </w:r>
      <w:ins w:id="70" w:author="achschroeder" w:date="2016-12-30T14:33:00Z">
        <w:r w:rsidR="000D7C73">
          <w:rPr>
            <w:rFonts w:ascii="Calibri" w:hAnsi="Calibri"/>
            <w:szCs w:val="24"/>
            <w:lang w:val="en-US"/>
          </w:rPr>
          <w:t>For example,</w:t>
        </w:r>
      </w:ins>
      <w:del w:id="71" w:author="achschroeder" w:date="2016-12-30T14:33:00Z">
        <w:r w:rsidRPr="00E32D52" w:rsidDel="000D7C73">
          <w:rPr>
            <w:rFonts w:ascii="Calibri" w:hAnsi="Calibri"/>
            <w:szCs w:val="24"/>
            <w:lang w:val="en-US"/>
          </w:rPr>
          <w:delText>Partly</w:delText>
        </w:r>
      </w:del>
      <w:r w:rsidRPr="00E32D52">
        <w:rPr>
          <w:rFonts w:ascii="Calibri" w:hAnsi="Calibri"/>
          <w:szCs w:val="24"/>
          <w:lang w:val="en-US"/>
        </w:rPr>
        <w:t xml:space="preserve"> it tried to gain </w:t>
      </w:r>
      <w:ins w:id="72" w:author="achschroeder" w:date="2016-12-30T14:33:00Z">
        <w:r w:rsidR="000D7C73">
          <w:rPr>
            <w:rFonts w:ascii="Calibri" w:hAnsi="Calibri"/>
            <w:szCs w:val="24"/>
            <w:lang w:val="en-US"/>
          </w:rPr>
          <w:t xml:space="preserve">a clearer profile </w:t>
        </w:r>
      </w:ins>
      <w:del w:id="73" w:author="achschroeder" w:date="2016-12-30T14:33:00Z">
        <w:r w:rsidRPr="00E32D52" w:rsidDel="000D7C73">
          <w:rPr>
            <w:rFonts w:ascii="Calibri" w:hAnsi="Calibri"/>
            <w:szCs w:val="24"/>
            <w:lang w:val="en-US"/>
          </w:rPr>
          <w:delText xml:space="preserve">it </w:delText>
        </w:r>
      </w:del>
      <w:r w:rsidRPr="00E32D52">
        <w:rPr>
          <w:rFonts w:ascii="Calibri" w:hAnsi="Calibri"/>
          <w:szCs w:val="24"/>
          <w:lang w:val="en-US"/>
        </w:rPr>
        <w:t>by distinction</w:t>
      </w:r>
      <w:ins w:id="74" w:author="achschroeder" w:date="2016-12-30T14:33:00Z">
        <w:r w:rsidR="000D7C73">
          <w:rPr>
            <w:rFonts w:ascii="Calibri" w:hAnsi="Calibri"/>
            <w:szCs w:val="24"/>
            <w:lang w:val="en-US"/>
          </w:rPr>
          <w:t xml:space="preserve"> from social education</w:t>
        </w:r>
      </w:ins>
      <w:r w:rsidRPr="00E32D52">
        <w:rPr>
          <w:rFonts w:ascii="Calibri" w:hAnsi="Calibri"/>
          <w:szCs w:val="24"/>
          <w:lang w:val="en-US"/>
        </w:rPr>
        <w:t xml:space="preserve">. </w:t>
      </w:r>
      <w:r w:rsidR="00C04687" w:rsidRPr="00E32D52">
        <w:rPr>
          <w:rFonts w:ascii="Calibri" w:hAnsi="Calibri"/>
          <w:szCs w:val="24"/>
          <w:lang w:val="en-US"/>
        </w:rPr>
        <w:t>Therefore</w:t>
      </w:r>
      <w:r w:rsidR="00C10713" w:rsidRPr="00E32D52">
        <w:rPr>
          <w:rFonts w:ascii="Calibri" w:hAnsi="Calibri"/>
          <w:szCs w:val="24"/>
          <w:lang w:val="en-US"/>
        </w:rPr>
        <w:t>,</w:t>
      </w:r>
      <w:r w:rsidR="00C04687" w:rsidRPr="00E32D52">
        <w:rPr>
          <w:rFonts w:ascii="Calibri" w:hAnsi="Calibri"/>
          <w:szCs w:val="24"/>
          <w:lang w:val="en-US"/>
        </w:rPr>
        <w:t xml:space="preserve"> political </w:t>
      </w:r>
      <w:r w:rsidRPr="00E32D52">
        <w:rPr>
          <w:rFonts w:ascii="Calibri" w:hAnsi="Calibri"/>
          <w:szCs w:val="24"/>
          <w:lang w:val="en-US"/>
        </w:rPr>
        <w:t xml:space="preserve">science was declared </w:t>
      </w:r>
      <w:ins w:id="75" w:author="achschroeder" w:date="2016-12-30T14:34:00Z">
        <w:r w:rsidR="000D7C73">
          <w:rPr>
            <w:rFonts w:ascii="Calibri" w:hAnsi="Calibri"/>
            <w:szCs w:val="24"/>
            <w:lang w:val="en-US"/>
          </w:rPr>
          <w:t>as</w:t>
        </w:r>
      </w:ins>
      <w:del w:id="76" w:author="achschroeder" w:date="2016-12-30T14:34:00Z">
        <w:r w:rsidRPr="00E32D52" w:rsidDel="000D7C73">
          <w:rPr>
            <w:rFonts w:ascii="Calibri" w:hAnsi="Calibri"/>
            <w:szCs w:val="24"/>
            <w:lang w:val="en-US"/>
          </w:rPr>
          <w:delText>its</w:delText>
        </w:r>
      </w:del>
      <w:r w:rsidRPr="00E32D52">
        <w:rPr>
          <w:rFonts w:ascii="Calibri" w:hAnsi="Calibri"/>
          <w:szCs w:val="24"/>
          <w:lang w:val="en-US"/>
        </w:rPr>
        <w:t xml:space="preserve"> reference science. The </w:t>
      </w:r>
      <w:r w:rsidR="00BC3577" w:rsidRPr="00E32D52">
        <w:rPr>
          <w:rFonts w:ascii="Calibri" w:hAnsi="Calibri"/>
          <w:szCs w:val="24"/>
          <w:lang w:val="en-US"/>
        </w:rPr>
        <w:t>different</w:t>
      </w:r>
      <w:r w:rsidRPr="00E32D52">
        <w:rPr>
          <w:rFonts w:ascii="Calibri" w:hAnsi="Calibri"/>
          <w:szCs w:val="24"/>
          <w:lang w:val="en-US"/>
        </w:rPr>
        <w:t xml:space="preserve"> pedagogical perspective was regarded as a watering down of political education as nearly every socially committed project was run under the label of political youth education (</w:t>
      </w:r>
      <w:del w:id="77" w:author="achschroeder" w:date="2016-12-31T13:20:00Z">
        <w:r w:rsidR="005153BE" w:rsidDel="00FA4CE4">
          <w:rPr>
            <w:rFonts w:ascii="Calibri" w:hAnsi="Calibri"/>
            <w:szCs w:val="24"/>
            <w:lang w:val="en-US"/>
          </w:rPr>
          <w:delText>Author 3</w:delText>
        </w:r>
      </w:del>
      <w:ins w:id="78" w:author="achschroeder" w:date="2016-12-31T13:20:00Z">
        <w:r w:rsidR="00FA4CE4">
          <w:rPr>
            <w:rFonts w:ascii="Calibri" w:hAnsi="Calibri"/>
            <w:szCs w:val="24"/>
            <w:lang w:val="en-US"/>
          </w:rPr>
          <w:t>Schröder</w:t>
        </w:r>
      </w:ins>
      <w:r w:rsidRPr="00E32D52">
        <w:rPr>
          <w:rFonts w:ascii="Calibri" w:hAnsi="Calibri"/>
          <w:szCs w:val="24"/>
          <w:lang w:val="en-US"/>
        </w:rPr>
        <w:t xml:space="preserve"> 2008</w:t>
      </w:r>
      <w:r w:rsidR="00093737" w:rsidRPr="00E32D52">
        <w:rPr>
          <w:rFonts w:ascii="Calibri" w:hAnsi="Calibri"/>
          <w:szCs w:val="24"/>
          <w:lang w:val="en-US"/>
        </w:rPr>
        <w:t>, 318</w:t>
      </w:r>
      <w:r w:rsidRPr="00E32D52">
        <w:rPr>
          <w:rFonts w:ascii="Calibri" w:hAnsi="Calibri"/>
          <w:szCs w:val="24"/>
          <w:lang w:val="en-US"/>
        </w:rPr>
        <w:t>). Meanwhile</w:t>
      </w:r>
      <w:ins w:id="79" w:author="achschroeder" w:date="2016-12-30T14:40:00Z">
        <w:r w:rsidR="000D7C73">
          <w:rPr>
            <w:rFonts w:ascii="Calibri" w:hAnsi="Calibri"/>
            <w:szCs w:val="24"/>
            <w:lang w:val="en-US"/>
          </w:rPr>
          <w:t>, advanced</w:t>
        </w:r>
      </w:ins>
      <w:r w:rsidRPr="00E32D52">
        <w:rPr>
          <w:rFonts w:ascii="Calibri" w:hAnsi="Calibri"/>
          <w:szCs w:val="24"/>
          <w:lang w:val="en-US"/>
        </w:rPr>
        <w:t xml:space="preserve"> discourse</w:t>
      </w:r>
      <w:ins w:id="80" w:author="achschroeder" w:date="2016-12-30T14:40:00Z">
        <w:r w:rsidR="000D7C73">
          <w:rPr>
            <w:rFonts w:ascii="Calibri" w:hAnsi="Calibri"/>
            <w:szCs w:val="24"/>
            <w:lang w:val="en-US"/>
          </w:rPr>
          <w:t>s</w:t>
        </w:r>
      </w:ins>
      <w:del w:id="81" w:author="achschroeder" w:date="2016-12-30T14:40:00Z">
        <w:r w:rsidRPr="00E32D52" w:rsidDel="000D7C73">
          <w:rPr>
            <w:rFonts w:ascii="Calibri" w:hAnsi="Calibri"/>
            <w:szCs w:val="24"/>
            <w:lang w:val="en-US"/>
          </w:rPr>
          <w:delText xml:space="preserve"> </w:delText>
        </w:r>
        <w:r w:rsidR="00674C09" w:rsidRPr="00E32D52" w:rsidDel="000D7C73">
          <w:rPr>
            <w:rFonts w:ascii="Calibri" w:hAnsi="Calibri"/>
            <w:szCs w:val="24"/>
            <w:lang w:val="en-US"/>
          </w:rPr>
          <w:delText>has advanced</w:delText>
        </w:r>
        <w:r w:rsidRPr="00E32D52" w:rsidDel="000D7C73">
          <w:rPr>
            <w:rFonts w:ascii="Calibri" w:hAnsi="Calibri"/>
            <w:szCs w:val="24"/>
            <w:lang w:val="en-US"/>
          </w:rPr>
          <w:delText xml:space="preserve"> and</w:delText>
        </w:r>
      </w:del>
      <w:r w:rsidRPr="00E32D52">
        <w:rPr>
          <w:rFonts w:ascii="Calibri" w:hAnsi="Calibri"/>
          <w:szCs w:val="24"/>
          <w:lang w:val="en-US"/>
        </w:rPr>
        <w:t xml:space="preserve"> </w:t>
      </w:r>
      <w:ins w:id="82" w:author="achschroeder" w:date="2016-12-30T14:39:00Z">
        <w:r w:rsidR="000D7C73">
          <w:rPr>
            <w:rFonts w:ascii="Calibri" w:hAnsi="Calibri"/>
            <w:szCs w:val="24"/>
            <w:lang w:val="en-US"/>
          </w:rPr>
          <w:t>claim</w:t>
        </w:r>
      </w:ins>
      <w:del w:id="83" w:author="achschroeder" w:date="2016-12-30T14:39:00Z">
        <w:r w:rsidRPr="00E32D52" w:rsidDel="000D7C73">
          <w:rPr>
            <w:rFonts w:ascii="Calibri" w:hAnsi="Calibri"/>
            <w:szCs w:val="24"/>
            <w:lang w:val="en-US"/>
          </w:rPr>
          <w:delText>proved</w:delText>
        </w:r>
      </w:del>
      <w:r w:rsidRPr="00E32D52">
        <w:rPr>
          <w:rFonts w:ascii="Calibri" w:hAnsi="Calibri"/>
          <w:szCs w:val="24"/>
          <w:lang w:val="en-US"/>
        </w:rPr>
        <w:t xml:space="preserve"> that it </w:t>
      </w:r>
      <w:r w:rsidR="00674C09" w:rsidRPr="00E32D52">
        <w:rPr>
          <w:rFonts w:ascii="Calibri" w:hAnsi="Calibri"/>
          <w:szCs w:val="24"/>
          <w:lang w:val="en-US"/>
        </w:rPr>
        <w:t xml:space="preserve">is </w:t>
      </w:r>
      <w:r w:rsidRPr="00E32D52">
        <w:rPr>
          <w:rFonts w:ascii="Calibri" w:hAnsi="Calibri"/>
          <w:szCs w:val="24"/>
          <w:lang w:val="en-US"/>
        </w:rPr>
        <w:t>not primarily a question of reference science but one of the understanding of the political</w:t>
      </w:r>
      <w:ins w:id="84" w:author="achschroeder" w:date="2016-12-30T14:39:00Z">
        <w:r w:rsidR="000D7C73">
          <w:rPr>
            <w:rFonts w:ascii="Calibri" w:hAnsi="Calibri"/>
            <w:szCs w:val="24"/>
            <w:lang w:val="en-US"/>
          </w:rPr>
          <w:t xml:space="preserve"> (Mouffe</w:t>
        </w:r>
      </w:ins>
      <w:ins w:id="85" w:author="achschroeder" w:date="2016-12-30T14:41:00Z">
        <w:r w:rsidR="000D7C73">
          <w:rPr>
            <w:rFonts w:ascii="Calibri" w:hAnsi="Calibri"/>
            <w:szCs w:val="24"/>
            <w:lang w:val="en-US"/>
          </w:rPr>
          <w:t xml:space="preserve"> 2007)</w:t>
        </w:r>
      </w:ins>
      <w:r w:rsidRPr="00E32D52">
        <w:rPr>
          <w:rFonts w:ascii="Calibri" w:hAnsi="Calibri"/>
          <w:szCs w:val="24"/>
          <w:lang w:val="en-US"/>
        </w:rPr>
        <w:t xml:space="preserve">. The training of political referents in the various courses of study </w:t>
      </w:r>
      <w:r w:rsidR="00674C09" w:rsidRPr="00E32D52">
        <w:rPr>
          <w:rFonts w:ascii="Calibri" w:hAnsi="Calibri"/>
          <w:szCs w:val="24"/>
          <w:lang w:val="en-US"/>
        </w:rPr>
        <w:t xml:space="preserve">of </w:t>
      </w:r>
      <w:r w:rsidRPr="00E32D52">
        <w:rPr>
          <w:rFonts w:ascii="Calibri" w:hAnsi="Calibri"/>
          <w:szCs w:val="24"/>
          <w:lang w:val="en-US"/>
        </w:rPr>
        <w:t xml:space="preserve">social work, education, sociology and political science is creating a connection between social and political issues </w:t>
      </w:r>
      <w:r w:rsidR="00674C09" w:rsidRPr="00E32D52">
        <w:rPr>
          <w:rFonts w:ascii="Calibri" w:hAnsi="Calibri"/>
          <w:szCs w:val="24"/>
          <w:lang w:val="en-US"/>
        </w:rPr>
        <w:t xml:space="preserve">hence </w:t>
      </w:r>
      <w:r w:rsidRPr="00E32D52">
        <w:rPr>
          <w:rFonts w:ascii="Calibri" w:hAnsi="Calibri"/>
          <w:szCs w:val="24"/>
          <w:lang w:val="en-US"/>
        </w:rPr>
        <w:t xml:space="preserve">focusing on the explicitly political dimension (Hirsch 2014, </w:t>
      </w:r>
      <w:r w:rsidR="00E54624" w:rsidRPr="00E32D52">
        <w:rPr>
          <w:rFonts w:ascii="Calibri" w:hAnsi="Calibri"/>
          <w:szCs w:val="24"/>
          <w:lang w:val="en-US"/>
        </w:rPr>
        <w:t xml:space="preserve">p. </w:t>
      </w:r>
      <w:r w:rsidRPr="00E32D52">
        <w:rPr>
          <w:rFonts w:ascii="Calibri" w:hAnsi="Calibri"/>
          <w:szCs w:val="24"/>
          <w:lang w:val="en-US"/>
        </w:rPr>
        <w:t xml:space="preserve">62).  </w:t>
      </w:r>
    </w:p>
    <w:p w14:paraId="7110F572" w14:textId="3A9A2E9A" w:rsidR="009D6E05" w:rsidRPr="00E32D52" w:rsidRDefault="009F7219">
      <w:pPr>
        <w:spacing w:after="200" w:line="276" w:lineRule="auto"/>
        <w:rPr>
          <w:rFonts w:ascii="Calibri" w:hAnsi="Calibri"/>
          <w:szCs w:val="24"/>
          <w:lang w:val="en-US"/>
        </w:rPr>
      </w:pPr>
      <w:r w:rsidRPr="00E32D52">
        <w:rPr>
          <w:rFonts w:ascii="Calibri" w:hAnsi="Calibri"/>
          <w:szCs w:val="24"/>
          <w:lang w:val="en-US"/>
        </w:rPr>
        <w:t>In Germany</w:t>
      </w:r>
      <w:ins w:id="86" w:author="achschroeder" w:date="2016-12-30T14:35:00Z">
        <w:r w:rsidR="000D7C73">
          <w:rPr>
            <w:rFonts w:ascii="Calibri" w:hAnsi="Calibri"/>
            <w:szCs w:val="24"/>
            <w:lang w:val="en-US"/>
          </w:rPr>
          <w:t>,</w:t>
        </w:r>
      </w:ins>
      <w:r w:rsidRPr="00E32D52">
        <w:rPr>
          <w:rFonts w:ascii="Calibri" w:hAnsi="Calibri"/>
          <w:szCs w:val="24"/>
          <w:lang w:val="en-US"/>
        </w:rPr>
        <w:t xml:space="preserve"> p</w:t>
      </w:r>
      <w:r w:rsidR="00FA67E0" w:rsidRPr="00E32D52">
        <w:rPr>
          <w:rFonts w:ascii="Calibri" w:hAnsi="Calibri"/>
          <w:szCs w:val="24"/>
          <w:lang w:val="en-US"/>
        </w:rPr>
        <w:t>olitical youth education is legally incorporated in 'youth work' and is named according to §11 of the Children- and Youth Welfare Act (KJHG 2014)</w:t>
      </w:r>
      <w:r w:rsidR="00674C09" w:rsidRPr="00E32D52">
        <w:rPr>
          <w:rFonts w:ascii="Calibri" w:hAnsi="Calibri"/>
          <w:szCs w:val="24"/>
          <w:lang w:val="en-US"/>
        </w:rPr>
        <w:t xml:space="preserve"> </w:t>
      </w:r>
      <w:r w:rsidR="00FA67E0" w:rsidRPr="00E32D52">
        <w:rPr>
          <w:rFonts w:ascii="Calibri" w:hAnsi="Calibri"/>
          <w:szCs w:val="24"/>
          <w:lang w:val="en-US"/>
        </w:rPr>
        <w:t xml:space="preserve">as its first </w:t>
      </w:r>
      <w:r w:rsidR="00DC26F3" w:rsidRPr="00E32D52">
        <w:rPr>
          <w:rFonts w:ascii="Calibri" w:hAnsi="Calibri"/>
          <w:szCs w:val="24"/>
          <w:lang w:val="en-US"/>
        </w:rPr>
        <w:t>central theme</w:t>
      </w:r>
      <w:r w:rsidR="00FA67E0" w:rsidRPr="00E32D52">
        <w:rPr>
          <w:rFonts w:ascii="Calibri" w:hAnsi="Calibri"/>
          <w:szCs w:val="24"/>
          <w:lang w:val="en-US"/>
        </w:rPr>
        <w:t xml:space="preserve">. This results in the specific history to the act </w:t>
      </w:r>
      <w:r w:rsidR="00DC26F3" w:rsidRPr="00E32D52">
        <w:rPr>
          <w:rFonts w:ascii="Calibri" w:hAnsi="Calibri"/>
          <w:szCs w:val="24"/>
          <w:lang w:val="en-US"/>
        </w:rPr>
        <w:t>prior to</w:t>
      </w:r>
      <w:r w:rsidR="00FA67E0" w:rsidRPr="00E32D52">
        <w:rPr>
          <w:rFonts w:ascii="Calibri" w:hAnsi="Calibri"/>
          <w:szCs w:val="24"/>
          <w:lang w:val="en-US"/>
        </w:rPr>
        <w:t xml:space="preserve"> its first reading </w:t>
      </w:r>
      <w:r w:rsidR="00DC26F3" w:rsidRPr="00E32D52">
        <w:rPr>
          <w:rFonts w:ascii="Calibri" w:hAnsi="Calibri"/>
          <w:szCs w:val="24"/>
          <w:lang w:val="en-US"/>
        </w:rPr>
        <w:t>i</w:t>
      </w:r>
      <w:r w:rsidR="00FA67E0" w:rsidRPr="00E32D52">
        <w:rPr>
          <w:rFonts w:ascii="Calibri" w:hAnsi="Calibri"/>
          <w:szCs w:val="24"/>
          <w:lang w:val="en-US"/>
        </w:rPr>
        <w:t>n 1990</w:t>
      </w:r>
      <w:r w:rsidR="00DC26F3" w:rsidRPr="00E32D52">
        <w:rPr>
          <w:rFonts w:ascii="Calibri" w:hAnsi="Calibri"/>
          <w:szCs w:val="24"/>
          <w:lang w:val="en-US"/>
        </w:rPr>
        <w:t>, when</w:t>
      </w:r>
      <w:r w:rsidR="00FA67E0" w:rsidRPr="00E32D52">
        <w:rPr>
          <w:rFonts w:ascii="Calibri" w:hAnsi="Calibri"/>
          <w:szCs w:val="24"/>
          <w:lang w:val="en-US"/>
        </w:rPr>
        <w:t xml:space="preserve"> </w:t>
      </w:r>
      <w:r w:rsidR="00005DC7" w:rsidRPr="00E32D52">
        <w:rPr>
          <w:rFonts w:ascii="Calibri" w:hAnsi="Calibri"/>
          <w:szCs w:val="24"/>
          <w:lang w:val="en-US"/>
        </w:rPr>
        <w:t>y</w:t>
      </w:r>
      <w:r w:rsidR="00FA67E0" w:rsidRPr="00E32D52">
        <w:rPr>
          <w:rFonts w:ascii="Calibri" w:hAnsi="Calibri"/>
          <w:szCs w:val="24"/>
          <w:lang w:val="en-US"/>
        </w:rPr>
        <w:t xml:space="preserve">outh </w:t>
      </w:r>
      <w:r w:rsidR="00005DC7" w:rsidRPr="00E32D52">
        <w:rPr>
          <w:rFonts w:ascii="Calibri" w:hAnsi="Calibri"/>
          <w:szCs w:val="24"/>
          <w:lang w:val="en-US"/>
        </w:rPr>
        <w:t>w</w:t>
      </w:r>
      <w:r w:rsidR="00DC26F3" w:rsidRPr="00E32D52">
        <w:rPr>
          <w:rFonts w:ascii="Calibri" w:hAnsi="Calibri"/>
          <w:szCs w:val="24"/>
          <w:lang w:val="en-US"/>
        </w:rPr>
        <w:t xml:space="preserve">ork was </w:t>
      </w:r>
      <w:r w:rsidR="00FA67E0" w:rsidRPr="00E32D52">
        <w:rPr>
          <w:rFonts w:ascii="Calibri" w:hAnsi="Calibri"/>
          <w:szCs w:val="24"/>
          <w:lang w:val="en-US"/>
        </w:rPr>
        <w:t xml:space="preserve">mainly </w:t>
      </w:r>
      <w:r w:rsidR="00DC26F3" w:rsidRPr="00E32D52">
        <w:rPr>
          <w:rFonts w:ascii="Calibri" w:hAnsi="Calibri"/>
          <w:szCs w:val="24"/>
          <w:lang w:val="en-US"/>
        </w:rPr>
        <w:t xml:space="preserve">regarded </w:t>
      </w:r>
      <w:r w:rsidR="00FA67E0" w:rsidRPr="00E32D52">
        <w:rPr>
          <w:rFonts w:ascii="Calibri" w:hAnsi="Calibri"/>
          <w:szCs w:val="24"/>
          <w:lang w:val="en-US"/>
        </w:rPr>
        <w:t xml:space="preserve">as youth education. While during the 1970s and 1980s nearly all youth work was </w:t>
      </w:r>
      <w:r w:rsidR="00DC26F3" w:rsidRPr="00E32D52">
        <w:rPr>
          <w:rFonts w:ascii="Calibri" w:hAnsi="Calibri"/>
          <w:szCs w:val="24"/>
          <w:lang w:val="en-US"/>
        </w:rPr>
        <w:t>centered</w:t>
      </w:r>
      <w:r w:rsidR="00FA67E0" w:rsidRPr="00E32D52">
        <w:rPr>
          <w:rFonts w:ascii="Calibri" w:hAnsi="Calibri"/>
          <w:szCs w:val="24"/>
          <w:lang w:val="en-US"/>
        </w:rPr>
        <w:t xml:space="preserve"> around demands on political education and was </w:t>
      </w:r>
      <w:r w:rsidR="00DC26F3" w:rsidRPr="00E32D52">
        <w:rPr>
          <w:rFonts w:ascii="Calibri" w:hAnsi="Calibri"/>
          <w:szCs w:val="24"/>
          <w:lang w:val="en-US"/>
        </w:rPr>
        <w:t xml:space="preserve">thus </w:t>
      </w:r>
      <w:r w:rsidR="00FA67E0" w:rsidRPr="00E32D52">
        <w:rPr>
          <w:rFonts w:ascii="Calibri" w:hAnsi="Calibri"/>
          <w:szCs w:val="24"/>
          <w:lang w:val="en-US"/>
        </w:rPr>
        <w:t>politicized</w:t>
      </w:r>
      <w:r w:rsidR="00DC26F3" w:rsidRPr="00E32D52">
        <w:rPr>
          <w:rFonts w:ascii="Calibri" w:hAnsi="Calibri"/>
          <w:szCs w:val="24"/>
          <w:lang w:val="en-US"/>
        </w:rPr>
        <w:t xml:space="preserve"> completely</w:t>
      </w:r>
      <w:r w:rsidR="00FA67E0" w:rsidRPr="00E32D52">
        <w:rPr>
          <w:rFonts w:ascii="Calibri" w:hAnsi="Calibri"/>
          <w:szCs w:val="24"/>
          <w:lang w:val="en-US"/>
        </w:rPr>
        <w:t xml:space="preserve">, nowadays we have to deal with the contrary effect. Political education has been drawn into the wake of professional applicability. </w:t>
      </w:r>
      <w:ins w:id="87" w:author="achschroeder" w:date="2016-12-31T13:52:00Z">
        <w:r w:rsidR="00D2018D">
          <w:rPr>
            <w:rFonts w:ascii="Calibri" w:hAnsi="Calibri"/>
            <w:szCs w:val="24"/>
            <w:lang w:val="en-US"/>
          </w:rPr>
          <w:t xml:space="preserve">This tendency reveals </w:t>
        </w:r>
      </w:ins>
      <w:ins w:id="88" w:author="achschroeder" w:date="2016-12-31T13:53:00Z">
        <w:r w:rsidR="00192DA0">
          <w:rPr>
            <w:rFonts w:ascii="Calibri" w:hAnsi="Calibri"/>
            <w:szCs w:val="24"/>
            <w:lang w:val="en-US"/>
          </w:rPr>
          <w:t xml:space="preserve">the neo-liberal aspects of </w:t>
        </w:r>
      </w:ins>
      <w:ins w:id="89" w:author="achschroeder" w:date="2016-12-31T13:55:00Z">
        <w:r w:rsidR="00192DA0">
          <w:rPr>
            <w:rFonts w:ascii="Calibri" w:hAnsi="Calibri"/>
            <w:szCs w:val="24"/>
            <w:lang w:val="en-US"/>
          </w:rPr>
          <w:t xml:space="preserve">nowadays </w:t>
        </w:r>
      </w:ins>
      <w:ins w:id="90" w:author="achschroeder" w:date="2016-12-31T13:53:00Z">
        <w:r w:rsidR="00192DA0">
          <w:rPr>
            <w:rFonts w:ascii="Calibri" w:hAnsi="Calibri"/>
            <w:szCs w:val="24"/>
            <w:lang w:val="en-US"/>
          </w:rPr>
          <w:t xml:space="preserve">education. </w:t>
        </w:r>
      </w:ins>
      <w:r w:rsidR="00DC26F3" w:rsidRPr="00E32D52">
        <w:rPr>
          <w:rFonts w:ascii="Calibri" w:hAnsi="Calibri"/>
          <w:szCs w:val="24"/>
          <w:lang w:val="en-US"/>
        </w:rPr>
        <w:t>Staff has turned to everyday pragmatism and no longer takes</w:t>
      </w:r>
      <w:r w:rsidR="00FA67E0" w:rsidRPr="00E32D52">
        <w:rPr>
          <w:rFonts w:ascii="Calibri" w:hAnsi="Calibri"/>
          <w:szCs w:val="24"/>
          <w:lang w:val="en-US"/>
        </w:rPr>
        <w:t xml:space="preserve"> part in local youth political debates (Scherr/Sturzenhecker 2014</w:t>
      </w:r>
      <w:r w:rsidR="00933A76" w:rsidRPr="00E32D52">
        <w:rPr>
          <w:rFonts w:ascii="Calibri" w:hAnsi="Calibri"/>
          <w:szCs w:val="24"/>
          <w:lang w:val="en-US"/>
        </w:rPr>
        <w:t>,</w:t>
      </w:r>
      <w:r w:rsidR="00FA67E0" w:rsidRPr="00E32D52">
        <w:rPr>
          <w:rFonts w:ascii="Calibri" w:hAnsi="Calibri"/>
          <w:szCs w:val="24"/>
          <w:lang w:val="en-US"/>
        </w:rPr>
        <w:t xml:space="preserve"> </w:t>
      </w:r>
      <w:r w:rsidR="00E54624" w:rsidRPr="00E32D52">
        <w:rPr>
          <w:rFonts w:ascii="Calibri" w:hAnsi="Calibri"/>
          <w:szCs w:val="24"/>
          <w:lang w:val="en-US"/>
        </w:rPr>
        <w:t xml:space="preserve">p. </w:t>
      </w:r>
      <w:r w:rsidR="00FA67E0" w:rsidRPr="00E32D52">
        <w:rPr>
          <w:rFonts w:ascii="Calibri" w:hAnsi="Calibri"/>
          <w:szCs w:val="24"/>
          <w:lang w:val="en-US"/>
        </w:rPr>
        <w:t>374).</w:t>
      </w:r>
      <w:r w:rsidR="003F2D2F" w:rsidRPr="00E32D52">
        <w:rPr>
          <w:rFonts w:ascii="Calibri" w:hAnsi="Calibri"/>
          <w:szCs w:val="24"/>
          <w:lang w:val="en-US"/>
        </w:rPr>
        <w:t xml:space="preserve"> In the following part the contemporary concept of political youth education well be displayed.  </w:t>
      </w:r>
    </w:p>
    <w:p w14:paraId="32A50ED3" w14:textId="77777777" w:rsidR="009D6E05" w:rsidRPr="00E32D52" w:rsidRDefault="009D6E05">
      <w:pPr>
        <w:spacing w:after="200" w:line="276" w:lineRule="auto"/>
        <w:rPr>
          <w:rFonts w:ascii="Calibri" w:hAnsi="Calibri"/>
          <w:szCs w:val="24"/>
          <w:lang w:val="en-US"/>
        </w:rPr>
      </w:pPr>
    </w:p>
    <w:p w14:paraId="01368A99" w14:textId="0D102A17" w:rsidR="009D6E05" w:rsidRPr="00E32D52" w:rsidRDefault="00A30B5B">
      <w:pPr>
        <w:spacing w:after="200" w:line="276" w:lineRule="auto"/>
        <w:rPr>
          <w:rFonts w:ascii="Calibri" w:hAnsi="Calibri"/>
          <w:szCs w:val="24"/>
          <w:lang w:val="en-US"/>
        </w:rPr>
      </w:pPr>
      <w:r w:rsidRPr="00E32D52">
        <w:rPr>
          <w:rFonts w:ascii="Calibri" w:hAnsi="Calibri"/>
          <w:szCs w:val="24"/>
          <w:lang w:val="en-US"/>
        </w:rPr>
        <w:t xml:space="preserve">1.2 </w:t>
      </w:r>
      <w:r w:rsidR="00FA67E0" w:rsidRPr="00E32D52">
        <w:rPr>
          <w:rFonts w:ascii="Calibri" w:hAnsi="Calibri"/>
          <w:szCs w:val="24"/>
          <w:lang w:val="en-US"/>
        </w:rPr>
        <w:t>Knowledge, judgement, action as the triad in political youth education</w:t>
      </w:r>
    </w:p>
    <w:p w14:paraId="246FD02C" w14:textId="7FC66CE1" w:rsidR="009D6E05" w:rsidRPr="00E32D52" w:rsidRDefault="00FA67E0">
      <w:pPr>
        <w:spacing w:before="113" w:after="200" w:line="276" w:lineRule="auto"/>
        <w:rPr>
          <w:rFonts w:ascii="Calibri" w:hAnsi="Calibri"/>
          <w:szCs w:val="24"/>
          <w:lang w:val="en-US"/>
        </w:rPr>
      </w:pPr>
      <w:r w:rsidRPr="00E32D52">
        <w:rPr>
          <w:rFonts w:ascii="Calibri" w:hAnsi="Calibri"/>
          <w:szCs w:val="24"/>
          <w:lang w:val="en-US"/>
        </w:rPr>
        <w:t xml:space="preserve">The </w:t>
      </w:r>
      <w:del w:id="91" w:author="achschroeder" w:date="2016-12-31T16:25:00Z">
        <w:r w:rsidRPr="00E32D52" w:rsidDel="00C73EA2">
          <w:rPr>
            <w:rFonts w:ascii="Calibri" w:hAnsi="Calibri"/>
            <w:szCs w:val="24"/>
            <w:lang w:val="en-US"/>
          </w:rPr>
          <w:delText>so called</w:delText>
        </w:r>
      </w:del>
      <w:ins w:id="92" w:author="achschroeder" w:date="2016-12-31T16:25:00Z">
        <w:r w:rsidR="00C73EA2" w:rsidRPr="00E32D52">
          <w:rPr>
            <w:rFonts w:ascii="Calibri" w:hAnsi="Calibri"/>
            <w:szCs w:val="24"/>
            <w:lang w:val="en-US"/>
          </w:rPr>
          <w:t>so-called</w:t>
        </w:r>
      </w:ins>
      <w:r w:rsidRPr="00E32D52">
        <w:rPr>
          <w:rFonts w:ascii="Calibri" w:hAnsi="Calibri"/>
          <w:szCs w:val="24"/>
          <w:lang w:val="en-US"/>
        </w:rPr>
        <w:t xml:space="preserve"> triad of political youth education can be seen as a basic consent. It contains </w:t>
      </w:r>
      <w:r w:rsidR="00DC26F3" w:rsidRPr="00E32D52">
        <w:rPr>
          <w:rFonts w:ascii="Calibri" w:hAnsi="Calibri"/>
          <w:szCs w:val="24"/>
          <w:lang w:val="en-US"/>
        </w:rPr>
        <w:t>the</w:t>
      </w:r>
      <w:r w:rsidR="00B57F6F" w:rsidRPr="00E32D52">
        <w:rPr>
          <w:rFonts w:ascii="Calibri" w:hAnsi="Calibri"/>
          <w:szCs w:val="24"/>
          <w:lang w:val="en-US"/>
        </w:rPr>
        <w:t>se</w:t>
      </w:r>
      <w:r w:rsidR="00DC26F3" w:rsidRPr="00E32D52">
        <w:rPr>
          <w:rFonts w:ascii="Calibri" w:hAnsi="Calibri"/>
          <w:szCs w:val="24"/>
          <w:lang w:val="en-US"/>
        </w:rPr>
        <w:t xml:space="preserve"> </w:t>
      </w:r>
      <w:del w:id="93" w:author="achschroeder" w:date="2016-12-31T13:10:00Z">
        <w:r w:rsidRPr="00E32D52" w:rsidDel="0095755E">
          <w:rPr>
            <w:rFonts w:ascii="Calibri" w:hAnsi="Calibri"/>
            <w:szCs w:val="24"/>
            <w:lang w:val="en-US"/>
          </w:rPr>
          <w:delText>subgoals</w:delText>
        </w:r>
      </w:del>
      <w:ins w:id="94" w:author="achschroeder" w:date="2016-12-31T13:10:00Z">
        <w:r w:rsidR="0095755E" w:rsidRPr="00E32D52">
          <w:rPr>
            <w:rFonts w:ascii="Calibri" w:hAnsi="Calibri"/>
            <w:szCs w:val="24"/>
            <w:lang w:val="en-US"/>
          </w:rPr>
          <w:t>sub goals</w:t>
        </w:r>
      </w:ins>
      <w:r w:rsidRPr="00E32D52">
        <w:rPr>
          <w:rFonts w:ascii="Calibri" w:hAnsi="Calibri"/>
          <w:szCs w:val="24"/>
          <w:lang w:val="en-US"/>
        </w:rPr>
        <w:t xml:space="preserve">: to impart knowledge, to enable judgement and to encourage participation. This triad can be found in relevant theoretical literature </w:t>
      </w:r>
      <w:r w:rsidR="002F588D" w:rsidRPr="00E32D52">
        <w:rPr>
          <w:rFonts w:ascii="Calibri" w:hAnsi="Calibri"/>
          <w:szCs w:val="24"/>
          <w:lang w:val="en-US"/>
        </w:rPr>
        <w:t>and is also</w:t>
      </w:r>
      <w:r w:rsidRPr="00E32D52">
        <w:rPr>
          <w:rFonts w:ascii="Calibri" w:hAnsi="Calibri"/>
          <w:szCs w:val="24"/>
          <w:lang w:val="en-US"/>
        </w:rPr>
        <w:t xml:space="preserve"> prominently placed in the Children- and Youth plan of the </w:t>
      </w:r>
      <w:r w:rsidR="003F2D2F" w:rsidRPr="00E32D52">
        <w:rPr>
          <w:rFonts w:ascii="Calibri" w:hAnsi="Calibri"/>
          <w:szCs w:val="24"/>
          <w:lang w:val="en-US"/>
        </w:rPr>
        <w:t xml:space="preserve">German </w:t>
      </w:r>
      <w:r w:rsidRPr="00E32D52">
        <w:rPr>
          <w:rFonts w:ascii="Calibri" w:hAnsi="Calibri"/>
          <w:szCs w:val="24"/>
          <w:lang w:val="en-US"/>
        </w:rPr>
        <w:t>government (</w:t>
      </w:r>
      <w:r w:rsidR="003F2D2F" w:rsidRPr="00E32D52">
        <w:rPr>
          <w:rFonts w:ascii="Calibri" w:hAnsi="Calibri"/>
          <w:szCs w:val="24"/>
          <w:lang w:val="en-US"/>
        </w:rPr>
        <w:t>BMFSFJ 2012</w:t>
      </w:r>
      <w:r w:rsidRPr="00E32D52">
        <w:rPr>
          <w:rFonts w:ascii="Calibri" w:hAnsi="Calibri"/>
          <w:szCs w:val="24"/>
          <w:lang w:val="en-US"/>
        </w:rPr>
        <w:t>) thus indicating the encouraged practice: „Political education shall impart young people</w:t>
      </w:r>
      <w:r w:rsidR="003F2D2F" w:rsidRPr="00E32D52">
        <w:rPr>
          <w:rFonts w:ascii="Calibri" w:hAnsi="Calibri"/>
          <w:szCs w:val="24"/>
          <w:lang w:val="en-US"/>
        </w:rPr>
        <w:t>’s</w:t>
      </w:r>
      <w:r w:rsidRPr="00E32D52">
        <w:rPr>
          <w:rFonts w:ascii="Calibri" w:hAnsi="Calibri"/>
          <w:szCs w:val="24"/>
          <w:lang w:val="en-US"/>
        </w:rPr>
        <w:t xml:space="preserve"> knowledge about society, state, European and international politics including politically and socially important developments in the fields of economy, culture, technology and science. It shall enable forming judgement on social and political events and conflicts, enable to claim one´s rights as well as to discharge one´s tasks, assume responsibility towards fellow citizens, society and nature and encourage participation in the creation of free and democratic social and state order (BMFSFJ 2012, </w:t>
      </w:r>
      <w:r w:rsidR="00E54624" w:rsidRPr="00E32D52">
        <w:rPr>
          <w:rFonts w:ascii="Calibri" w:hAnsi="Calibri"/>
          <w:szCs w:val="24"/>
          <w:lang w:val="en-US"/>
        </w:rPr>
        <w:t xml:space="preserve">p. </w:t>
      </w:r>
      <w:r w:rsidRPr="00E32D52">
        <w:rPr>
          <w:rFonts w:ascii="Calibri" w:hAnsi="Calibri"/>
          <w:szCs w:val="24"/>
          <w:lang w:val="en-US"/>
        </w:rPr>
        <w:t>141).</w:t>
      </w:r>
      <w:r w:rsidR="00575CA5" w:rsidRPr="00E32D52">
        <w:rPr>
          <w:rStyle w:val="Endnotenzeichen"/>
          <w:rFonts w:ascii="Calibri" w:hAnsi="Calibri"/>
          <w:szCs w:val="24"/>
          <w:lang w:val="en-US"/>
        </w:rPr>
        <w:endnoteReference w:id="2"/>
      </w:r>
      <w:r w:rsidRPr="00E32D52">
        <w:rPr>
          <w:rFonts w:ascii="Calibri" w:hAnsi="Calibri"/>
          <w:szCs w:val="24"/>
          <w:lang w:val="en-US"/>
        </w:rPr>
        <w:t xml:space="preserve"> Political education only takes full effect when opinions and judgements are developed or changed</w:t>
      </w:r>
      <w:r w:rsidR="002F588D" w:rsidRPr="00E32D52">
        <w:rPr>
          <w:rFonts w:ascii="Calibri" w:hAnsi="Calibri"/>
          <w:szCs w:val="24"/>
          <w:lang w:val="en-US"/>
        </w:rPr>
        <w:t>,</w:t>
      </w:r>
      <w:r w:rsidRPr="00E32D52">
        <w:rPr>
          <w:rFonts w:ascii="Calibri" w:hAnsi="Calibri"/>
          <w:szCs w:val="24"/>
          <w:lang w:val="en-US"/>
        </w:rPr>
        <w:t xml:space="preserve"> supported by the newly gained insight and on the basis of already existing competences. This kind of positioning to </w:t>
      </w:r>
      <w:r w:rsidR="002F588D" w:rsidRPr="00E32D52">
        <w:rPr>
          <w:rFonts w:ascii="Calibri" w:hAnsi="Calibri"/>
          <w:szCs w:val="24"/>
          <w:lang w:val="en-US"/>
        </w:rPr>
        <w:t xml:space="preserve">selected </w:t>
      </w:r>
      <w:r w:rsidRPr="00E32D52">
        <w:rPr>
          <w:rFonts w:ascii="Calibri" w:hAnsi="Calibri"/>
          <w:szCs w:val="24"/>
          <w:lang w:val="en-US"/>
        </w:rPr>
        <w:t xml:space="preserve">political questions intends to encourage the participants to action </w:t>
      </w:r>
      <w:r w:rsidR="00A93DE1" w:rsidRPr="00E32D52">
        <w:rPr>
          <w:rFonts w:ascii="Calibri" w:hAnsi="Calibri"/>
          <w:szCs w:val="24"/>
          <w:lang w:val="en-US"/>
        </w:rPr>
        <w:t xml:space="preserve">and </w:t>
      </w:r>
      <w:r w:rsidRPr="00E32D52">
        <w:rPr>
          <w:rFonts w:ascii="Calibri" w:hAnsi="Calibri"/>
          <w:szCs w:val="24"/>
          <w:lang w:val="en-US"/>
        </w:rPr>
        <w:t xml:space="preserve">to intervene </w:t>
      </w:r>
      <w:r w:rsidR="002F588D" w:rsidRPr="00E32D52">
        <w:rPr>
          <w:rFonts w:ascii="Calibri" w:hAnsi="Calibri"/>
          <w:szCs w:val="24"/>
          <w:lang w:val="en-US"/>
        </w:rPr>
        <w:t>in political</w:t>
      </w:r>
      <w:r w:rsidR="00A93DE1" w:rsidRPr="00E32D52">
        <w:rPr>
          <w:rFonts w:ascii="Calibri" w:hAnsi="Calibri"/>
          <w:szCs w:val="24"/>
          <w:lang w:val="en-US"/>
        </w:rPr>
        <w:t xml:space="preserve"> thus</w:t>
      </w:r>
      <w:r w:rsidRPr="00E32D52">
        <w:rPr>
          <w:rFonts w:ascii="Calibri" w:hAnsi="Calibri"/>
          <w:szCs w:val="24"/>
          <w:lang w:val="en-US"/>
        </w:rPr>
        <w:t xml:space="preserve"> public space. This does not only refer to political committees or forums but to any kind of public expression of opinion.</w:t>
      </w:r>
    </w:p>
    <w:p w14:paraId="7091F17D" w14:textId="7A47C333" w:rsidR="009D6E05" w:rsidRPr="00E32D52" w:rsidRDefault="00FA67E0">
      <w:pPr>
        <w:spacing w:before="113" w:after="200" w:line="276" w:lineRule="auto"/>
        <w:rPr>
          <w:rFonts w:ascii="Calibri" w:hAnsi="Calibri"/>
          <w:szCs w:val="24"/>
          <w:lang w:val="en-US"/>
        </w:rPr>
      </w:pPr>
      <w:r w:rsidRPr="00E32D52">
        <w:rPr>
          <w:rFonts w:ascii="Calibri" w:hAnsi="Calibri"/>
          <w:szCs w:val="24"/>
          <w:lang w:val="en-US"/>
        </w:rPr>
        <w:t>Admittedly this triad is claimed to be consensus but at least the order has to be looked upon as out dated. The current approach in seminars and projects puts action orientation at the beginning accompanied by acquisition of knowledge and judgement. Particularly actio</w:t>
      </w:r>
      <w:r w:rsidR="00575CA5" w:rsidRPr="00E32D52">
        <w:rPr>
          <w:rFonts w:ascii="Calibri" w:hAnsi="Calibri"/>
          <w:szCs w:val="24"/>
          <w:lang w:val="en-US"/>
        </w:rPr>
        <w:t>n oriented media relations show</w:t>
      </w:r>
      <w:r w:rsidRPr="00E32D52">
        <w:rPr>
          <w:rFonts w:ascii="Calibri" w:hAnsi="Calibri"/>
          <w:szCs w:val="24"/>
          <w:lang w:val="en-US"/>
        </w:rPr>
        <w:t xml:space="preserve"> ways to encourage youths to address a topic, line out their position and put it forward to a limited public via their interest in media and technology. Biographically acquired opinions and judgements often form the initial point or fish hook for seminars if firm attitudes and prejudices are questioned and screened.</w:t>
      </w:r>
    </w:p>
    <w:p w14:paraId="29EA3505" w14:textId="603F463D" w:rsidR="009D6E05" w:rsidRPr="00E32D52" w:rsidRDefault="00FA67E0">
      <w:pPr>
        <w:spacing w:before="113" w:after="200" w:line="276" w:lineRule="auto"/>
        <w:rPr>
          <w:rFonts w:ascii="Calibri" w:hAnsi="Calibri"/>
          <w:szCs w:val="24"/>
          <w:lang w:val="en-US"/>
        </w:rPr>
      </w:pPr>
      <w:r w:rsidRPr="00E32D52">
        <w:rPr>
          <w:rFonts w:ascii="Calibri" w:hAnsi="Calibri"/>
          <w:szCs w:val="24"/>
          <w:lang w:val="en-US"/>
        </w:rPr>
        <w:t xml:space="preserve">At the same time three more aspects need to be emphasized which are not conveyed in the wording of the triad. To start with judgement is still often reduced to a cognitive process even if the </w:t>
      </w:r>
      <w:r w:rsidRPr="00E32D52">
        <w:rPr>
          <w:rFonts w:ascii="Calibri" w:hAnsi="Calibri"/>
          <w:i/>
          <w:szCs w:val="24"/>
          <w:lang w:val="en-US"/>
        </w:rPr>
        <w:t>inclusion of emotions</w:t>
      </w:r>
      <w:r w:rsidRPr="00E32D52">
        <w:rPr>
          <w:rFonts w:ascii="Calibri" w:hAnsi="Calibri"/>
          <w:szCs w:val="24"/>
          <w:lang w:val="en-US"/>
        </w:rPr>
        <w:t xml:space="preserve"> is inevitable – as well in its collective dimension. Judgement is accompanied and interspersed by emotions. Secondly former parting lines between </w:t>
      </w:r>
      <w:r w:rsidRPr="00E32D52">
        <w:rPr>
          <w:rFonts w:ascii="Calibri" w:hAnsi="Calibri"/>
          <w:i/>
          <w:szCs w:val="24"/>
          <w:lang w:val="en-US"/>
        </w:rPr>
        <w:t>personal development</w:t>
      </w:r>
      <w:r w:rsidR="005A0E6E" w:rsidRPr="00E32D52">
        <w:rPr>
          <w:rFonts w:ascii="Calibri" w:hAnsi="Calibri"/>
          <w:szCs w:val="24"/>
          <w:lang w:val="en-US"/>
        </w:rPr>
        <w:t xml:space="preserve"> or social education and </w:t>
      </w:r>
      <w:r w:rsidRPr="00E32D52">
        <w:rPr>
          <w:rFonts w:ascii="Calibri" w:hAnsi="Calibri"/>
          <w:szCs w:val="24"/>
          <w:lang w:val="en-US"/>
        </w:rPr>
        <w:t xml:space="preserve">political education </w:t>
      </w:r>
      <w:r w:rsidR="005A0E6E" w:rsidRPr="00E32D52">
        <w:rPr>
          <w:rFonts w:ascii="Calibri" w:hAnsi="Calibri"/>
          <w:szCs w:val="24"/>
          <w:lang w:val="en-US"/>
        </w:rPr>
        <w:t>cannot</w:t>
      </w:r>
      <w:r w:rsidRPr="00E32D52">
        <w:rPr>
          <w:rFonts w:ascii="Calibri" w:hAnsi="Calibri"/>
          <w:szCs w:val="24"/>
          <w:lang w:val="en-US"/>
        </w:rPr>
        <w:t xml:space="preserve"> be maintained as personality has to be strengthened in order to encourage the political. Thirdly dynamics of the phases of youth and results of research into </w:t>
      </w:r>
      <w:r w:rsidRPr="00E32D52">
        <w:rPr>
          <w:rFonts w:ascii="Calibri" w:hAnsi="Calibri"/>
          <w:i/>
          <w:szCs w:val="24"/>
          <w:lang w:val="en-US"/>
        </w:rPr>
        <w:t>adolescence</w:t>
      </w:r>
      <w:r w:rsidRPr="00E32D52">
        <w:rPr>
          <w:rFonts w:ascii="Calibri" w:hAnsi="Calibri"/>
          <w:szCs w:val="24"/>
          <w:lang w:val="en-US"/>
        </w:rPr>
        <w:t xml:space="preserve"> have to be taken into account in a professional political youth education. Their </w:t>
      </w:r>
      <w:r w:rsidR="002B2931" w:rsidRPr="00E32D52">
        <w:rPr>
          <w:rFonts w:ascii="Calibri" w:hAnsi="Calibri"/>
          <w:szCs w:val="24"/>
          <w:lang w:val="en-US"/>
        </w:rPr>
        <w:t>d</w:t>
      </w:r>
      <w:r w:rsidRPr="00E32D52">
        <w:rPr>
          <w:rFonts w:ascii="Calibri" w:hAnsi="Calibri"/>
          <w:szCs w:val="24"/>
          <w:lang w:val="en-US"/>
        </w:rPr>
        <w:t xml:space="preserve">rive for positioning is infiltrated by identification with and </w:t>
      </w:r>
      <w:r w:rsidR="00C92240" w:rsidRPr="00E32D52">
        <w:rPr>
          <w:rFonts w:ascii="Calibri" w:hAnsi="Calibri"/>
          <w:szCs w:val="24"/>
          <w:lang w:val="en-US"/>
        </w:rPr>
        <w:t>distinction from</w:t>
      </w:r>
      <w:r w:rsidRPr="00E32D52">
        <w:rPr>
          <w:rFonts w:ascii="Calibri" w:hAnsi="Calibri"/>
          <w:szCs w:val="24"/>
          <w:lang w:val="en-US"/>
        </w:rPr>
        <w:t xml:space="preserve"> persons who are important to them and who introduce them to political position</w:t>
      </w:r>
      <w:r w:rsidR="00C92240" w:rsidRPr="00E32D52">
        <w:rPr>
          <w:rFonts w:ascii="Calibri" w:hAnsi="Calibri"/>
          <w:szCs w:val="24"/>
          <w:lang w:val="en-US"/>
        </w:rPr>
        <w:t>s</w:t>
      </w:r>
      <w:r w:rsidRPr="00E32D52">
        <w:rPr>
          <w:rFonts w:ascii="Calibri" w:hAnsi="Calibri"/>
          <w:szCs w:val="24"/>
          <w:lang w:val="en-US"/>
        </w:rPr>
        <w:t>.</w:t>
      </w:r>
      <w:r w:rsidR="00575CA5" w:rsidRPr="00E32D52">
        <w:rPr>
          <w:rStyle w:val="Endnotenzeichen"/>
          <w:rFonts w:ascii="Calibri" w:hAnsi="Calibri"/>
          <w:szCs w:val="24"/>
          <w:lang w:val="en-US"/>
        </w:rPr>
        <w:endnoteReference w:id="3"/>
      </w:r>
    </w:p>
    <w:p w14:paraId="1900D291" w14:textId="2394572C" w:rsidR="009D6E05" w:rsidRPr="00E32D52" w:rsidRDefault="00FA67E0">
      <w:pPr>
        <w:spacing w:before="113" w:line="276" w:lineRule="auto"/>
        <w:rPr>
          <w:rFonts w:ascii="Calibri" w:hAnsi="Calibri"/>
          <w:szCs w:val="24"/>
          <w:lang w:val="en-US"/>
        </w:rPr>
      </w:pPr>
      <w:r w:rsidRPr="00E32D52">
        <w:rPr>
          <w:rFonts w:ascii="Calibri" w:hAnsi="Calibri"/>
          <w:i/>
          <w:szCs w:val="24"/>
          <w:lang w:val="en-US"/>
        </w:rPr>
        <w:t xml:space="preserve">Concluding </w:t>
      </w:r>
      <w:r w:rsidRPr="00E32D52">
        <w:rPr>
          <w:rFonts w:ascii="Calibri" w:hAnsi="Calibri"/>
          <w:szCs w:val="24"/>
          <w:lang w:val="en-US"/>
        </w:rPr>
        <w:t>political youth education can be characterized as follow</w:t>
      </w:r>
      <w:r w:rsidR="002B2931" w:rsidRPr="00E32D52">
        <w:rPr>
          <w:rFonts w:ascii="Calibri" w:hAnsi="Calibri"/>
          <w:szCs w:val="24"/>
          <w:lang w:val="en-US"/>
        </w:rPr>
        <w:t>ing</w:t>
      </w:r>
      <w:r w:rsidRPr="00E32D52">
        <w:rPr>
          <w:rFonts w:ascii="Calibri" w:hAnsi="Calibri"/>
          <w:szCs w:val="24"/>
          <w:lang w:val="en-US"/>
        </w:rPr>
        <w:t>:</w:t>
      </w:r>
    </w:p>
    <w:p w14:paraId="4F9ABEAB" w14:textId="1095634D"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Political youth education means supporting and encouraging independent thinking and acting via pedagogically reflected offers aiming at the </w:t>
      </w:r>
      <w:r w:rsidR="00BE6F48" w:rsidRPr="00E32D52">
        <w:rPr>
          <w:rFonts w:ascii="Calibri" w:hAnsi="Calibri"/>
          <w:szCs w:val="24"/>
          <w:lang w:val="en-US"/>
        </w:rPr>
        <w:t xml:space="preserve">engagement </w:t>
      </w:r>
      <w:r w:rsidRPr="00E32D52">
        <w:rPr>
          <w:rFonts w:ascii="Calibri" w:hAnsi="Calibri"/>
          <w:szCs w:val="24"/>
          <w:lang w:val="en-US"/>
        </w:rPr>
        <w:t>with mat</w:t>
      </w:r>
      <w:r w:rsidR="002B2931" w:rsidRPr="00E32D52">
        <w:rPr>
          <w:rFonts w:ascii="Calibri" w:hAnsi="Calibri"/>
          <w:szCs w:val="24"/>
          <w:lang w:val="en-US"/>
        </w:rPr>
        <w:t xml:space="preserve">ters of democratic communities and </w:t>
      </w:r>
      <w:r w:rsidRPr="00E32D52">
        <w:rPr>
          <w:rFonts w:ascii="Calibri" w:hAnsi="Calibri"/>
          <w:szCs w:val="24"/>
          <w:lang w:val="en-US"/>
        </w:rPr>
        <w:t>finding one´s position in the political</w:t>
      </w:r>
      <w:r w:rsidR="002B2931" w:rsidRPr="00E32D52">
        <w:rPr>
          <w:rFonts w:ascii="Calibri" w:hAnsi="Calibri"/>
          <w:szCs w:val="24"/>
          <w:lang w:val="en-US"/>
        </w:rPr>
        <w:t>.</w:t>
      </w:r>
      <w:r w:rsidRPr="00E32D52">
        <w:rPr>
          <w:rFonts w:ascii="Calibri" w:hAnsi="Calibri"/>
          <w:szCs w:val="24"/>
          <w:lang w:val="en-US"/>
        </w:rPr>
        <w:t xml:space="preserve"> Successful political youth education builds on the lifeworld of the subjects and always includes emotional influences on the formation of </w:t>
      </w:r>
      <w:r w:rsidR="000E78EB" w:rsidRPr="00E32D52">
        <w:rPr>
          <w:rFonts w:ascii="Calibri" w:hAnsi="Calibri"/>
          <w:szCs w:val="24"/>
          <w:lang w:val="en-US"/>
        </w:rPr>
        <w:t xml:space="preserve">positions </w:t>
      </w:r>
      <w:r w:rsidRPr="00E32D52">
        <w:rPr>
          <w:rFonts w:ascii="Calibri" w:hAnsi="Calibri"/>
          <w:szCs w:val="24"/>
          <w:lang w:val="en-US"/>
        </w:rPr>
        <w:t xml:space="preserve">and attitudes. This applies as well to the status of </w:t>
      </w:r>
      <w:r w:rsidR="000E78EB" w:rsidRPr="00E32D52">
        <w:rPr>
          <w:rFonts w:ascii="Calibri" w:hAnsi="Calibri"/>
          <w:szCs w:val="24"/>
          <w:lang w:val="en-US"/>
        </w:rPr>
        <w:t xml:space="preserve">adolescence </w:t>
      </w:r>
      <w:r w:rsidRPr="00E32D52">
        <w:rPr>
          <w:rFonts w:ascii="Calibri" w:hAnsi="Calibri"/>
          <w:szCs w:val="24"/>
          <w:lang w:val="en-US"/>
        </w:rPr>
        <w:t xml:space="preserve">and transition and the </w:t>
      </w:r>
      <w:r w:rsidR="000E78EB" w:rsidRPr="00E32D52">
        <w:rPr>
          <w:rFonts w:ascii="Calibri" w:hAnsi="Calibri"/>
          <w:szCs w:val="24"/>
          <w:lang w:val="en-US"/>
        </w:rPr>
        <w:t xml:space="preserve">specific </w:t>
      </w:r>
      <w:r w:rsidRPr="00E32D52">
        <w:rPr>
          <w:rFonts w:ascii="Calibri" w:hAnsi="Calibri"/>
          <w:szCs w:val="24"/>
          <w:lang w:val="en-US"/>
        </w:rPr>
        <w:t xml:space="preserve">needs for identification and distinction. The relationship between </w:t>
      </w:r>
      <w:r w:rsidR="000E78EB" w:rsidRPr="00E32D52">
        <w:rPr>
          <w:rFonts w:ascii="Calibri" w:hAnsi="Calibri"/>
          <w:szCs w:val="24"/>
          <w:lang w:val="en-US"/>
        </w:rPr>
        <w:t xml:space="preserve">the self </w:t>
      </w:r>
      <w:r w:rsidRPr="00E32D52">
        <w:rPr>
          <w:rFonts w:ascii="Calibri" w:hAnsi="Calibri"/>
          <w:szCs w:val="24"/>
          <w:lang w:val="en-US"/>
        </w:rPr>
        <w:t xml:space="preserve">and </w:t>
      </w:r>
      <w:r w:rsidR="000E78EB" w:rsidRPr="00E32D52">
        <w:rPr>
          <w:rFonts w:ascii="Calibri" w:hAnsi="Calibri"/>
          <w:szCs w:val="24"/>
          <w:lang w:val="en-US"/>
        </w:rPr>
        <w:t xml:space="preserve">the </w:t>
      </w:r>
      <w:r w:rsidRPr="00E32D52">
        <w:rPr>
          <w:rFonts w:ascii="Calibri" w:hAnsi="Calibri"/>
          <w:szCs w:val="24"/>
          <w:lang w:val="en-US"/>
        </w:rPr>
        <w:t xml:space="preserve">world can only be understood and reflected if it has been penetrated </w:t>
      </w:r>
      <w:r w:rsidR="000E78EB" w:rsidRPr="00E32D52">
        <w:rPr>
          <w:rFonts w:ascii="Calibri" w:hAnsi="Calibri"/>
          <w:szCs w:val="24"/>
          <w:lang w:val="en-US"/>
        </w:rPr>
        <w:t xml:space="preserve">in a </w:t>
      </w:r>
      <w:r w:rsidRPr="00E32D52">
        <w:rPr>
          <w:rFonts w:ascii="Calibri" w:hAnsi="Calibri"/>
          <w:szCs w:val="24"/>
          <w:lang w:val="en-US"/>
        </w:rPr>
        <w:t>cognitive, emotional and social</w:t>
      </w:r>
      <w:r w:rsidR="000E78EB" w:rsidRPr="00E32D52">
        <w:rPr>
          <w:rFonts w:ascii="Calibri" w:hAnsi="Calibri"/>
          <w:szCs w:val="24"/>
          <w:lang w:val="en-US"/>
        </w:rPr>
        <w:t xml:space="preserve"> way</w:t>
      </w:r>
      <w:r w:rsidRPr="00E32D52">
        <w:rPr>
          <w:rFonts w:ascii="Calibri" w:hAnsi="Calibri"/>
          <w:szCs w:val="24"/>
          <w:lang w:val="en-US"/>
        </w:rPr>
        <w:t>.</w:t>
      </w:r>
    </w:p>
    <w:p w14:paraId="7E919696" w14:textId="77777777" w:rsidR="009D6E05" w:rsidRPr="007D0909" w:rsidRDefault="009D6E05">
      <w:pPr>
        <w:spacing w:after="200" w:line="276" w:lineRule="auto"/>
        <w:rPr>
          <w:rFonts w:ascii="Calibri" w:hAnsi="Calibri"/>
          <w:szCs w:val="24"/>
          <w:rPrChange w:id="107" w:author="achschroeder" w:date="2016-12-31T16:19:00Z">
            <w:rPr>
              <w:rFonts w:ascii="Calibri" w:hAnsi="Calibri"/>
              <w:szCs w:val="24"/>
              <w:lang w:val="en-US"/>
            </w:rPr>
          </w:rPrChange>
        </w:rPr>
      </w:pPr>
    </w:p>
    <w:p w14:paraId="324AEAFC" w14:textId="75A9587F" w:rsidR="009D6E05" w:rsidRPr="00E32D52" w:rsidRDefault="00FA67E0" w:rsidP="00A30B5B">
      <w:pPr>
        <w:pStyle w:val="Listenabsatz"/>
        <w:numPr>
          <w:ilvl w:val="0"/>
          <w:numId w:val="13"/>
        </w:numPr>
        <w:spacing w:after="200" w:line="276" w:lineRule="auto"/>
        <w:ind w:left="284" w:hanging="284"/>
        <w:rPr>
          <w:rFonts w:ascii="Calibri" w:hAnsi="Calibri"/>
          <w:szCs w:val="24"/>
          <w:lang w:val="en-US"/>
        </w:rPr>
      </w:pPr>
      <w:r w:rsidRPr="00E32D52">
        <w:rPr>
          <w:rFonts w:ascii="Calibri" w:hAnsi="Calibri"/>
          <w:b/>
          <w:szCs w:val="24"/>
          <w:lang w:val="en-US"/>
        </w:rPr>
        <w:t xml:space="preserve">Initial situation and case history of the impact </w:t>
      </w:r>
      <w:r w:rsidR="003E7E6E" w:rsidRPr="00E32D52">
        <w:rPr>
          <w:rFonts w:ascii="Calibri" w:hAnsi="Calibri"/>
          <w:b/>
          <w:szCs w:val="24"/>
          <w:lang w:val="en-US"/>
        </w:rPr>
        <w:t>study</w:t>
      </w:r>
    </w:p>
    <w:p w14:paraId="7F258E00" w14:textId="5DCD3527" w:rsidR="009D6E05" w:rsidRPr="00E32D52" w:rsidRDefault="00FA67E0" w:rsidP="006D695D">
      <w:pPr>
        <w:spacing w:before="120" w:after="200" w:line="276" w:lineRule="auto"/>
        <w:jc w:val="both"/>
        <w:rPr>
          <w:rFonts w:ascii="Calibri" w:hAnsi="Calibri"/>
          <w:szCs w:val="24"/>
          <w:lang w:val="en-US"/>
        </w:rPr>
      </w:pPr>
      <w:r w:rsidRPr="00E32D52">
        <w:rPr>
          <w:rFonts w:ascii="Calibri" w:hAnsi="Calibri"/>
          <w:szCs w:val="24"/>
          <w:lang w:val="en-US"/>
        </w:rPr>
        <w:t xml:space="preserve">The question on the effects of educational processes </w:t>
      </w:r>
      <w:del w:id="108" w:author="achschroeder" w:date="2017-01-06T10:42:00Z">
        <w:r w:rsidRPr="00E32D52" w:rsidDel="00F6669A">
          <w:rPr>
            <w:rFonts w:ascii="Calibri" w:hAnsi="Calibri"/>
            <w:szCs w:val="24"/>
            <w:lang w:val="en-US"/>
          </w:rPr>
          <w:delText xml:space="preserve">leads to </w:delText>
        </w:r>
      </w:del>
      <w:ins w:id="109" w:author="achschroeder" w:date="2017-01-06T10:42:00Z">
        <w:r w:rsidR="00F6669A">
          <w:rPr>
            <w:rFonts w:ascii="Calibri" w:hAnsi="Calibri"/>
            <w:szCs w:val="24"/>
            <w:lang w:val="en-US"/>
          </w:rPr>
          <w:t xml:space="preserve">represents a very important task </w:t>
        </w:r>
      </w:ins>
      <w:del w:id="110" w:author="achschroeder" w:date="2017-01-06T10:42:00Z">
        <w:r w:rsidRPr="00E32D52" w:rsidDel="00F6669A">
          <w:rPr>
            <w:rFonts w:ascii="Calibri" w:hAnsi="Calibri"/>
            <w:szCs w:val="24"/>
            <w:lang w:val="en-US"/>
          </w:rPr>
          <w:delText xml:space="preserve">the heart of every </w:delText>
        </w:r>
      </w:del>
      <w:ins w:id="111" w:author="achschroeder" w:date="2017-01-06T10:43:00Z">
        <w:r w:rsidR="00F6669A">
          <w:rPr>
            <w:rFonts w:ascii="Calibri" w:hAnsi="Calibri"/>
            <w:szCs w:val="24"/>
            <w:lang w:val="en-US"/>
          </w:rPr>
          <w:t xml:space="preserve">of </w:t>
        </w:r>
      </w:ins>
      <w:r w:rsidRPr="00E32D52">
        <w:rPr>
          <w:rFonts w:ascii="Calibri" w:hAnsi="Calibri"/>
          <w:szCs w:val="24"/>
          <w:lang w:val="en-US"/>
        </w:rPr>
        <w:t>pedagogical debate</w:t>
      </w:r>
      <w:ins w:id="112" w:author="achschroeder" w:date="2017-01-06T10:43:00Z">
        <w:r w:rsidR="00F6669A">
          <w:rPr>
            <w:rFonts w:ascii="Calibri" w:hAnsi="Calibri"/>
            <w:szCs w:val="24"/>
            <w:lang w:val="en-US"/>
          </w:rPr>
          <w:t>s</w:t>
        </w:r>
      </w:ins>
      <w:r w:rsidRPr="00E32D52">
        <w:rPr>
          <w:rFonts w:ascii="Calibri" w:hAnsi="Calibri"/>
          <w:szCs w:val="24"/>
          <w:lang w:val="en-US"/>
        </w:rPr>
        <w:t xml:space="preserve"> (Ahlheim 2003</w:t>
      </w:r>
      <w:r w:rsidR="002723EB" w:rsidRPr="00E32D52">
        <w:rPr>
          <w:rFonts w:ascii="Calibri" w:hAnsi="Calibri"/>
          <w:szCs w:val="24"/>
          <w:lang w:val="en-US"/>
        </w:rPr>
        <w:t>,</w:t>
      </w:r>
      <w:r w:rsidRPr="00E32D52">
        <w:rPr>
          <w:rFonts w:ascii="Calibri" w:hAnsi="Calibri"/>
          <w:szCs w:val="24"/>
          <w:lang w:val="en-US"/>
        </w:rPr>
        <w:t xml:space="preserve"> </w:t>
      </w:r>
      <w:r w:rsidR="00E54624" w:rsidRPr="00E32D52">
        <w:rPr>
          <w:rFonts w:ascii="Calibri" w:hAnsi="Calibri"/>
          <w:szCs w:val="24"/>
          <w:lang w:val="en-US"/>
        </w:rPr>
        <w:t xml:space="preserve">p. </w:t>
      </w:r>
      <w:r w:rsidRPr="00E32D52">
        <w:rPr>
          <w:rFonts w:ascii="Calibri" w:hAnsi="Calibri"/>
          <w:szCs w:val="24"/>
          <w:lang w:val="en-US"/>
        </w:rPr>
        <w:t xml:space="preserve">5). Not only supporters and organizers but mainly pedagogues are primarily interested in how and in which way pedagogical arrangements and personal intervention during arrangements are effective. </w:t>
      </w:r>
      <w:r w:rsidR="00272ED0" w:rsidRPr="00E32D52">
        <w:rPr>
          <w:rFonts w:ascii="Calibri" w:hAnsi="Calibri"/>
          <w:szCs w:val="24"/>
          <w:lang w:val="en-US"/>
        </w:rPr>
        <w:t xml:space="preserve">That is how </w:t>
      </w:r>
      <w:r w:rsidRPr="00E32D52">
        <w:rPr>
          <w:rFonts w:ascii="Calibri" w:hAnsi="Calibri"/>
          <w:szCs w:val="24"/>
          <w:lang w:val="en-US"/>
        </w:rPr>
        <w:t xml:space="preserve">they stimulate and motivate participants for action regarding the aims of the event. Reassurance and </w:t>
      </w:r>
      <w:del w:id="113" w:author="achschroeder" w:date="2017-01-02T18:16:00Z">
        <w:r w:rsidRPr="00E32D52" w:rsidDel="006D695D">
          <w:rPr>
            <w:rFonts w:ascii="Calibri" w:hAnsi="Calibri"/>
            <w:szCs w:val="24"/>
            <w:lang w:val="en-US"/>
          </w:rPr>
          <w:delText>legitimisation</w:delText>
        </w:r>
      </w:del>
      <w:ins w:id="114" w:author="achschroeder" w:date="2017-01-02T18:16:00Z">
        <w:r w:rsidR="006D695D" w:rsidRPr="00E32D52">
          <w:rPr>
            <w:rFonts w:ascii="Calibri" w:hAnsi="Calibri"/>
            <w:szCs w:val="24"/>
            <w:lang w:val="en-US"/>
          </w:rPr>
          <w:t>legitimization</w:t>
        </w:r>
      </w:ins>
      <w:r w:rsidRPr="00E32D52">
        <w:rPr>
          <w:rFonts w:ascii="Calibri" w:hAnsi="Calibri"/>
          <w:szCs w:val="24"/>
          <w:lang w:val="en-US"/>
        </w:rPr>
        <w:t xml:space="preserve"> of political education </w:t>
      </w:r>
      <w:del w:id="115" w:author="achschroeder" w:date="2016-12-31T16:26:00Z">
        <w:r w:rsidRPr="00E32D52" w:rsidDel="00C73EA2">
          <w:rPr>
            <w:rFonts w:ascii="Calibri" w:hAnsi="Calibri"/>
            <w:szCs w:val="24"/>
            <w:lang w:val="en-US"/>
          </w:rPr>
          <w:delText>are</w:delText>
        </w:r>
      </w:del>
      <w:ins w:id="116" w:author="achschroeder" w:date="2016-12-31T16:26:00Z">
        <w:r w:rsidR="00C73EA2" w:rsidRPr="00E32D52">
          <w:rPr>
            <w:rFonts w:ascii="Calibri" w:hAnsi="Calibri"/>
            <w:szCs w:val="24"/>
            <w:lang w:val="en-US"/>
          </w:rPr>
          <w:t>is</w:t>
        </w:r>
      </w:ins>
      <w:r w:rsidRPr="00E32D52">
        <w:rPr>
          <w:rFonts w:ascii="Calibri" w:hAnsi="Calibri"/>
          <w:szCs w:val="24"/>
          <w:lang w:val="en-US"/>
        </w:rPr>
        <w:t xml:space="preserve"> broadly supported in professional discourse although exact measurement of effect and success of educational processes is not possible (ib). Faulstich (2007</w:t>
      </w:r>
      <w:r w:rsidR="002723EB" w:rsidRPr="00E32D52">
        <w:rPr>
          <w:rFonts w:ascii="Calibri" w:hAnsi="Calibri"/>
          <w:szCs w:val="24"/>
          <w:lang w:val="en-US"/>
        </w:rPr>
        <w:t>,</w:t>
      </w:r>
      <w:r w:rsidRPr="00E32D52">
        <w:rPr>
          <w:rFonts w:ascii="Calibri" w:hAnsi="Calibri"/>
          <w:szCs w:val="24"/>
          <w:lang w:val="en-US"/>
        </w:rPr>
        <w:t xml:space="preserve"> </w:t>
      </w:r>
      <w:r w:rsidR="00E54624" w:rsidRPr="00E32D52">
        <w:rPr>
          <w:rFonts w:ascii="Calibri" w:hAnsi="Calibri"/>
          <w:szCs w:val="24"/>
          <w:lang w:val="en-US"/>
        </w:rPr>
        <w:t xml:space="preserve">p. </w:t>
      </w:r>
      <w:r w:rsidRPr="00E32D52">
        <w:rPr>
          <w:rFonts w:ascii="Calibri" w:hAnsi="Calibri"/>
          <w:szCs w:val="24"/>
          <w:lang w:val="en-US"/>
        </w:rPr>
        <w:t xml:space="preserve">100) sees dangers of an empiric reductionism already in the idea </w:t>
      </w:r>
      <w:r w:rsidR="00272ED0" w:rsidRPr="00E32D52">
        <w:rPr>
          <w:rFonts w:ascii="Calibri" w:hAnsi="Calibri"/>
          <w:szCs w:val="24"/>
          <w:lang w:val="en-US"/>
        </w:rPr>
        <w:t>of being able</w:t>
      </w:r>
      <w:r w:rsidRPr="00E32D52">
        <w:rPr>
          <w:rFonts w:ascii="Calibri" w:hAnsi="Calibri"/>
          <w:szCs w:val="24"/>
          <w:lang w:val="en-US"/>
        </w:rPr>
        <w:t xml:space="preserve"> to </w:t>
      </w:r>
      <w:r w:rsidR="00713B72" w:rsidRPr="00E32D52">
        <w:rPr>
          <w:rFonts w:ascii="Calibri" w:hAnsi="Calibri"/>
          <w:szCs w:val="24"/>
          <w:lang w:val="en-US"/>
        </w:rPr>
        <w:t>‘command’</w:t>
      </w:r>
      <w:r w:rsidR="00272ED0" w:rsidRPr="00E32D52">
        <w:rPr>
          <w:rFonts w:ascii="Calibri" w:hAnsi="Calibri"/>
          <w:szCs w:val="24"/>
          <w:lang w:val="en-US"/>
        </w:rPr>
        <w:t xml:space="preserve"> </w:t>
      </w:r>
      <w:r w:rsidRPr="00E32D52">
        <w:rPr>
          <w:rFonts w:ascii="Calibri" w:hAnsi="Calibri"/>
          <w:szCs w:val="24"/>
          <w:lang w:val="en-US"/>
        </w:rPr>
        <w:t xml:space="preserve">participants, to 'achieve' a desired political perspective and to 'measure' this process. Impact research in the humanities </w:t>
      </w:r>
      <w:r w:rsidR="00272ED0" w:rsidRPr="00E32D52">
        <w:rPr>
          <w:rFonts w:ascii="Calibri" w:hAnsi="Calibri"/>
          <w:szCs w:val="24"/>
          <w:lang w:val="en-US"/>
        </w:rPr>
        <w:t>oscillates in</w:t>
      </w:r>
      <w:r w:rsidRPr="00E32D52">
        <w:rPr>
          <w:rFonts w:ascii="Calibri" w:hAnsi="Calibri"/>
          <w:szCs w:val="24"/>
          <w:lang w:val="en-US"/>
        </w:rPr>
        <w:t xml:space="preserve"> this area of tensions and should be aware of its </w:t>
      </w:r>
      <w:r w:rsidR="00272ED0" w:rsidRPr="00E32D52">
        <w:rPr>
          <w:rFonts w:ascii="Calibri" w:hAnsi="Calibri"/>
          <w:szCs w:val="24"/>
          <w:lang w:val="en-US"/>
        </w:rPr>
        <w:t xml:space="preserve">opportunities </w:t>
      </w:r>
      <w:r w:rsidRPr="00E32D52">
        <w:rPr>
          <w:rFonts w:ascii="Calibri" w:hAnsi="Calibri"/>
          <w:szCs w:val="24"/>
          <w:lang w:val="en-US"/>
        </w:rPr>
        <w:t xml:space="preserve">as well as the challenges and limits. Bourdieu </w:t>
      </w:r>
      <w:del w:id="117" w:author="achschroeder" w:date="2017-01-02T18:16:00Z">
        <w:r w:rsidRPr="00E32D52" w:rsidDel="006D695D">
          <w:rPr>
            <w:rFonts w:ascii="Calibri" w:hAnsi="Calibri"/>
            <w:szCs w:val="24"/>
            <w:lang w:val="en-US"/>
          </w:rPr>
          <w:delText>emphasised</w:delText>
        </w:r>
      </w:del>
      <w:ins w:id="118" w:author="achschroeder" w:date="2017-01-02T18:16:00Z">
        <w:r w:rsidR="006D695D" w:rsidRPr="00E32D52">
          <w:rPr>
            <w:rFonts w:ascii="Calibri" w:hAnsi="Calibri"/>
            <w:szCs w:val="24"/>
            <w:lang w:val="en-US"/>
          </w:rPr>
          <w:t>empha</w:t>
        </w:r>
        <w:r w:rsidR="006D695D">
          <w:rPr>
            <w:rFonts w:ascii="Calibri" w:hAnsi="Calibri"/>
            <w:szCs w:val="24"/>
            <w:lang w:val="en-US"/>
          </w:rPr>
          <w:t>s</w:t>
        </w:r>
        <w:r w:rsidR="006D695D" w:rsidRPr="00E32D52">
          <w:rPr>
            <w:rFonts w:ascii="Calibri" w:hAnsi="Calibri"/>
            <w:szCs w:val="24"/>
            <w:lang w:val="en-US"/>
          </w:rPr>
          <w:t>ized</w:t>
        </w:r>
      </w:ins>
      <w:r w:rsidRPr="00E32D52">
        <w:rPr>
          <w:rFonts w:ascii="Calibri" w:hAnsi="Calibri"/>
          <w:szCs w:val="24"/>
          <w:lang w:val="en-US"/>
        </w:rPr>
        <w:t xml:space="preserve"> this contradiction:</w:t>
      </w:r>
    </w:p>
    <w:p w14:paraId="5EC588A4" w14:textId="11533519" w:rsidR="009D6E05" w:rsidRPr="00E32D52" w:rsidRDefault="00713B72">
      <w:pPr>
        <w:spacing w:before="120" w:after="200" w:line="276" w:lineRule="auto"/>
        <w:rPr>
          <w:rFonts w:ascii="Calibri" w:hAnsi="Calibri"/>
          <w:szCs w:val="24"/>
          <w:lang w:val="en-US"/>
        </w:rPr>
        <w:pPrChange w:id="119" w:author="achschroeder" w:date="2016-12-31T16:17:00Z">
          <w:pPr>
            <w:spacing w:before="120" w:after="200" w:line="276" w:lineRule="auto"/>
            <w:jc w:val="both"/>
          </w:pPr>
        </w:pPrChange>
      </w:pPr>
      <w:r w:rsidRPr="00E32D52">
        <w:rPr>
          <w:rFonts w:ascii="Calibri" w:hAnsi="Calibri"/>
          <w:szCs w:val="24"/>
          <w:lang w:val="en-US"/>
        </w:rPr>
        <w:t>“</w:t>
      </w:r>
      <w:r w:rsidR="00FA67E0" w:rsidRPr="00E32D52">
        <w:rPr>
          <w:rFonts w:ascii="Calibri" w:hAnsi="Calibri"/>
          <w:szCs w:val="24"/>
          <w:lang w:val="en-US"/>
        </w:rPr>
        <w:t>If you want to see the world a bit like it is and want to talk about it like it is one has to accept that one will always be in the complicated, vague, impure, diffuse etc.</w:t>
      </w:r>
      <w:r w:rsidR="00ED36C3" w:rsidRPr="00E32D52">
        <w:rPr>
          <w:rFonts w:ascii="Calibri" w:hAnsi="Calibri"/>
          <w:szCs w:val="24"/>
          <w:lang w:val="en-US"/>
        </w:rPr>
        <w:t>,</w:t>
      </w:r>
      <w:r w:rsidR="00FA67E0" w:rsidRPr="00E32D52">
        <w:rPr>
          <w:rFonts w:ascii="Calibri" w:hAnsi="Calibri"/>
          <w:szCs w:val="24"/>
          <w:lang w:val="en-US"/>
        </w:rPr>
        <w:t xml:space="preserve"> thus in opposition to ordinary concepts of strict sc</w:t>
      </w:r>
      <w:r w:rsidR="00ED36C3" w:rsidRPr="00E32D52">
        <w:rPr>
          <w:rFonts w:ascii="Calibri" w:hAnsi="Calibri"/>
          <w:szCs w:val="24"/>
          <w:lang w:val="en-US"/>
        </w:rPr>
        <w:t>holarliness</w:t>
      </w:r>
      <w:r w:rsidR="00FA67E0" w:rsidRPr="00E32D52">
        <w:rPr>
          <w:rFonts w:ascii="Calibri" w:hAnsi="Calibri"/>
          <w:szCs w:val="24"/>
          <w:lang w:val="en-US"/>
        </w:rPr>
        <w:t>“</w:t>
      </w:r>
      <w:r w:rsidRPr="00E32D52">
        <w:rPr>
          <w:rFonts w:ascii="Calibri" w:hAnsi="Calibri"/>
          <w:szCs w:val="24"/>
          <w:lang w:val="en-US"/>
        </w:rPr>
        <w:t xml:space="preserve"> (</w:t>
      </w:r>
      <w:r w:rsidR="00FA67E0" w:rsidRPr="00E32D52">
        <w:rPr>
          <w:rFonts w:ascii="Calibri" w:hAnsi="Calibri"/>
          <w:szCs w:val="24"/>
          <w:lang w:val="en-US"/>
        </w:rPr>
        <w:t>Bourdieu 2013</w:t>
      </w:r>
      <w:r w:rsidR="002723EB" w:rsidRPr="00E32D52">
        <w:rPr>
          <w:rFonts w:ascii="Calibri" w:hAnsi="Calibri"/>
          <w:szCs w:val="24"/>
          <w:lang w:val="en-US"/>
        </w:rPr>
        <w:t>,</w:t>
      </w:r>
      <w:r w:rsidR="00FA67E0" w:rsidRPr="00E32D52">
        <w:rPr>
          <w:rFonts w:ascii="Calibri" w:hAnsi="Calibri"/>
          <w:szCs w:val="24"/>
          <w:lang w:val="en-US"/>
        </w:rPr>
        <w:t xml:space="preserve"> </w:t>
      </w:r>
      <w:r w:rsidR="00E54624" w:rsidRPr="00E32D52">
        <w:rPr>
          <w:rFonts w:ascii="Calibri" w:hAnsi="Calibri"/>
          <w:szCs w:val="24"/>
          <w:lang w:val="en-US"/>
        </w:rPr>
        <w:t xml:space="preserve">p. </w:t>
      </w:r>
      <w:r w:rsidR="00FA67E0" w:rsidRPr="00E32D52">
        <w:rPr>
          <w:rFonts w:ascii="Calibri" w:hAnsi="Calibri"/>
          <w:szCs w:val="24"/>
          <w:lang w:val="en-US"/>
        </w:rPr>
        <w:t>34).</w:t>
      </w:r>
    </w:p>
    <w:p w14:paraId="5B17D21E" w14:textId="7346CDA7" w:rsidR="009D6E05" w:rsidRPr="00E32D52" w:rsidRDefault="00FA67E0">
      <w:pPr>
        <w:spacing w:after="200" w:line="276" w:lineRule="auto"/>
        <w:rPr>
          <w:rFonts w:ascii="Calibri" w:hAnsi="Calibri"/>
          <w:szCs w:val="24"/>
          <w:lang w:val="en-US"/>
        </w:rPr>
      </w:pPr>
      <w:r w:rsidRPr="00E32D52">
        <w:rPr>
          <w:rFonts w:ascii="Calibri" w:hAnsi="Calibri"/>
          <w:szCs w:val="24"/>
          <w:lang w:val="en-US"/>
        </w:rPr>
        <w:t>During the past two decades</w:t>
      </w:r>
      <w:r w:rsidR="00C10713" w:rsidRPr="00E32D52">
        <w:rPr>
          <w:rFonts w:ascii="Calibri" w:hAnsi="Calibri"/>
          <w:szCs w:val="24"/>
          <w:lang w:val="en-US"/>
        </w:rPr>
        <w:t>,</w:t>
      </w:r>
      <w:r w:rsidRPr="00E32D52">
        <w:rPr>
          <w:rFonts w:ascii="Calibri" w:hAnsi="Calibri"/>
          <w:szCs w:val="24"/>
          <w:lang w:val="en-US"/>
        </w:rPr>
        <w:t xml:space="preserve"> government funding in Germany was increasingly connected to evaluations. They were supposed to prove effectiveness and effects of the funding as well as </w:t>
      </w:r>
      <w:del w:id="120" w:author="achschroeder" w:date="2017-01-02T18:17:00Z">
        <w:r w:rsidRPr="00E32D52" w:rsidDel="006D695D">
          <w:rPr>
            <w:rFonts w:ascii="Calibri" w:hAnsi="Calibri"/>
            <w:szCs w:val="24"/>
            <w:lang w:val="en-US"/>
          </w:rPr>
          <w:delText>analysing</w:delText>
        </w:r>
      </w:del>
      <w:ins w:id="121" w:author="achschroeder" w:date="2017-01-02T18:17:00Z">
        <w:r w:rsidR="006D695D" w:rsidRPr="00E32D52">
          <w:rPr>
            <w:rFonts w:ascii="Calibri" w:hAnsi="Calibri"/>
            <w:szCs w:val="24"/>
            <w:lang w:val="en-US"/>
          </w:rPr>
          <w:t>analyzing</w:t>
        </w:r>
      </w:ins>
      <w:r w:rsidRPr="00E32D52">
        <w:rPr>
          <w:rFonts w:ascii="Calibri" w:hAnsi="Calibri"/>
          <w:szCs w:val="24"/>
          <w:lang w:val="en-US"/>
        </w:rPr>
        <w:t xml:space="preserve"> </w:t>
      </w:r>
      <w:r w:rsidR="00FC6569" w:rsidRPr="00E32D52">
        <w:rPr>
          <w:rFonts w:ascii="Calibri" w:hAnsi="Calibri"/>
          <w:szCs w:val="24"/>
          <w:lang w:val="en-US"/>
        </w:rPr>
        <w:t xml:space="preserve">innovative </w:t>
      </w:r>
      <w:r w:rsidRPr="00E32D52">
        <w:rPr>
          <w:rFonts w:ascii="Calibri" w:hAnsi="Calibri"/>
          <w:szCs w:val="24"/>
          <w:lang w:val="en-US"/>
        </w:rPr>
        <w:t xml:space="preserve">concepts. The </w:t>
      </w:r>
      <w:r w:rsidR="00ED36C3" w:rsidRPr="00E32D52">
        <w:rPr>
          <w:rFonts w:ascii="Calibri" w:hAnsi="Calibri"/>
          <w:szCs w:val="24"/>
          <w:lang w:val="en-US"/>
        </w:rPr>
        <w:t>support program</w:t>
      </w:r>
      <w:r w:rsidRPr="00E32D52">
        <w:rPr>
          <w:rFonts w:ascii="Calibri" w:hAnsi="Calibri"/>
          <w:szCs w:val="24"/>
          <w:lang w:val="en-US"/>
        </w:rPr>
        <w:t xml:space="preserve"> 'Political Education' of the Children- and Youth plan (</w:t>
      </w:r>
      <w:r w:rsidR="00E54624" w:rsidRPr="00E32D52">
        <w:rPr>
          <w:rFonts w:ascii="Calibri" w:hAnsi="Calibri"/>
          <w:szCs w:val="24"/>
          <w:lang w:val="en-US"/>
        </w:rPr>
        <w:t>Kinder- und Jugendplan (</w:t>
      </w:r>
      <w:r w:rsidRPr="00E32D52">
        <w:rPr>
          <w:rFonts w:ascii="Calibri" w:hAnsi="Calibri"/>
          <w:szCs w:val="24"/>
          <w:lang w:val="en-US"/>
        </w:rPr>
        <w:t>KJP</w:t>
      </w:r>
      <w:r w:rsidR="00E54624" w:rsidRPr="00E32D52">
        <w:rPr>
          <w:rFonts w:ascii="Calibri" w:hAnsi="Calibri"/>
          <w:szCs w:val="24"/>
          <w:lang w:val="en-US"/>
        </w:rPr>
        <w:t>)</w:t>
      </w:r>
      <w:r w:rsidRPr="00E32D52">
        <w:rPr>
          <w:rFonts w:ascii="Calibri" w:hAnsi="Calibri"/>
          <w:szCs w:val="24"/>
          <w:lang w:val="en-US"/>
        </w:rPr>
        <w:t>) of the Federal Ministry of Youth was evaluated</w:t>
      </w:r>
      <w:r w:rsidR="00FC6569" w:rsidRPr="00E32D52">
        <w:rPr>
          <w:rFonts w:ascii="Calibri" w:hAnsi="Calibri"/>
          <w:szCs w:val="24"/>
          <w:lang w:val="en-US"/>
        </w:rPr>
        <w:t xml:space="preserve"> too</w:t>
      </w:r>
      <w:r w:rsidRPr="00E32D52">
        <w:rPr>
          <w:rFonts w:ascii="Calibri" w:hAnsi="Calibri"/>
          <w:szCs w:val="24"/>
          <w:lang w:val="en-US"/>
        </w:rPr>
        <w:t xml:space="preserve">. </w:t>
      </w:r>
      <w:r w:rsidR="002B2931" w:rsidRPr="00E32D52">
        <w:rPr>
          <w:rFonts w:ascii="Calibri" w:hAnsi="Calibri"/>
          <w:szCs w:val="24"/>
          <w:lang w:val="en-US"/>
        </w:rPr>
        <w:t xml:space="preserve">In this </w:t>
      </w:r>
      <w:del w:id="122" w:author="achschroeder" w:date="2016-12-31T16:27:00Z">
        <w:r w:rsidR="002B2931" w:rsidRPr="00E32D52" w:rsidDel="00C73EA2">
          <w:rPr>
            <w:rFonts w:ascii="Calibri" w:hAnsi="Calibri"/>
            <w:szCs w:val="24"/>
            <w:lang w:val="en-US"/>
          </w:rPr>
          <w:delText>way</w:delText>
        </w:r>
      </w:del>
      <w:ins w:id="123" w:author="achschroeder" w:date="2016-12-31T16:27:00Z">
        <w:r w:rsidR="00C73EA2" w:rsidRPr="00E32D52">
          <w:rPr>
            <w:rFonts w:ascii="Calibri" w:hAnsi="Calibri"/>
            <w:szCs w:val="24"/>
            <w:lang w:val="en-US"/>
          </w:rPr>
          <w:t>way,</w:t>
        </w:r>
      </w:ins>
      <w:r w:rsidR="002B2931" w:rsidRPr="00E32D52">
        <w:rPr>
          <w:rFonts w:ascii="Calibri" w:hAnsi="Calibri"/>
          <w:szCs w:val="24"/>
          <w:lang w:val="en-US"/>
        </w:rPr>
        <w:t xml:space="preserve"> the ministry </w:t>
      </w:r>
      <w:r w:rsidR="00FC6569" w:rsidRPr="00E32D52">
        <w:rPr>
          <w:rFonts w:ascii="Calibri" w:hAnsi="Calibri"/>
          <w:szCs w:val="24"/>
          <w:lang w:val="en-US"/>
        </w:rPr>
        <w:t>funds</w:t>
      </w:r>
      <w:r w:rsidRPr="00E32D52">
        <w:rPr>
          <w:rFonts w:ascii="Calibri" w:hAnsi="Calibri"/>
          <w:szCs w:val="24"/>
          <w:lang w:val="en-US"/>
        </w:rPr>
        <w:t xml:space="preserve"> personnel and administrative expenses of extra-curricular political education of </w:t>
      </w:r>
      <w:r w:rsidR="00FC6569" w:rsidRPr="00E32D52">
        <w:rPr>
          <w:rFonts w:ascii="Calibri" w:hAnsi="Calibri"/>
          <w:szCs w:val="24"/>
          <w:lang w:val="en-US"/>
        </w:rPr>
        <w:t xml:space="preserve">adolescents </w:t>
      </w:r>
      <w:r w:rsidRPr="00E32D52">
        <w:rPr>
          <w:rFonts w:ascii="Calibri" w:hAnsi="Calibri"/>
          <w:szCs w:val="24"/>
          <w:lang w:val="en-US"/>
        </w:rPr>
        <w:t>and young adults up to the age of 27 (</w:t>
      </w:r>
      <w:del w:id="124" w:author="achschroeder" w:date="2016-12-31T13:20:00Z">
        <w:r w:rsidR="005153BE" w:rsidDel="00FA4CE4">
          <w:rPr>
            <w:rFonts w:ascii="Calibri" w:hAnsi="Calibri"/>
            <w:szCs w:val="24"/>
            <w:lang w:val="en-US"/>
          </w:rPr>
          <w:delText>Author 3</w:delText>
        </w:r>
      </w:del>
      <w:ins w:id="125" w:author="achschroeder" w:date="2016-12-31T13:20:00Z">
        <w:r w:rsidR="00FA4CE4">
          <w:rPr>
            <w:rFonts w:ascii="Calibri" w:hAnsi="Calibri"/>
            <w:szCs w:val="24"/>
            <w:lang w:val="en-US"/>
          </w:rPr>
          <w:t>Schröder</w:t>
        </w:r>
      </w:ins>
      <w:r w:rsidR="00E54624" w:rsidRPr="00E32D52">
        <w:rPr>
          <w:rFonts w:ascii="Calibri" w:hAnsi="Calibri"/>
          <w:szCs w:val="24"/>
          <w:lang w:val="en-US"/>
        </w:rPr>
        <w:t xml:space="preserve">, </w:t>
      </w:r>
      <w:del w:id="126" w:author="achschroeder" w:date="2016-12-31T13:22:00Z">
        <w:r w:rsidR="005153BE" w:rsidDel="00FA4CE4">
          <w:rPr>
            <w:rFonts w:ascii="Calibri" w:hAnsi="Calibri"/>
            <w:szCs w:val="24"/>
            <w:lang w:val="en-US"/>
          </w:rPr>
          <w:delText>Author 1</w:delText>
        </w:r>
      </w:del>
      <w:ins w:id="127" w:author="achschroeder" w:date="2016-12-31T13:22:00Z">
        <w:r w:rsidR="00FA4CE4">
          <w:rPr>
            <w:rFonts w:ascii="Calibri" w:hAnsi="Calibri"/>
            <w:szCs w:val="24"/>
            <w:lang w:val="en-US"/>
          </w:rPr>
          <w:t>Balzter</w:t>
        </w:r>
      </w:ins>
      <w:r w:rsidR="00E54624" w:rsidRPr="00E32D52">
        <w:rPr>
          <w:rFonts w:ascii="Calibri" w:hAnsi="Calibri"/>
          <w:szCs w:val="24"/>
          <w:lang w:val="en-US"/>
        </w:rPr>
        <w:t>, &amp; Schroedter</w:t>
      </w:r>
      <w:r w:rsidRPr="00E32D52">
        <w:rPr>
          <w:rFonts w:ascii="Calibri" w:hAnsi="Calibri"/>
          <w:szCs w:val="24"/>
          <w:lang w:val="en-US"/>
        </w:rPr>
        <w:t xml:space="preserve"> 2004). The quantitative survey about the whole program and supplementary interviews of the referents in German professional literature are looked upon as the first survey of the actual target group</w:t>
      </w:r>
      <w:r w:rsidR="00ED36C3" w:rsidRPr="00E32D52">
        <w:rPr>
          <w:rFonts w:ascii="Calibri" w:hAnsi="Calibri"/>
          <w:szCs w:val="24"/>
          <w:lang w:val="en-US"/>
        </w:rPr>
        <w:t>s</w:t>
      </w:r>
      <w:r w:rsidRPr="00E32D52">
        <w:rPr>
          <w:rFonts w:ascii="Calibri" w:hAnsi="Calibri"/>
          <w:szCs w:val="24"/>
          <w:lang w:val="en-US"/>
        </w:rPr>
        <w:t xml:space="preserve">, </w:t>
      </w:r>
      <w:r w:rsidR="00FC6569" w:rsidRPr="00E32D52">
        <w:rPr>
          <w:rFonts w:ascii="Calibri" w:hAnsi="Calibri"/>
          <w:szCs w:val="24"/>
          <w:lang w:val="en-US"/>
        </w:rPr>
        <w:t xml:space="preserve">of </w:t>
      </w:r>
      <w:r w:rsidRPr="00E32D52">
        <w:rPr>
          <w:rFonts w:ascii="Calibri" w:hAnsi="Calibri"/>
          <w:szCs w:val="24"/>
          <w:lang w:val="en-US"/>
        </w:rPr>
        <w:t xml:space="preserve">methods and content, </w:t>
      </w:r>
      <w:r w:rsidR="00FC6569" w:rsidRPr="00E32D52">
        <w:rPr>
          <w:rFonts w:ascii="Calibri" w:hAnsi="Calibri"/>
          <w:szCs w:val="24"/>
          <w:lang w:val="en-US"/>
        </w:rPr>
        <w:t xml:space="preserve">of the </w:t>
      </w:r>
      <w:r w:rsidRPr="00E32D52">
        <w:rPr>
          <w:rFonts w:ascii="Calibri" w:hAnsi="Calibri"/>
          <w:szCs w:val="24"/>
          <w:lang w:val="en-US"/>
        </w:rPr>
        <w:t xml:space="preserve">role and </w:t>
      </w:r>
      <w:r w:rsidR="00FC6569" w:rsidRPr="00E32D52">
        <w:rPr>
          <w:rFonts w:ascii="Calibri" w:hAnsi="Calibri"/>
          <w:szCs w:val="24"/>
          <w:lang w:val="en-US"/>
        </w:rPr>
        <w:t xml:space="preserve">the </w:t>
      </w:r>
      <w:r w:rsidRPr="00E32D52">
        <w:rPr>
          <w:rFonts w:ascii="Calibri" w:hAnsi="Calibri"/>
          <w:szCs w:val="24"/>
          <w:lang w:val="en-US"/>
        </w:rPr>
        <w:t>impact of staff as well as</w:t>
      </w:r>
      <w:r w:rsidR="00FC6569" w:rsidRPr="00E32D52">
        <w:rPr>
          <w:rFonts w:ascii="Calibri" w:hAnsi="Calibri"/>
          <w:szCs w:val="24"/>
          <w:lang w:val="en-US"/>
        </w:rPr>
        <w:t xml:space="preserve"> of</w:t>
      </w:r>
      <w:r w:rsidRPr="00E32D52">
        <w:rPr>
          <w:rFonts w:ascii="Calibri" w:hAnsi="Calibri"/>
          <w:szCs w:val="24"/>
          <w:lang w:val="en-US"/>
        </w:rPr>
        <w:t xml:space="preserve"> the achieved process of learning form their perspective (Schillo 20</w:t>
      </w:r>
      <w:r w:rsidR="00DD3CFC" w:rsidRPr="00E32D52">
        <w:rPr>
          <w:rFonts w:ascii="Calibri" w:hAnsi="Calibri"/>
          <w:szCs w:val="24"/>
          <w:lang w:val="en-US"/>
        </w:rPr>
        <w:t>11</w:t>
      </w:r>
      <w:r w:rsidR="00933A76" w:rsidRPr="00E32D52">
        <w:rPr>
          <w:rFonts w:ascii="Calibri" w:hAnsi="Calibri"/>
          <w:szCs w:val="24"/>
          <w:lang w:val="en-US"/>
        </w:rPr>
        <w:t xml:space="preserve">, </w:t>
      </w:r>
      <w:r w:rsidR="00E54624" w:rsidRPr="00E32D52">
        <w:rPr>
          <w:rFonts w:ascii="Calibri" w:hAnsi="Calibri"/>
          <w:szCs w:val="24"/>
          <w:lang w:val="en-US"/>
        </w:rPr>
        <w:t xml:space="preserve">p. </w:t>
      </w:r>
      <w:r w:rsidR="00933A76" w:rsidRPr="00E32D52">
        <w:rPr>
          <w:rFonts w:ascii="Calibri" w:hAnsi="Calibri"/>
          <w:szCs w:val="24"/>
          <w:lang w:val="en-US"/>
        </w:rPr>
        <w:t>13</w:t>
      </w:r>
      <w:r w:rsidRPr="00E32D52">
        <w:rPr>
          <w:rFonts w:ascii="Calibri" w:hAnsi="Calibri"/>
          <w:szCs w:val="24"/>
          <w:lang w:val="en-US"/>
        </w:rPr>
        <w:t>). The participants though were not questioned in this survey.</w:t>
      </w:r>
    </w:p>
    <w:p w14:paraId="3BE4C13C" w14:textId="7A695485"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Helle Beckers work (2011) can be seen as the next important step towards a </w:t>
      </w:r>
      <w:r w:rsidR="00E936DA" w:rsidRPr="00E32D52">
        <w:rPr>
          <w:rFonts w:ascii="Calibri" w:hAnsi="Calibri"/>
          <w:szCs w:val="24"/>
          <w:lang w:val="en-US"/>
        </w:rPr>
        <w:t xml:space="preserve">substantial </w:t>
      </w:r>
      <w:r w:rsidRPr="00E32D52">
        <w:rPr>
          <w:rFonts w:ascii="Calibri" w:hAnsi="Calibri"/>
          <w:szCs w:val="24"/>
          <w:lang w:val="en-US"/>
        </w:rPr>
        <w:t xml:space="preserve">impact research. All available evaluations of the German-speaking countries dealing with empirical research on political education during the years 2000 to 2010 were systemized and allocated. For the </w:t>
      </w:r>
      <w:del w:id="128" w:author="achschroeder" w:date="2016-12-31T16:27:00Z">
        <w:r w:rsidRPr="00E32D52" w:rsidDel="00C73EA2">
          <w:rPr>
            <w:rFonts w:ascii="Calibri" w:hAnsi="Calibri"/>
            <w:szCs w:val="24"/>
            <w:lang w:val="en-US"/>
          </w:rPr>
          <w:delText>first time</w:delText>
        </w:r>
      </w:del>
      <w:ins w:id="129" w:author="achschroeder" w:date="2016-12-31T16:27:00Z">
        <w:r w:rsidR="00C73EA2" w:rsidRPr="00E32D52">
          <w:rPr>
            <w:rFonts w:ascii="Calibri" w:hAnsi="Calibri"/>
            <w:szCs w:val="24"/>
            <w:lang w:val="en-US"/>
          </w:rPr>
          <w:t>first-time</w:t>
        </w:r>
      </w:ins>
      <w:r w:rsidRPr="00E32D52">
        <w:rPr>
          <w:rFonts w:ascii="Calibri" w:hAnsi="Calibri"/>
          <w:szCs w:val="24"/>
          <w:lang w:val="en-US"/>
        </w:rPr>
        <w:t xml:space="preserve"> Becker offers a synoptic view and an assessment of the current state of research on political education covering a decade. She concludes that the state of research regarding extra-curricular political education can be described as desolate. </w:t>
      </w:r>
      <w:r w:rsidR="00E936DA" w:rsidRPr="00E32D52">
        <w:rPr>
          <w:rFonts w:ascii="Calibri" w:hAnsi="Calibri"/>
          <w:szCs w:val="24"/>
          <w:lang w:val="en-US"/>
        </w:rPr>
        <w:t>The few</w:t>
      </w:r>
      <w:r w:rsidRPr="00E32D52">
        <w:rPr>
          <w:rFonts w:ascii="Calibri" w:hAnsi="Calibri"/>
          <w:szCs w:val="24"/>
          <w:lang w:val="en-US"/>
        </w:rPr>
        <w:t xml:space="preserve"> existing </w:t>
      </w:r>
      <w:r w:rsidR="00E936DA" w:rsidRPr="00E32D52">
        <w:rPr>
          <w:rFonts w:ascii="Calibri" w:hAnsi="Calibri"/>
          <w:szCs w:val="24"/>
          <w:lang w:val="en-US"/>
        </w:rPr>
        <w:t xml:space="preserve">studies </w:t>
      </w:r>
      <w:r w:rsidRPr="00E32D52">
        <w:rPr>
          <w:rFonts w:ascii="Calibri" w:hAnsi="Calibri"/>
          <w:szCs w:val="24"/>
          <w:lang w:val="en-US"/>
        </w:rPr>
        <w:t xml:space="preserve">stand out due to a fragmentation on several levels: research is carried out from the perspective of different scientific disciplines and in the context of different professional discourse. </w:t>
      </w:r>
      <w:r w:rsidR="00E936DA" w:rsidRPr="00E32D52">
        <w:rPr>
          <w:rFonts w:ascii="Calibri" w:hAnsi="Calibri"/>
          <w:szCs w:val="24"/>
          <w:lang w:val="en-US"/>
        </w:rPr>
        <w:t xml:space="preserve">The evaluated periods </w:t>
      </w:r>
      <w:r w:rsidRPr="00E32D52">
        <w:rPr>
          <w:rFonts w:ascii="Calibri" w:hAnsi="Calibri"/>
          <w:szCs w:val="24"/>
          <w:lang w:val="en-US"/>
        </w:rPr>
        <w:t>and subject areas depend largely on the various conditions for funding. Therefore</w:t>
      </w:r>
      <w:r w:rsidR="00713B72" w:rsidRPr="00E32D52">
        <w:rPr>
          <w:rFonts w:ascii="Calibri" w:hAnsi="Calibri"/>
          <w:szCs w:val="24"/>
          <w:lang w:val="en-US"/>
        </w:rPr>
        <w:t>,</w:t>
      </w:r>
      <w:r w:rsidRPr="00E32D52">
        <w:rPr>
          <w:rFonts w:ascii="Calibri" w:hAnsi="Calibri"/>
          <w:szCs w:val="24"/>
          <w:lang w:val="en-US"/>
        </w:rPr>
        <w:t xml:space="preserve"> long term and coherent studies are scarce</w:t>
      </w:r>
      <w:r w:rsidR="002723EB" w:rsidRPr="00E32D52">
        <w:rPr>
          <w:rFonts w:ascii="Calibri" w:hAnsi="Calibri"/>
          <w:szCs w:val="24"/>
          <w:lang w:val="en-US"/>
        </w:rPr>
        <w:t xml:space="preserve"> </w:t>
      </w:r>
      <w:r w:rsidRPr="00E32D52">
        <w:rPr>
          <w:rFonts w:ascii="Calibri" w:hAnsi="Calibri"/>
          <w:szCs w:val="24"/>
          <w:lang w:val="en-US"/>
        </w:rPr>
        <w:t>(ib.</w:t>
      </w:r>
      <w:r w:rsidR="002723EB" w:rsidRPr="00E32D52">
        <w:rPr>
          <w:rFonts w:ascii="Calibri" w:hAnsi="Calibri"/>
          <w:szCs w:val="24"/>
          <w:lang w:val="en-US"/>
        </w:rPr>
        <w:t>,</w:t>
      </w:r>
      <w:r w:rsidRPr="00E32D52">
        <w:rPr>
          <w:rFonts w:ascii="Calibri" w:hAnsi="Calibri"/>
          <w:szCs w:val="24"/>
          <w:lang w:val="en-US"/>
        </w:rPr>
        <w:t xml:space="preserve"> </w:t>
      </w:r>
      <w:r w:rsidR="00E54624" w:rsidRPr="00E32D52">
        <w:rPr>
          <w:rFonts w:ascii="Calibri" w:hAnsi="Calibri"/>
          <w:szCs w:val="24"/>
          <w:lang w:val="en-US"/>
        </w:rPr>
        <w:t xml:space="preserve">p. </w:t>
      </w:r>
      <w:r w:rsidRPr="00E32D52">
        <w:rPr>
          <w:rFonts w:ascii="Calibri" w:hAnsi="Calibri"/>
          <w:szCs w:val="24"/>
          <w:lang w:val="en-US"/>
        </w:rPr>
        <w:t>161).</w:t>
      </w:r>
    </w:p>
    <w:p w14:paraId="51D5E9B2" w14:textId="3AD32991"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Becker claims in her conclusion longer-term and systematic funding of research and of concepts for research funding. She states referring to the effects of political education: „Many questions concerning the logic </w:t>
      </w:r>
      <w:r w:rsidR="00E936DA" w:rsidRPr="00E32D52">
        <w:rPr>
          <w:rFonts w:ascii="Calibri" w:hAnsi="Calibri"/>
          <w:szCs w:val="24"/>
          <w:lang w:val="en-US"/>
        </w:rPr>
        <w:t xml:space="preserve">and methodology </w:t>
      </w:r>
      <w:r w:rsidRPr="00E32D52">
        <w:rPr>
          <w:rFonts w:ascii="Calibri" w:hAnsi="Calibri"/>
          <w:szCs w:val="24"/>
          <w:lang w:val="en-US"/>
        </w:rPr>
        <w:t>of research are still to be dealt with. Up till now there is no convincing and transferable research design for extra-curricular political education“ (</w:t>
      </w:r>
      <w:r w:rsidR="00E54624" w:rsidRPr="00E32D52">
        <w:rPr>
          <w:rFonts w:ascii="Calibri" w:hAnsi="Calibri"/>
          <w:szCs w:val="24"/>
          <w:lang w:val="en-US"/>
        </w:rPr>
        <w:t>ib.</w:t>
      </w:r>
      <w:r w:rsidR="00ED36C3" w:rsidRPr="00E32D52">
        <w:rPr>
          <w:rFonts w:ascii="Calibri" w:hAnsi="Calibri"/>
          <w:szCs w:val="24"/>
          <w:lang w:val="en-US"/>
        </w:rPr>
        <w:t>,</w:t>
      </w:r>
      <w:r w:rsidRPr="00E32D52">
        <w:rPr>
          <w:rFonts w:ascii="Calibri" w:hAnsi="Calibri"/>
          <w:szCs w:val="24"/>
          <w:lang w:val="en-US"/>
        </w:rPr>
        <w:t xml:space="preserve"> </w:t>
      </w:r>
      <w:r w:rsidR="00E54624" w:rsidRPr="00E32D52">
        <w:rPr>
          <w:rFonts w:ascii="Calibri" w:hAnsi="Calibri"/>
          <w:szCs w:val="24"/>
          <w:lang w:val="en-US"/>
        </w:rPr>
        <w:t xml:space="preserve">p. </w:t>
      </w:r>
      <w:r w:rsidRPr="00E32D52">
        <w:rPr>
          <w:rFonts w:ascii="Calibri" w:hAnsi="Calibri"/>
          <w:szCs w:val="24"/>
          <w:lang w:val="en-US"/>
        </w:rPr>
        <w:t>165). Furthermore</w:t>
      </w:r>
      <w:r w:rsidR="00F30084" w:rsidRPr="00E32D52">
        <w:rPr>
          <w:rFonts w:ascii="Calibri" w:hAnsi="Calibri"/>
          <w:szCs w:val="24"/>
          <w:lang w:val="en-US"/>
        </w:rPr>
        <w:t>,</w:t>
      </w:r>
      <w:r w:rsidRPr="00E32D52">
        <w:rPr>
          <w:rFonts w:ascii="Calibri" w:hAnsi="Calibri"/>
          <w:szCs w:val="24"/>
          <w:lang w:val="en-US"/>
        </w:rPr>
        <w:t xml:space="preserve"> she claims the lack of </w:t>
      </w:r>
      <w:del w:id="130" w:author="achschroeder" w:date="2016-12-31T13:10:00Z">
        <w:r w:rsidRPr="00E32D52" w:rsidDel="0095755E">
          <w:rPr>
            <w:rFonts w:ascii="Calibri" w:hAnsi="Calibri"/>
            <w:szCs w:val="24"/>
            <w:lang w:val="en-US"/>
          </w:rPr>
          <w:delText>differenciated</w:delText>
        </w:r>
      </w:del>
      <w:ins w:id="131" w:author="achschroeder" w:date="2016-12-31T13:10:00Z">
        <w:r w:rsidR="0095755E" w:rsidRPr="00E32D52">
          <w:rPr>
            <w:rFonts w:ascii="Calibri" w:hAnsi="Calibri"/>
            <w:szCs w:val="24"/>
            <w:lang w:val="en-US"/>
          </w:rPr>
          <w:t>differentiated</w:t>
        </w:r>
      </w:ins>
      <w:r w:rsidRPr="00E32D52">
        <w:rPr>
          <w:rFonts w:ascii="Calibri" w:hAnsi="Calibri"/>
          <w:szCs w:val="24"/>
          <w:lang w:val="en-US"/>
        </w:rPr>
        <w:t xml:space="preserve"> and necessarily complex considerations on possible methods reconstructing educational processes and results (ib.).</w:t>
      </w:r>
    </w:p>
    <w:p w14:paraId="167335C5" w14:textId="2030AB6D" w:rsidR="009D6E05" w:rsidRPr="00E32D52" w:rsidRDefault="00FA67E0">
      <w:pPr>
        <w:spacing w:after="200" w:line="276" w:lineRule="auto"/>
        <w:rPr>
          <w:rFonts w:ascii="Calibri" w:hAnsi="Calibri"/>
          <w:szCs w:val="24"/>
          <w:lang w:val="en-US"/>
        </w:rPr>
      </w:pPr>
      <w:r w:rsidRPr="00E32D52">
        <w:rPr>
          <w:rFonts w:ascii="Calibri" w:hAnsi="Calibri"/>
          <w:szCs w:val="24"/>
          <w:lang w:val="en-US"/>
        </w:rPr>
        <w:t>Hedtke</w:t>
      </w:r>
      <w:r w:rsidR="00E54624" w:rsidRPr="00E32D52">
        <w:rPr>
          <w:rFonts w:ascii="Calibri" w:hAnsi="Calibri"/>
          <w:szCs w:val="24"/>
          <w:lang w:val="en-US"/>
        </w:rPr>
        <w:t xml:space="preserve">, Zimenkova, </w:t>
      </w:r>
      <w:r w:rsidR="00DF63B4" w:rsidRPr="00E32D52">
        <w:rPr>
          <w:rFonts w:ascii="Calibri" w:hAnsi="Calibri"/>
          <w:szCs w:val="24"/>
          <w:lang w:val="en-US"/>
        </w:rPr>
        <w:t>and</w:t>
      </w:r>
      <w:r w:rsidR="00E54624" w:rsidRPr="00E32D52">
        <w:rPr>
          <w:rFonts w:ascii="Calibri" w:hAnsi="Calibri"/>
          <w:szCs w:val="24"/>
          <w:lang w:val="en-US"/>
        </w:rPr>
        <w:t xml:space="preserve"> Hippe</w:t>
      </w:r>
      <w:r w:rsidRPr="00E32D52">
        <w:rPr>
          <w:rFonts w:ascii="Calibri" w:hAnsi="Calibri"/>
          <w:szCs w:val="24"/>
          <w:lang w:val="en-US"/>
        </w:rPr>
        <w:t xml:space="preserve"> (200</w:t>
      </w:r>
      <w:r w:rsidR="004C29DF" w:rsidRPr="00E32D52">
        <w:rPr>
          <w:rFonts w:ascii="Calibri" w:hAnsi="Calibri"/>
          <w:szCs w:val="24"/>
          <w:lang w:val="en-US"/>
        </w:rPr>
        <w:t>7</w:t>
      </w:r>
      <w:r w:rsidR="00E936DA" w:rsidRPr="00E32D52">
        <w:rPr>
          <w:rFonts w:ascii="Calibri" w:hAnsi="Calibri"/>
          <w:szCs w:val="24"/>
          <w:lang w:val="en-US"/>
        </w:rPr>
        <w:t>)</w:t>
      </w:r>
      <w:r w:rsidRPr="00E32D52">
        <w:rPr>
          <w:rFonts w:ascii="Calibri" w:hAnsi="Calibri"/>
          <w:szCs w:val="24"/>
          <w:lang w:val="en-US"/>
        </w:rPr>
        <w:t xml:space="preserve"> write up a similarly critical assessment concerning the situation of survey data on the education for democracy in Europe. Research should be or</w:t>
      </w:r>
      <w:r w:rsidR="0034100E" w:rsidRPr="00E32D52">
        <w:rPr>
          <w:rFonts w:ascii="Calibri" w:hAnsi="Calibri"/>
          <w:szCs w:val="24"/>
          <w:lang w:val="en-US"/>
        </w:rPr>
        <w:t>ganiz</w:t>
      </w:r>
      <w:r w:rsidRPr="00E32D52">
        <w:rPr>
          <w:rFonts w:ascii="Calibri" w:hAnsi="Calibri"/>
          <w:szCs w:val="24"/>
          <w:lang w:val="en-US"/>
        </w:rPr>
        <w:t>ed as an interactive process</w:t>
      </w:r>
      <w:r w:rsidR="00E936DA" w:rsidRPr="00E32D52">
        <w:rPr>
          <w:rFonts w:ascii="Calibri" w:hAnsi="Calibri"/>
          <w:szCs w:val="24"/>
          <w:lang w:val="en-US"/>
        </w:rPr>
        <w:t>,</w:t>
      </w:r>
      <w:r w:rsidRPr="00E32D52">
        <w:rPr>
          <w:rFonts w:ascii="Calibri" w:hAnsi="Calibri"/>
          <w:szCs w:val="24"/>
          <w:lang w:val="en-US"/>
        </w:rPr>
        <w:t xml:space="preserve"> not only using indicators </w:t>
      </w:r>
      <w:r w:rsidR="00E936DA" w:rsidRPr="00E32D52">
        <w:rPr>
          <w:rFonts w:ascii="Calibri" w:hAnsi="Calibri"/>
          <w:szCs w:val="24"/>
          <w:lang w:val="en-US"/>
        </w:rPr>
        <w:t xml:space="preserve">for </w:t>
      </w:r>
      <w:r w:rsidRPr="00E32D52">
        <w:rPr>
          <w:rFonts w:ascii="Calibri" w:hAnsi="Calibri"/>
          <w:szCs w:val="24"/>
          <w:lang w:val="en-US"/>
        </w:rPr>
        <w:t>the popularity of European politics with the youths. In order to achieve this</w:t>
      </w:r>
      <w:r w:rsidR="0034100E" w:rsidRPr="00E32D52">
        <w:rPr>
          <w:rFonts w:ascii="Calibri" w:hAnsi="Calibri"/>
          <w:szCs w:val="24"/>
          <w:lang w:val="en-US"/>
        </w:rPr>
        <w:t>,</w:t>
      </w:r>
      <w:r w:rsidRPr="00E32D52">
        <w:rPr>
          <w:rFonts w:ascii="Calibri" w:hAnsi="Calibri"/>
          <w:szCs w:val="24"/>
          <w:lang w:val="en-US"/>
        </w:rPr>
        <w:t xml:space="preserve"> thorough case studies have to be designed including local diversity and resulting in a dense description. Key people shall get a chance to </w:t>
      </w:r>
      <w:r w:rsidR="0014142F" w:rsidRPr="00E32D52">
        <w:rPr>
          <w:rFonts w:ascii="Calibri" w:hAnsi="Calibri"/>
          <w:szCs w:val="24"/>
          <w:lang w:val="en-US"/>
        </w:rPr>
        <w:t>contribute</w:t>
      </w:r>
      <w:r w:rsidRPr="00E32D52">
        <w:rPr>
          <w:rFonts w:ascii="Calibri" w:hAnsi="Calibri"/>
          <w:szCs w:val="24"/>
          <w:lang w:val="en-US"/>
        </w:rPr>
        <w:t xml:space="preserve">. </w:t>
      </w:r>
      <w:r w:rsidR="00DF63B4" w:rsidRPr="00E32D52">
        <w:rPr>
          <w:rFonts w:ascii="Calibri" w:hAnsi="Calibri"/>
          <w:szCs w:val="24"/>
          <w:lang w:val="en-US"/>
        </w:rPr>
        <w:t>The authors</w:t>
      </w:r>
      <w:r w:rsidRPr="00E32D52">
        <w:rPr>
          <w:rFonts w:ascii="Calibri" w:hAnsi="Calibri"/>
          <w:szCs w:val="24"/>
          <w:lang w:val="en-US"/>
        </w:rPr>
        <w:t xml:space="preserve"> mainly </w:t>
      </w:r>
      <w:del w:id="132" w:author="achschroeder" w:date="2016-12-31T16:27:00Z">
        <w:r w:rsidR="002B2931" w:rsidRPr="00E32D52" w:rsidDel="00C73EA2">
          <w:rPr>
            <w:rFonts w:ascii="Calibri" w:hAnsi="Calibri"/>
            <w:szCs w:val="24"/>
            <w:lang w:val="en-US"/>
          </w:rPr>
          <w:delText>ad</w:delText>
        </w:r>
        <w:r w:rsidR="0014142F" w:rsidRPr="00E32D52" w:rsidDel="00C73EA2">
          <w:rPr>
            <w:rFonts w:ascii="Calibri" w:hAnsi="Calibri"/>
            <w:szCs w:val="24"/>
            <w:lang w:val="en-US"/>
          </w:rPr>
          <w:delText>dress</w:delText>
        </w:r>
        <w:r w:rsidR="002B2931" w:rsidRPr="00E32D52" w:rsidDel="00C73EA2">
          <w:rPr>
            <w:rFonts w:ascii="Calibri" w:hAnsi="Calibri"/>
            <w:szCs w:val="24"/>
            <w:lang w:val="en-US"/>
          </w:rPr>
          <w:delText>es</w:delText>
        </w:r>
      </w:del>
      <w:ins w:id="133" w:author="achschroeder" w:date="2016-12-31T16:27:00Z">
        <w:r w:rsidR="00C73EA2" w:rsidRPr="00E32D52">
          <w:rPr>
            <w:rFonts w:ascii="Calibri" w:hAnsi="Calibri"/>
            <w:szCs w:val="24"/>
            <w:lang w:val="en-US"/>
          </w:rPr>
          <w:t>address</w:t>
        </w:r>
      </w:ins>
      <w:r w:rsidRPr="00E32D52">
        <w:rPr>
          <w:rFonts w:ascii="Calibri" w:hAnsi="Calibri"/>
          <w:szCs w:val="24"/>
          <w:lang w:val="en-US"/>
        </w:rPr>
        <w:t xml:space="preserve"> teachers and pupils</w:t>
      </w:r>
      <w:r w:rsidR="0014142F" w:rsidRPr="00E32D52">
        <w:rPr>
          <w:rFonts w:ascii="Calibri" w:hAnsi="Calibri"/>
          <w:szCs w:val="24"/>
          <w:lang w:val="en-US"/>
        </w:rPr>
        <w:t xml:space="preserve"> here</w:t>
      </w:r>
      <w:r w:rsidRPr="00E32D52">
        <w:rPr>
          <w:rFonts w:ascii="Calibri" w:hAnsi="Calibri"/>
          <w:szCs w:val="24"/>
          <w:lang w:val="en-US"/>
        </w:rPr>
        <w:t xml:space="preserve">. Enlarging the viewpoint to institutions of extra-curricular education would </w:t>
      </w:r>
      <w:r w:rsidR="0014142F" w:rsidRPr="00E32D52">
        <w:rPr>
          <w:rFonts w:ascii="Calibri" w:hAnsi="Calibri"/>
          <w:szCs w:val="24"/>
          <w:lang w:val="en-US"/>
        </w:rPr>
        <w:t xml:space="preserve">also </w:t>
      </w:r>
      <w:r w:rsidRPr="00E32D52">
        <w:rPr>
          <w:rFonts w:ascii="Calibri" w:hAnsi="Calibri"/>
          <w:szCs w:val="24"/>
          <w:lang w:val="en-US"/>
        </w:rPr>
        <w:t xml:space="preserve">mean including youth workers and referents in order to </w:t>
      </w:r>
      <w:r w:rsidR="002B2931" w:rsidRPr="00E32D52">
        <w:rPr>
          <w:rFonts w:ascii="Calibri" w:hAnsi="Calibri"/>
          <w:szCs w:val="24"/>
          <w:lang w:val="en-US"/>
        </w:rPr>
        <w:t xml:space="preserve">address </w:t>
      </w:r>
      <w:r w:rsidRPr="00E32D52">
        <w:rPr>
          <w:rFonts w:ascii="Calibri" w:hAnsi="Calibri"/>
          <w:szCs w:val="24"/>
          <w:lang w:val="en-US"/>
        </w:rPr>
        <w:t xml:space="preserve">youths not only at school but </w:t>
      </w:r>
      <w:r w:rsidR="0014142F" w:rsidRPr="00E32D52">
        <w:rPr>
          <w:rFonts w:ascii="Calibri" w:hAnsi="Calibri"/>
          <w:szCs w:val="24"/>
          <w:lang w:val="en-US"/>
        </w:rPr>
        <w:t xml:space="preserve">in all </w:t>
      </w:r>
      <w:r w:rsidR="002B2931" w:rsidRPr="00E32D52">
        <w:rPr>
          <w:rFonts w:ascii="Calibri" w:hAnsi="Calibri"/>
          <w:szCs w:val="24"/>
          <w:lang w:val="en-US"/>
        </w:rPr>
        <w:t>a</w:t>
      </w:r>
      <w:r w:rsidR="0014142F" w:rsidRPr="00E32D52">
        <w:rPr>
          <w:rFonts w:ascii="Calibri" w:hAnsi="Calibri"/>
          <w:szCs w:val="24"/>
          <w:lang w:val="en-US"/>
        </w:rPr>
        <w:t xml:space="preserve">spects of </w:t>
      </w:r>
      <w:r w:rsidR="002B2931" w:rsidRPr="00E32D52">
        <w:rPr>
          <w:rFonts w:ascii="Calibri" w:hAnsi="Calibri"/>
          <w:szCs w:val="24"/>
          <w:lang w:val="en-US"/>
        </w:rPr>
        <w:t>their</w:t>
      </w:r>
      <w:r w:rsidR="0014142F" w:rsidRPr="00E32D52">
        <w:rPr>
          <w:rFonts w:ascii="Calibri" w:hAnsi="Calibri"/>
          <w:szCs w:val="24"/>
          <w:lang w:val="en-US"/>
        </w:rPr>
        <w:t xml:space="preserve"> adolescen</w:t>
      </w:r>
      <w:r w:rsidR="002B2931" w:rsidRPr="00E32D52">
        <w:rPr>
          <w:rFonts w:ascii="Calibri" w:hAnsi="Calibri"/>
          <w:szCs w:val="24"/>
          <w:lang w:val="en-US"/>
        </w:rPr>
        <w:t>ce</w:t>
      </w:r>
      <w:r w:rsidRPr="00E32D52">
        <w:rPr>
          <w:rFonts w:ascii="Calibri" w:hAnsi="Calibri"/>
          <w:szCs w:val="24"/>
          <w:lang w:val="en-US"/>
        </w:rPr>
        <w:t xml:space="preserve">.  </w:t>
      </w:r>
    </w:p>
    <w:p w14:paraId="5CE293D1" w14:textId="77777777" w:rsidR="009D6E05" w:rsidRPr="00E32D52" w:rsidRDefault="009D6E05">
      <w:pPr>
        <w:spacing w:after="200" w:line="276" w:lineRule="auto"/>
        <w:rPr>
          <w:rFonts w:ascii="Calibri" w:hAnsi="Calibri"/>
          <w:szCs w:val="24"/>
          <w:lang w:val="en-US"/>
        </w:rPr>
      </w:pPr>
    </w:p>
    <w:p w14:paraId="7B4D9D2D" w14:textId="161FF9E5" w:rsidR="009D6E05" w:rsidRPr="00E32D52" w:rsidRDefault="00FA67E0" w:rsidP="00A30B5B">
      <w:pPr>
        <w:pStyle w:val="Listenabsatz"/>
        <w:numPr>
          <w:ilvl w:val="0"/>
          <w:numId w:val="13"/>
        </w:numPr>
        <w:spacing w:after="200" w:line="276" w:lineRule="auto"/>
        <w:ind w:left="284" w:hanging="284"/>
        <w:rPr>
          <w:rFonts w:ascii="Calibri" w:hAnsi="Calibri"/>
          <w:szCs w:val="24"/>
          <w:lang w:val="en-US"/>
        </w:rPr>
      </w:pPr>
      <w:r w:rsidRPr="00E32D52">
        <w:rPr>
          <w:rFonts w:ascii="Calibri" w:hAnsi="Calibri"/>
          <w:b/>
          <w:szCs w:val="24"/>
          <w:lang w:val="en-US"/>
        </w:rPr>
        <w:t xml:space="preserve">Research design of </w:t>
      </w:r>
      <w:r w:rsidR="00D120B0" w:rsidRPr="00E32D52">
        <w:rPr>
          <w:rFonts w:ascii="Calibri" w:hAnsi="Calibri"/>
          <w:b/>
          <w:szCs w:val="24"/>
          <w:lang w:val="en-US"/>
        </w:rPr>
        <w:t>the</w:t>
      </w:r>
      <w:r w:rsidRPr="00E32D52">
        <w:rPr>
          <w:rFonts w:ascii="Calibri" w:hAnsi="Calibri"/>
          <w:b/>
          <w:szCs w:val="24"/>
          <w:lang w:val="en-US"/>
        </w:rPr>
        <w:t xml:space="preserve"> </w:t>
      </w:r>
      <w:r w:rsidR="00D120B0" w:rsidRPr="00E32D52">
        <w:rPr>
          <w:rFonts w:ascii="Calibri" w:hAnsi="Calibri"/>
          <w:b/>
          <w:szCs w:val="24"/>
          <w:lang w:val="en-US"/>
        </w:rPr>
        <w:t xml:space="preserve">impact </w:t>
      </w:r>
      <w:r w:rsidRPr="00E32D52">
        <w:rPr>
          <w:rFonts w:ascii="Calibri" w:hAnsi="Calibri"/>
          <w:b/>
          <w:szCs w:val="24"/>
          <w:lang w:val="en-US"/>
        </w:rPr>
        <w:t>study</w:t>
      </w:r>
    </w:p>
    <w:p w14:paraId="6B93C8E5" w14:textId="37B224E0"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Some of these expectations can be found accordingly in the methodical design of </w:t>
      </w:r>
      <w:r w:rsidR="0034100E" w:rsidRPr="00E32D52">
        <w:rPr>
          <w:rFonts w:ascii="Calibri" w:hAnsi="Calibri"/>
          <w:szCs w:val="24"/>
          <w:lang w:val="en-US"/>
        </w:rPr>
        <w:t>the</w:t>
      </w:r>
      <w:r w:rsidRPr="00E32D52">
        <w:rPr>
          <w:rFonts w:ascii="Calibri" w:hAnsi="Calibri"/>
          <w:szCs w:val="24"/>
          <w:lang w:val="en-US"/>
        </w:rPr>
        <w:t xml:space="preserve"> study on the effects of biographical sustainability of political youth education</w:t>
      </w:r>
      <w:r w:rsidR="0034100E" w:rsidRPr="00E32D52">
        <w:rPr>
          <w:rFonts w:ascii="Calibri" w:hAnsi="Calibri"/>
          <w:szCs w:val="24"/>
          <w:lang w:val="en-US"/>
        </w:rPr>
        <w:t>, which will be presented in the following chapter (</w:t>
      </w:r>
      <w:del w:id="134" w:author="achschroeder" w:date="2016-12-31T13:22:00Z">
        <w:r w:rsidR="005153BE" w:rsidDel="00FA4CE4">
          <w:rPr>
            <w:rFonts w:ascii="Calibri" w:hAnsi="Calibri"/>
            <w:szCs w:val="24"/>
            <w:lang w:val="en-US"/>
          </w:rPr>
          <w:delText>Author 1</w:delText>
        </w:r>
      </w:del>
      <w:ins w:id="135" w:author="achschroeder" w:date="2016-12-31T13:22:00Z">
        <w:r w:rsidR="00FA4CE4">
          <w:rPr>
            <w:rFonts w:ascii="Calibri" w:hAnsi="Calibri"/>
            <w:szCs w:val="24"/>
            <w:lang w:val="en-US"/>
          </w:rPr>
          <w:t>Balzter</w:t>
        </w:r>
      </w:ins>
      <w:r w:rsidR="00DF63B4" w:rsidRPr="00E32D52">
        <w:rPr>
          <w:rFonts w:ascii="Calibri" w:hAnsi="Calibri"/>
          <w:szCs w:val="24"/>
          <w:lang w:val="en-US"/>
        </w:rPr>
        <w:t xml:space="preserve">, </w:t>
      </w:r>
      <w:del w:id="136" w:author="achschroeder" w:date="2016-12-31T13:25:00Z">
        <w:r w:rsidR="005153BE" w:rsidDel="00FA4CE4">
          <w:rPr>
            <w:rFonts w:ascii="Calibri" w:hAnsi="Calibri"/>
            <w:szCs w:val="24"/>
            <w:lang w:val="en-US"/>
          </w:rPr>
          <w:delText>Author 2</w:delText>
        </w:r>
      </w:del>
      <w:ins w:id="137" w:author="achschroeder" w:date="2016-12-31T13:25:00Z">
        <w:r w:rsidR="00FA4CE4">
          <w:rPr>
            <w:rFonts w:ascii="Calibri" w:hAnsi="Calibri"/>
            <w:szCs w:val="24"/>
            <w:lang w:val="en-US"/>
          </w:rPr>
          <w:t>Ristau</w:t>
        </w:r>
      </w:ins>
      <w:r w:rsidR="00DF63B4" w:rsidRPr="00E32D52">
        <w:rPr>
          <w:rFonts w:ascii="Calibri" w:hAnsi="Calibri"/>
          <w:szCs w:val="24"/>
          <w:lang w:val="en-US"/>
        </w:rPr>
        <w:t xml:space="preserve">, &amp; </w:t>
      </w:r>
      <w:del w:id="138" w:author="achschroeder" w:date="2016-12-31T13:20:00Z">
        <w:r w:rsidR="005153BE" w:rsidDel="00FA4CE4">
          <w:rPr>
            <w:rFonts w:ascii="Calibri" w:hAnsi="Calibri"/>
            <w:szCs w:val="24"/>
            <w:lang w:val="en-US"/>
          </w:rPr>
          <w:delText>Author 3</w:delText>
        </w:r>
      </w:del>
      <w:ins w:id="139" w:author="achschroeder" w:date="2016-12-31T13:20:00Z">
        <w:r w:rsidR="00FA4CE4">
          <w:rPr>
            <w:rFonts w:ascii="Calibri" w:hAnsi="Calibri"/>
            <w:szCs w:val="24"/>
            <w:lang w:val="en-US"/>
          </w:rPr>
          <w:t>Schröder</w:t>
        </w:r>
      </w:ins>
      <w:r w:rsidR="0034100E" w:rsidRPr="00E32D52">
        <w:rPr>
          <w:rFonts w:ascii="Calibri" w:hAnsi="Calibri"/>
          <w:szCs w:val="24"/>
          <w:lang w:val="en-US"/>
        </w:rPr>
        <w:t xml:space="preserve"> 2014)</w:t>
      </w:r>
      <w:r w:rsidRPr="00E32D52">
        <w:rPr>
          <w:rFonts w:ascii="Calibri" w:hAnsi="Calibri"/>
          <w:szCs w:val="24"/>
          <w:lang w:val="en-US"/>
        </w:rPr>
        <w:t>. Firstly</w:t>
      </w:r>
      <w:r w:rsidR="00D120B0" w:rsidRPr="00E32D52">
        <w:rPr>
          <w:rFonts w:ascii="Calibri" w:hAnsi="Calibri"/>
          <w:szCs w:val="24"/>
          <w:lang w:val="en-US"/>
        </w:rPr>
        <w:t>,</w:t>
      </w:r>
      <w:r w:rsidRPr="00E32D52">
        <w:rPr>
          <w:rFonts w:ascii="Calibri" w:hAnsi="Calibri"/>
          <w:szCs w:val="24"/>
          <w:lang w:val="en-US"/>
        </w:rPr>
        <w:t xml:space="preserve"> the youths or young adults get a chance to speak up thus enabling the reconstruction of educational processes and </w:t>
      </w:r>
      <w:r w:rsidR="0014142F" w:rsidRPr="00E32D52">
        <w:rPr>
          <w:rFonts w:ascii="Calibri" w:hAnsi="Calibri"/>
          <w:szCs w:val="24"/>
          <w:lang w:val="en-US"/>
        </w:rPr>
        <w:t xml:space="preserve">the preparation </w:t>
      </w:r>
      <w:r w:rsidRPr="00E32D52">
        <w:rPr>
          <w:rFonts w:ascii="Calibri" w:hAnsi="Calibri"/>
          <w:szCs w:val="24"/>
          <w:lang w:val="en-US"/>
        </w:rPr>
        <w:t>of case studies. Secondly the study is designed nationwide including young adults from various social and with various educational experiences. Finally</w:t>
      </w:r>
      <w:r w:rsidR="00D120B0" w:rsidRPr="00E32D52">
        <w:rPr>
          <w:rFonts w:ascii="Calibri" w:hAnsi="Calibri"/>
          <w:szCs w:val="24"/>
          <w:lang w:val="en-US"/>
        </w:rPr>
        <w:t>,</w:t>
      </w:r>
      <w:r w:rsidRPr="00E32D52">
        <w:rPr>
          <w:rFonts w:ascii="Calibri" w:hAnsi="Calibri"/>
          <w:szCs w:val="24"/>
          <w:lang w:val="en-US"/>
        </w:rPr>
        <w:t xml:space="preserve"> the project examines the long-term effect of educational impulses and thus the sustainability of </w:t>
      </w:r>
      <w:r w:rsidR="0014142F" w:rsidRPr="00E32D52">
        <w:rPr>
          <w:rFonts w:ascii="Calibri" w:hAnsi="Calibri"/>
          <w:szCs w:val="24"/>
          <w:lang w:val="en-US"/>
        </w:rPr>
        <w:t xml:space="preserve">experiences with </w:t>
      </w:r>
      <w:r w:rsidRPr="00E32D52">
        <w:rPr>
          <w:rFonts w:ascii="Calibri" w:hAnsi="Calibri"/>
          <w:szCs w:val="24"/>
          <w:lang w:val="en-US"/>
        </w:rPr>
        <w:t>attended educational events.</w:t>
      </w:r>
    </w:p>
    <w:p w14:paraId="1F8EFBA5" w14:textId="25EDE026"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Due to the statement of seminars of political youth education being evaluated straight after the seminar and thus leaving little room for complex educational processes and furthermore giving no opportunity for statements on the effect of educational experiences on biographies, the idea was born to </w:t>
      </w:r>
      <w:r w:rsidR="0034100E" w:rsidRPr="00E32D52">
        <w:rPr>
          <w:rFonts w:ascii="Calibri" w:hAnsi="Calibri"/>
          <w:szCs w:val="24"/>
          <w:lang w:val="en-US"/>
        </w:rPr>
        <w:t>conduct</w:t>
      </w:r>
      <w:r w:rsidRPr="00E32D52">
        <w:rPr>
          <w:rFonts w:ascii="Calibri" w:hAnsi="Calibri"/>
          <w:szCs w:val="24"/>
          <w:lang w:val="en-US"/>
        </w:rPr>
        <w:t xml:space="preserve"> interviews</w:t>
      </w:r>
      <w:r w:rsidR="0034100E" w:rsidRPr="00E32D52">
        <w:rPr>
          <w:rFonts w:ascii="Calibri" w:hAnsi="Calibri"/>
          <w:szCs w:val="24"/>
          <w:lang w:val="en-US"/>
        </w:rPr>
        <w:t>, where the interviewees look back to the seminars</w:t>
      </w:r>
      <w:r w:rsidRPr="00E32D52">
        <w:rPr>
          <w:rFonts w:ascii="Calibri" w:hAnsi="Calibri"/>
          <w:szCs w:val="24"/>
          <w:lang w:val="en-US"/>
        </w:rPr>
        <w:t xml:space="preserve">. </w:t>
      </w:r>
      <w:r w:rsidR="0014142F" w:rsidRPr="00E32D52">
        <w:rPr>
          <w:rFonts w:ascii="Calibri" w:hAnsi="Calibri"/>
          <w:szCs w:val="24"/>
          <w:lang w:val="en-US"/>
        </w:rPr>
        <w:t xml:space="preserve">This approach creates the possibility of </w:t>
      </w:r>
      <w:r w:rsidRPr="00E32D52">
        <w:rPr>
          <w:rFonts w:ascii="Calibri" w:hAnsi="Calibri"/>
          <w:szCs w:val="24"/>
          <w:lang w:val="en-US"/>
        </w:rPr>
        <w:t>giving room to the process</w:t>
      </w:r>
      <w:r w:rsidR="0034100E" w:rsidRPr="00E32D52">
        <w:rPr>
          <w:rFonts w:ascii="Calibri" w:hAnsi="Calibri"/>
          <w:szCs w:val="24"/>
          <w:lang w:val="en-US"/>
        </w:rPr>
        <w:t xml:space="preserve"> character</w:t>
      </w:r>
      <w:r w:rsidRPr="00E32D52">
        <w:rPr>
          <w:rFonts w:ascii="Calibri" w:hAnsi="Calibri"/>
          <w:szCs w:val="24"/>
          <w:lang w:val="en-US"/>
        </w:rPr>
        <w:t xml:space="preserve"> of education which often takes a while to take full effect.</w:t>
      </w:r>
    </w:p>
    <w:p w14:paraId="4B58A58F" w14:textId="7BB4359C" w:rsidR="009D6E05" w:rsidRPr="00E32D52" w:rsidRDefault="00FA67E0">
      <w:pPr>
        <w:spacing w:after="200" w:line="276" w:lineRule="auto"/>
        <w:rPr>
          <w:rFonts w:ascii="Calibri" w:hAnsi="Calibri"/>
          <w:szCs w:val="24"/>
          <w:lang w:val="en-US"/>
        </w:rPr>
      </w:pPr>
      <w:r w:rsidRPr="00E32D52">
        <w:rPr>
          <w:rFonts w:ascii="Calibri" w:hAnsi="Calibri"/>
          <w:szCs w:val="24"/>
          <w:lang w:val="en-US"/>
        </w:rPr>
        <w:t>Furthermore</w:t>
      </w:r>
      <w:r w:rsidR="00D120B0" w:rsidRPr="00E32D52">
        <w:rPr>
          <w:rFonts w:ascii="Calibri" w:hAnsi="Calibri"/>
          <w:szCs w:val="24"/>
          <w:lang w:val="en-US"/>
        </w:rPr>
        <w:t>,</w:t>
      </w:r>
      <w:r w:rsidRPr="00E32D52">
        <w:rPr>
          <w:rFonts w:ascii="Calibri" w:hAnsi="Calibri"/>
          <w:szCs w:val="24"/>
          <w:lang w:val="en-US"/>
        </w:rPr>
        <w:t xml:space="preserve"> it has to be taken into account that adolescence is exposed to age characteristic contradictory dynamics causing great variation. Being strongly present oriented, adolescents during their development time do not pose themselves the question of biographical benefit of their educational activities. Their attitudes are rather more influenced by changing mental states and </w:t>
      </w:r>
      <w:del w:id="140" w:author="achschroeder" w:date="2016-12-31T13:11:00Z">
        <w:r w:rsidRPr="00E32D52" w:rsidDel="0095755E">
          <w:rPr>
            <w:rFonts w:ascii="Calibri" w:hAnsi="Calibri"/>
            <w:szCs w:val="24"/>
            <w:lang w:val="en-US"/>
          </w:rPr>
          <w:delText>behavioural</w:delText>
        </w:r>
      </w:del>
      <w:ins w:id="141" w:author="achschroeder" w:date="2016-12-31T13:11:00Z">
        <w:r w:rsidR="0095755E" w:rsidRPr="00E32D52">
          <w:rPr>
            <w:rFonts w:ascii="Calibri" w:hAnsi="Calibri"/>
            <w:szCs w:val="24"/>
            <w:lang w:val="en-US"/>
          </w:rPr>
          <w:t>behavioral</w:t>
        </w:r>
      </w:ins>
      <w:r w:rsidRPr="00E32D52">
        <w:rPr>
          <w:rFonts w:ascii="Calibri" w:hAnsi="Calibri"/>
          <w:szCs w:val="24"/>
          <w:lang w:val="en-US"/>
        </w:rPr>
        <w:t xml:space="preserve"> patterns. Compared to it the phase of young adulthood seems more suitable to embody and unclose educational effects from adolescence which were not linked to development and survived adolescence.</w:t>
      </w:r>
    </w:p>
    <w:p w14:paraId="22D436C4" w14:textId="6417EA50"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On this </w:t>
      </w:r>
      <w:del w:id="142" w:author="achschroeder" w:date="2016-12-31T16:27:00Z">
        <w:r w:rsidRPr="00E32D52" w:rsidDel="00C73EA2">
          <w:rPr>
            <w:rFonts w:ascii="Calibri" w:hAnsi="Calibri"/>
            <w:szCs w:val="24"/>
            <w:lang w:val="en-US"/>
          </w:rPr>
          <w:delText>basis</w:delText>
        </w:r>
      </w:del>
      <w:ins w:id="143" w:author="achschroeder" w:date="2016-12-31T16:27:00Z">
        <w:r w:rsidR="00C73EA2" w:rsidRPr="00E32D52">
          <w:rPr>
            <w:rFonts w:ascii="Calibri" w:hAnsi="Calibri"/>
            <w:szCs w:val="24"/>
            <w:lang w:val="en-US"/>
          </w:rPr>
          <w:t>basis,</w:t>
        </w:r>
      </w:ins>
      <w:r w:rsidRPr="00E32D52">
        <w:rPr>
          <w:rFonts w:ascii="Calibri" w:hAnsi="Calibri"/>
          <w:szCs w:val="24"/>
          <w:lang w:val="en-US"/>
        </w:rPr>
        <w:t xml:space="preserve"> an interview design was developed aiming at young adults at the age of 18 to 27 who took part in an event of political youth education about five years ago, at the age of 14 to 18.</w:t>
      </w:r>
    </w:p>
    <w:p w14:paraId="4245D28C" w14:textId="4220F77A" w:rsidR="009D6E05" w:rsidRPr="00E32D52" w:rsidRDefault="00FA67E0">
      <w:pPr>
        <w:spacing w:after="200" w:line="276" w:lineRule="auto"/>
        <w:rPr>
          <w:rFonts w:ascii="Calibri" w:hAnsi="Calibri"/>
          <w:szCs w:val="24"/>
          <w:lang w:val="en-US"/>
        </w:rPr>
      </w:pPr>
      <w:r w:rsidRPr="00E32D52">
        <w:rPr>
          <w:rFonts w:ascii="Calibri" w:hAnsi="Calibri"/>
          <w:szCs w:val="24"/>
          <w:lang w:val="en-US"/>
        </w:rPr>
        <w:t>At this point the question arises by which method past educational experiences can be decoded reconstructively. The adequate method for investigating biographical sustainability seemed to be biographical-narrative interviews. They activate the structures of processes of memory, placing and cross-linking and create relatedness. Adolescents were asked to tell their whole life story</w:t>
      </w:r>
      <w:r w:rsidR="0014142F" w:rsidRPr="00E32D52">
        <w:rPr>
          <w:rFonts w:ascii="Calibri" w:hAnsi="Calibri"/>
          <w:szCs w:val="24"/>
          <w:lang w:val="en-US"/>
        </w:rPr>
        <w:t>, t</w:t>
      </w:r>
      <w:r w:rsidRPr="00E32D52">
        <w:rPr>
          <w:rFonts w:ascii="Calibri" w:hAnsi="Calibri"/>
          <w:szCs w:val="24"/>
          <w:lang w:val="en-US"/>
        </w:rPr>
        <w:t xml:space="preserve">hus opening up the opportunity to advance towards biographical sustainability of political youth education and to discover possible links between political educational impulses and </w:t>
      </w:r>
      <w:r w:rsidR="0014142F" w:rsidRPr="00E32D52">
        <w:rPr>
          <w:rFonts w:ascii="Calibri" w:hAnsi="Calibri"/>
          <w:szCs w:val="24"/>
          <w:lang w:val="en-US"/>
        </w:rPr>
        <w:t xml:space="preserve">previous </w:t>
      </w:r>
      <w:r w:rsidRPr="00E32D52">
        <w:rPr>
          <w:rFonts w:ascii="Calibri" w:hAnsi="Calibri"/>
          <w:szCs w:val="24"/>
          <w:lang w:val="en-US"/>
        </w:rPr>
        <w:t>educational authorities</w:t>
      </w:r>
      <w:r w:rsidR="0014142F" w:rsidRPr="00E32D52">
        <w:rPr>
          <w:rFonts w:ascii="Calibri" w:hAnsi="Calibri"/>
          <w:szCs w:val="24"/>
          <w:lang w:val="en-US"/>
        </w:rPr>
        <w:t>,</w:t>
      </w:r>
      <w:r w:rsidRPr="00E32D52">
        <w:rPr>
          <w:rFonts w:ascii="Calibri" w:hAnsi="Calibri"/>
          <w:szCs w:val="24"/>
          <w:lang w:val="en-US"/>
        </w:rPr>
        <w:t xml:space="preserve"> i.e. family, school, peer-group</w:t>
      </w:r>
      <w:r w:rsidR="002D31BF" w:rsidRPr="00E32D52">
        <w:rPr>
          <w:rFonts w:ascii="Calibri" w:hAnsi="Calibri"/>
          <w:szCs w:val="24"/>
          <w:lang w:val="en-US"/>
        </w:rPr>
        <w:t xml:space="preserve"> or clubs</w:t>
      </w:r>
      <w:r w:rsidRPr="00E32D52">
        <w:rPr>
          <w:rFonts w:ascii="Calibri" w:hAnsi="Calibri"/>
          <w:szCs w:val="24"/>
          <w:lang w:val="en-US"/>
        </w:rPr>
        <w:t xml:space="preserve">. Life stories were then interpreted in the course of research workshops and reconstructed according to Rosenthal (2011) as individual </w:t>
      </w:r>
      <w:r w:rsidR="002D31BF" w:rsidRPr="00E32D52">
        <w:rPr>
          <w:rFonts w:ascii="Calibri" w:hAnsi="Calibri"/>
          <w:szCs w:val="24"/>
          <w:lang w:val="en-US"/>
        </w:rPr>
        <w:t>studies</w:t>
      </w:r>
      <w:r w:rsidRPr="00E32D52">
        <w:rPr>
          <w:rFonts w:ascii="Calibri" w:hAnsi="Calibri"/>
          <w:szCs w:val="24"/>
          <w:lang w:val="en-US"/>
        </w:rPr>
        <w:t>.</w:t>
      </w:r>
    </w:p>
    <w:p w14:paraId="0BAB1A6E" w14:textId="52F1C8C0" w:rsidR="009D6E05" w:rsidRDefault="00FA67E0">
      <w:pPr>
        <w:spacing w:after="200" w:line="276" w:lineRule="auto"/>
        <w:rPr>
          <w:ins w:id="144" w:author="achschroeder" w:date="2017-01-06T10:47:00Z"/>
          <w:rFonts w:ascii="Calibri" w:hAnsi="Calibri"/>
          <w:szCs w:val="24"/>
          <w:lang w:val="en-US"/>
        </w:rPr>
      </w:pPr>
      <w:r w:rsidRPr="00E32D52">
        <w:rPr>
          <w:rFonts w:ascii="Calibri" w:hAnsi="Calibri"/>
          <w:szCs w:val="24"/>
          <w:lang w:val="en-US"/>
        </w:rPr>
        <w:t>Access to former participants was gained through educational institutions and former youth educational teamers. The selection of interview partners was guided</w:t>
      </w:r>
      <w:r w:rsidR="002D31BF" w:rsidRPr="00E32D52">
        <w:rPr>
          <w:rFonts w:ascii="Calibri" w:hAnsi="Calibri"/>
          <w:szCs w:val="24"/>
          <w:lang w:val="en-US"/>
        </w:rPr>
        <w:t>,</w:t>
      </w:r>
      <w:r w:rsidRPr="00E32D52">
        <w:rPr>
          <w:rFonts w:ascii="Calibri" w:hAnsi="Calibri"/>
          <w:szCs w:val="24"/>
          <w:lang w:val="en-US"/>
        </w:rPr>
        <w:t xml:space="preserve"> apart from research methodical criteria</w:t>
      </w:r>
      <w:r w:rsidR="002D31BF" w:rsidRPr="00E32D52">
        <w:rPr>
          <w:rFonts w:ascii="Calibri" w:hAnsi="Calibri"/>
          <w:szCs w:val="24"/>
          <w:lang w:val="en-US"/>
        </w:rPr>
        <w:t>,</w:t>
      </w:r>
      <w:r w:rsidRPr="00E32D52">
        <w:rPr>
          <w:rFonts w:ascii="Calibri" w:hAnsi="Calibri"/>
          <w:szCs w:val="24"/>
          <w:lang w:val="en-US"/>
        </w:rPr>
        <w:t xml:space="preserve"> by the aim to reach the biggest possible heterogeneity in terms of a sample of theoretically</w:t>
      </w:r>
      <w:r w:rsidR="00DF63B4" w:rsidRPr="00E32D52">
        <w:rPr>
          <w:rFonts w:ascii="Calibri" w:hAnsi="Calibri"/>
          <w:szCs w:val="24"/>
          <w:lang w:val="en-US"/>
        </w:rPr>
        <w:t xml:space="preserve"> relevant categories (Rosenthal, Köttig, Witte, &amp; Blezinger</w:t>
      </w:r>
      <w:r w:rsidRPr="00E32D52">
        <w:rPr>
          <w:rFonts w:ascii="Calibri" w:hAnsi="Calibri"/>
          <w:szCs w:val="24"/>
          <w:lang w:val="en-US"/>
        </w:rPr>
        <w:t xml:space="preserve"> 2006</w:t>
      </w:r>
      <w:r w:rsidR="002723EB" w:rsidRPr="00E32D52">
        <w:rPr>
          <w:rFonts w:ascii="Calibri" w:hAnsi="Calibri"/>
          <w:szCs w:val="24"/>
          <w:lang w:val="en-US"/>
        </w:rPr>
        <w:t>,</w:t>
      </w:r>
      <w:r w:rsidRPr="00E32D52">
        <w:rPr>
          <w:rFonts w:ascii="Calibri" w:hAnsi="Calibri"/>
          <w:szCs w:val="24"/>
          <w:lang w:val="en-US"/>
        </w:rPr>
        <w:t> </w:t>
      </w:r>
      <w:r w:rsidR="00DF63B4" w:rsidRPr="00E32D52">
        <w:rPr>
          <w:rFonts w:ascii="Calibri" w:hAnsi="Calibri"/>
          <w:szCs w:val="24"/>
          <w:lang w:val="en-US"/>
        </w:rPr>
        <w:t xml:space="preserve">p. </w:t>
      </w:r>
      <w:r w:rsidRPr="00E32D52">
        <w:rPr>
          <w:rFonts w:ascii="Calibri" w:hAnsi="Calibri"/>
          <w:szCs w:val="24"/>
          <w:lang w:val="en-US"/>
        </w:rPr>
        <w:t xml:space="preserve">20). Gender, regional placing, social status, cultural reference as well as the range of providers who offered educational events were part of it. </w:t>
      </w:r>
      <w:ins w:id="145" w:author="achschroeder" w:date="2017-01-06T10:44:00Z">
        <w:r w:rsidR="00F6669A">
          <w:rPr>
            <w:rFonts w:ascii="Calibri" w:hAnsi="Calibri"/>
            <w:szCs w:val="24"/>
            <w:lang w:val="en-US"/>
          </w:rPr>
          <w:t xml:space="preserve">Contrary to the presumption, that it will become difficult to find interviewees – especially in the light of access through institutions of political youth education, the attendance 5 years </w:t>
        </w:r>
      </w:ins>
      <w:ins w:id="146" w:author="achschroeder" w:date="2017-01-06T11:30:00Z">
        <w:r w:rsidR="00453323">
          <w:rPr>
            <w:rFonts w:ascii="Calibri" w:hAnsi="Calibri"/>
            <w:szCs w:val="24"/>
            <w:lang w:val="en-US"/>
          </w:rPr>
          <w:t>ago,</w:t>
        </w:r>
      </w:ins>
      <w:ins w:id="147" w:author="achschroeder" w:date="2017-01-06T10:44:00Z">
        <w:r w:rsidR="00F6669A">
          <w:rPr>
            <w:rFonts w:ascii="Calibri" w:hAnsi="Calibri"/>
            <w:szCs w:val="24"/>
            <w:lang w:val="en-US"/>
          </w:rPr>
          <w:t xml:space="preserve"> and the mobility of young adults at this age </w:t>
        </w:r>
      </w:ins>
      <w:ins w:id="148" w:author="achschroeder" w:date="2017-01-06T11:30:00Z">
        <w:r w:rsidR="00453323">
          <w:rPr>
            <w:rFonts w:ascii="Calibri" w:hAnsi="Calibri"/>
            <w:szCs w:val="24"/>
            <w:lang w:val="en-US"/>
          </w:rPr>
          <w:t>–</w:t>
        </w:r>
      </w:ins>
      <w:ins w:id="149" w:author="achschroeder" w:date="2017-01-06T10:44:00Z">
        <w:r w:rsidR="00F6669A">
          <w:rPr>
            <w:rFonts w:ascii="Calibri" w:hAnsi="Calibri"/>
            <w:szCs w:val="24"/>
            <w:lang w:val="en-US"/>
          </w:rPr>
          <w:t xml:space="preserve"> we fortunately found many interested persons. </w:t>
        </w:r>
      </w:ins>
      <w:r w:rsidRPr="00E32D52">
        <w:rPr>
          <w:rFonts w:ascii="Calibri" w:hAnsi="Calibri"/>
          <w:szCs w:val="24"/>
          <w:lang w:val="en-US"/>
        </w:rPr>
        <w:t xml:space="preserve">On the whole 23 interviews and four group debates took place. About 50 young </w:t>
      </w:r>
      <w:r w:rsidR="00760274" w:rsidRPr="00E32D52">
        <w:rPr>
          <w:rFonts w:ascii="Calibri" w:hAnsi="Calibri"/>
          <w:szCs w:val="24"/>
          <w:lang w:val="en-US"/>
        </w:rPr>
        <w:t xml:space="preserve">people </w:t>
      </w:r>
      <w:r w:rsidRPr="00E32D52">
        <w:rPr>
          <w:rFonts w:ascii="Calibri" w:hAnsi="Calibri"/>
          <w:szCs w:val="24"/>
          <w:lang w:val="en-US"/>
        </w:rPr>
        <w:t xml:space="preserve">took part in the study. </w:t>
      </w:r>
      <w:ins w:id="150" w:author="achschroeder" w:date="2017-01-06T10:44:00Z">
        <w:r w:rsidR="00F6669A">
          <w:rPr>
            <w:rFonts w:ascii="Calibri" w:hAnsi="Calibri"/>
            <w:szCs w:val="24"/>
            <w:lang w:val="en-US"/>
          </w:rPr>
          <w:t>The analysis of the data followed the interpretive paradigm and the six steps of the interpretative procedure according to Rosenthal (2011, p. 187)</w:t>
        </w:r>
      </w:ins>
      <w:ins w:id="151" w:author="achschroeder" w:date="2017-01-06T11:34:00Z">
        <w:r w:rsidR="00453323">
          <w:rPr>
            <w:rFonts w:ascii="Calibri" w:hAnsi="Calibri"/>
            <w:szCs w:val="24"/>
            <w:lang w:val="en-US"/>
          </w:rPr>
          <w:t>:</w:t>
        </w:r>
      </w:ins>
      <w:ins w:id="152" w:author="achschroeder" w:date="2017-01-06T10:44:00Z">
        <w:r w:rsidR="00F6669A">
          <w:rPr>
            <w:rFonts w:ascii="Calibri" w:hAnsi="Calibri"/>
            <w:szCs w:val="24"/>
            <w:lang w:val="en-US"/>
          </w:rPr>
          <w:t xml:space="preserve"> “The aim of the reconstruction is, to analyse the biographical meaning of the experience of the past as well as the meaning of the self-presentation in the present”.</w:t>
        </w:r>
      </w:ins>
      <w:ins w:id="153" w:author="achschroeder" w:date="2017-01-06T11:34:00Z">
        <w:r w:rsidR="00453323">
          <w:rPr>
            <w:rStyle w:val="Endnotenzeichen"/>
            <w:rFonts w:ascii="Calibri" w:hAnsi="Calibri"/>
            <w:szCs w:val="24"/>
            <w:lang w:val="en-US"/>
          </w:rPr>
          <w:endnoteReference w:id="4"/>
        </w:r>
      </w:ins>
      <w:ins w:id="160" w:author="achschroeder" w:date="2017-01-06T10:44:00Z">
        <w:r w:rsidR="00F6669A">
          <w:rPr>
            <w:rFonts w:ascii="Calibri" w:hAnsi="Calibri"/>
            <w:szCs w:val="24"/>
            <w:lang w:val="en-US"/>
          </w:rPr>
          <w:t xml:space="preserve"> Important for this kind of analysis is the preliminary postponement of the key question and initially to work out the structure of the case. </w:t>
        </w:r>
      </w:ins>
      <w:r w:rsidRPr="00E32D52">
        <w:rPr>
          <w:rFonts w:ascii="Calibri" w:hAnsi="Calibri"/>
          <w:szCs w:val="24"/>
          <w:lang w:val="en-US"/>
        </w:rPr>
        <w:t xml:space="preserve">A typology of biographical sustainability of political education processes could be </w:t>
      </w:r>
      <w:r w:rsidR="00D120B0" w:rsidRPr="00E32D52">
        <w:rPr>
          <w:rFonts w:ascii="Calibri" w:hAnsi="Calibri"/>
          <w:szCs w:val="24"/>
          <w:lang w:val="en-US"/>
        </w:rPr>
        <w:t>worked out</w:t>
      </w:r>
      <w:r w:rsidRPr="00E32D52">
        <w:rPr>
          <w:rFonts w:ascii="Calibri" w:hAnsi="Calibri"/>
          <w:szCs w:val="24"/>
          <w:lang w:val="en-US"/>
        </w:rPr>
        <w:t xml:space="preserve"> from the</w:t>
      </w:r>
      <w:ins w:id="161" w:author="achschroeder" w:date="2017-01-06T10:45:00Z">
        <w:r w:rsidR="00F6669A">
          <w:rPr>
            <w:rFonts w:ascii="Calibri" w:hAnsi="Calibri"/>
            <w:szCs w:val="24"/>
            <w:lang w:val="en-US"/>
          </w:rPr>
          <w:t>se</w:t>
        </w:r>
      </w:ins>
      <w:r w:rsidRPr="00E32D52">
        <w:rPr>
          <w:rFonts w:ascii="Calibri" w:hAnsi="Calibri"/>
          <w:szCs w:val="24"/>
          <w:lang w:val="en-US"/>
        </w:rPr>
        <w:t xml:space="preserve"> biographical </w:t>
      </w:r>
      <w:ins w:id="162" w:author="achschroeder" w:date="2017-01-06T10:46:00Z">
        <w:r w:rsidR="00F6669A">
          <w:rPr>
            <w:rFonts w:ascii="Calibri" w:hAnsi="Calibri"/>
            <w:szCs w:val="24"/>
            <w:lang w:val="en-US"/>
          </w:rPr>
          <w:t>constructions</w:t>
        </w:r>
        <w:r w:rsidR="00F6669A" w:rsidRPr="00E32D52" w:rsidDel="00F6669A">
          <w:rPr>
            <w:rFonts w:ascii="Calibri" w:hAnsi="Calibri"/>
            <w:szCs w:val="24"/>
            <w:lang w:val="en-US"/>
          </w:rPr>
          <w:t xml:space="preserve"> </w:t>
        </w:r>
      </w:ins>
      <w:del w:id="163" w:author="achschroeder" w:date="2017-01-06T10:46:00Z">
        <w:r w:rsidRPr="00E32D52" w:rsidDel="00F6669A">
          <w:rPr>
            <w:rFonts w:ascii="Calibri" w:hAnsi="Calibri"/>
            <w:szCs w:val="24"/>
            <w:lang w:val="en-US"/>
          </w:rPr>
          <w:delText>narrative interviews</w:delText>
        </w:r>
        <w:r w:rsidR="00D120B0" w:rsidRPr="00E32D52" w:rsidDel="00F6669A">
          <w:rPr>
            <w:rFonts w:ascii="Calibri" w:hAnsi="Calibri"/>
            <w:szCs w:val="24"/>
            <w:lang w:val="en-US"/>
          </w:rPr>
          <w:delText xml:space="preserve"> by an interpretative process</w:delText>
        </w:r>
      </w:del>
      <w:r w:rsidRPr="00E32D52">
        <w:rPr>
          <w:rFonts w:ascii="Calibri" w:hAnsi="Calibri"/>
          <w:szCs w:val="24"/>
          <w:lang w:val="en-US"/>
        </w:rPr>
        <w:t>. They will be outlined below. The typology gives some indication on long term effectiveness of extra-curricular political youth education.</w:t>
      </w:r>
    </w:p>
    <w:p w14:paraId="7DCD0434" w14:textId="533468CD" w:rsidR="00F6669A" w:rsidRPr="00E32D52" w:rsidRDefault="00F6669A">
      <w:pPr>
        <w:spacing w:after="200" w:line="276" w:lineRule="auto"/>
        <w:rPr>
          <w:rFonts w:ascii="Calibri" w:hAnsi="Calibri"/>
          <w:szCs w:val="24"/>
          <w:lang w:val="en-US"/>
        </w:rPr>
      </w:pPr>
      <w:ins w:id="164" w:author="achschroeder" w:date="2017-01-06T10:47:00Z">
        <w:r w:rsidRPr="002A1CEA">
          <w:rPr>
            <w:rFonts w:ascii="Calibri" w:hAnsi="Calibri"/>
            <w:szCs w:val="24"/>
            <w:lang w:val="en-US"/>
          </w:rPr>
          <w:t>The biographic</w:t>
        </w:r>
        <w:r>
          <w:rPr>
            <w:rFonts w:ascii="Calibri" w:hAnsi="Calibri"/>
            <w:szCs w:val="24"/>
            <w:lang w:val="en-US"/>
          </w:rPr>
          <w:t>al</w:t>
        </w:r>
        <w:r w:rsidRPr="007B0900">
          <w:rPr>
            <w:rFonts w:ascii="Calibri" w:hAnsi="Calibri"/>
            <w:szCs w:val="24"/>
            <w:lang w:val="en-US"/>
          </w:rPr>
          <w:t>-narrative Interview</w:t>
        </w:r>
        <w:r w:rsidRPr="002A1CEA">
          <w:rPr>
            <w:rFonts w:ascii="Calibri" w:hAnsi="Calibri"/>
            <w:szCs w:val="24"/>
            <w:lang w:val="en-US"/>
          </w:rPr>
          <w:t xml:space="preserve"> as a very open</w:t>
        </w:r>
        <w:r>
          <w:rPr>
            <w:rFonts w:ascii="Calibri" w:hAnsi="Calibri"/>
            <w:szCs w:val="24"/>
            <w:lang w:val="en-US"/>
          </w:rPr>
          <w:t xml:space="preserve"> and explorative </w:t>
        </w:r>
        <w:r w:rsidRPr="007D73A4">
          <w:rPr>
            <w:rFonts w:ascii="Calibri" w:hAnsi="Calibri"/>
            <w:szCs w:val="24"/>
            <w:lang w:val="en-US"/>
          </w:rPr>
          <w:t>approac</w:t>
        </w:r>
        <w:r>
          <w:rPr>
            <w:rFonts w:ascii="Calibri" w:hAnsi="Calibri"/>
            <w:szCs w:val="24"/>
            <w:lang w:val="en-US"/>
          </w:rPr>
          <w:t>h</w:t>
        </w:r>
        <w:r w:rsidRPr="002A1CEA">
          <w:rPr>
            <w:rFonts w:ascii="Calibri" w:hAnsi="Calibri"/>
            <w:szCs w:val="24"/>
            <w:lang w:val="en-US"/>
          </w:rPr>
          <w:t xml:space="preserve"> </w:t>
        </w:r>
        <w:r>
          <w:rPr>
            <w:rFonts w:ascii="Calibri" w:hAnsi="Calibri"/>
            <w:szCs w:val="24"/>
            <w:lang w:val="en-US"/>
          </w:rPr>
          <w:t>seems to be t</w:t>
        </w:r>
        <w:r w:rsidRPr="002A1CEA">
          <w:rPr>
            <w:rFonts w:ascii="Calibri" w:hAnsi="Calibri"/>
            <w:szCs w:val="24"/>
            <w:lang w:val="en-US"/>
          </w:rPr>
          <w:t>he right way to</w:t>
        </w:r>
        <w:r>
          <w:rPr>
            <w:rFonts w:ascii="Calibri" w:hAnsi="Calibri"/>
            <w:szCs w:val="24"/>
            <w:lang w:val="en-US"/>
          </w:rPr>
          <w:t xml:space="preserve"> make out the meaning of the political education for young adults. The researchers got a very deep insight into biographical life stories und the complex coherences of</w:t>
        </w:r>
        <w:r w:rsidRPr="007D73A4">
          <w:rPr>
            <w:rFonts w:ascii="Calibri" w:hAnsi="Calibri"/>
            <w:szCs w:val="24"/>
            <w:lang w:val="en-US"/>
          </w:rPr>
          <w:t xml:space="preserve"> </w:t>
        </w:r>
        <w:r>
          <w:rPr>
            <w:rFonts w:ascii="Calibri" w:hAnsi="Calibri"/>
            <w:szCs w:val="24"/>
            <w:lang w:val="en-US"/>
          </w:rPr>
          <w:t>political youth education and other</w:t>
        </w:r>
        <w:r w:rsidRPr="00E32D52">
          <w:rPr>
            <w:rFonts w:ascii="Calibri" w:hAnsi="Calibri"/>
            <w:szCs w:val="24"/>
            <w:lang w:val="en-US"/>
          </w:rPr>
          <w:t xml:space="preserve"> educational authorities</w:t>
        </w:r>
        <w:r>
          <w:rPr>
            <w:rFonts w:ascii="Calibri" w:hAnsi="Calibri"/>
            <w:szCs w:val="24"/>
            <w:lang w:val="en-US"/>
          </w:rPr>
          <w:t xml:space="preserve"> as well as the function of political education. The research workshops with students, educators and other scientists as a circle of </w:t>
        </w:r>
        <w:r w:rsidRPr="007D73A4">
          <w:rPr>
            <w:rFonts w:ascii="Calibri" w:hAnsi="Calibri"/>
            <w:szCs w:val="24"/>
            <w:lang w:val="en-US"/>
          </w:rPr>
          <w:t>intersubjectivity</w:t>
        </w:r>
        <w:r>
          <w:rPr>
            <w:rFonts w:ascii="Calibri" w:hAnsi="Calibri"/>
            <w:szCs w:val="24"/>
            <w:lang w:val="en-US"/>
          </w:rPr>
          <w:t xml:space="preserve"> were very important for the qualitative research process and helped to control blind spots.</w:t>
        </w:r>
      </w:ins>
    </w:p>
    <w:p w14:paraId="3E21B212" w14:textId="77777777" w:rsidR="009D6E05" w:rsidRPr="00E32D52" w:rsidRDefault="009D6E05">
      <w:pPr>
        <w:spacing w:after="200" w:line="276" w:lineRule="auto"/>
        <w:rPr>
          <w:rFonts w:ascii="Calibri" w:hAnsi="Calibri"/>
          <w:szCs w:val="24"/>
          <w:lang w:val="en-US"/>
        </w:rPr>
      </w:pPr>
    </w:p>
    <w:p w14:paraId="2DB93AA7" w14:textId="4A0D8F67" w:rsidR="009D6E05" w:rsidRPr="00E32D52" w:rsidRDefault="00FA67E0" w:rsidP="00A30B5B">
      <w:pPr>
        <w:pStyle w:val="Listenabsatz"/>
        <w:numPr>
          <w:ilvl w:val="0"/>
          <w:numId w:val="13"/>
        </w:numPr>
        <w:spacing w:after="200" w:line="276" w:lineRule="auto"/>
        <w:ind w:left="284" w:hanging="284"/>
        <w:rPr>
          <w:rFonts w:ascii="Calibri" w:hAnsi="Calibri"/>
          <w:szCs w:val="24"/>
          <w:lang w:val="en-US"/>
        </w:rPr>
      </w:pPr>
      <w:r w:rsidRPr="00E32D52">
        <w:rPr>
          <w:rFonts w:ascii="Calibri" w:hAnsi="Calibri"/>
          <w:b/>
          <w:szCs w:val="24"/>
          <w:lang w:val="en-US"/>
        </w:rPr>
        <w:t xml:space="preserve">Typology of the </w:t>
      </w:r>
      <w:del w:id="165" w:author="achschroeder" w:date="2016-12-31T16:27:00Z">
        <w:r w:rsidRPr="00E32D52" w:rsidDel="00C73EA2">
          <w:rPr>
            <w:rFonts w:ascii="Calibri" w:hAnsi="Calibri"/>
            <w:b/>
            <w:szCs w:val="24"/>
            <w:lang w:val="en-US"/>
          </w:rPr>
          <w:delText>long term</w:delText>
        </w:r>
      </w:del>
      <w:ins w:id="166" w:author="achschroeder" w:date="2016-12-31T16:27:00Z">
        <w:r w:rsidR="00C73EA2" w:rsidRPr="00E32D52">
          <w:rPr>
            <w:rFonts w:ascii="Calibri" w:hAnsi="Calibri"/>
            <w:b/>
            <w:szCs w:val="24"/>
            <w:lang w:val="en-US"/>
          </w:rPr>
          <w:t>long-term</w:t>
        </w:r>
      </w:ins>
      <w:r w:rsidRPr="00E32D52">
        <w:rPr>
          <w:rFonts w:ascii="Calibri" w:hAnsi="Calibri"/>
          <w:b/>
          <w:szCs w:val="24"/>
          <w:lang w:val="en-US"/>
        </w:rPr>
        <w:t xml:space="preserve"> effectiveness of political youth education</w:t>
      </w:r>
    </w:p>
    <w:p w14:paraId="3BB14E40" w14:textId="77777777" w:rsidR="00F6669A" w:rsidRDefault="00FA67E0" w:rsidP="00F6669A">
      <w:pPr>
        <w:spacing w:after="200" w:line="276" w:lineRule="auto"/>
        <w:rPr>
          <w:ins w:id="167" w:author="achschroeder" w:date="2017-01-06T10:50:00Z"/>
          <w:rFonts w:ascii="Calibri" w:hAnsi="Calibri"/>
          <w:szCs w:val="24"/>
          <w:lang w:val="en-US"/>
        </w:rPr>
      </w:pPr>
      <w:r w:rsidRPr="00E32D52">
        <w:rPr>
          <w:rFonts w:ascii="Calibri" w:hAnsi="Calibri"/>
          <w:szCs w:val="24"/>
          <w:lang w:val="en-US"/>
        </w:rPr>
        <w:t xml:space="preserve">A typecast of the various </w:t>
      </w:r>
      <w:r w:rsidR="002D31BF" w:rsidRPr="00E32D52">
        <w:rPr>
          <w:rFonts w:ascii="Calibri" w:hAnsi="Calibri"/>
          <w:szCs w:val="24"/>
          <w:lang w:val="en-US"/>
        </w:rPr>
        <w:t xml:space="preserve">cases deducted </w:t>
      </w:r>
      <w:r w:rsidRPr="00E32D52">
        <w:rPr>
          <w:rFonts w:ascii="Calibri" w:hAnsi="Calibri"/>
          <w:szCs w:val="24"/>
          <w:lang w:val="en-US"/>
        </w:rPr>
        <w:t>from individu</w:t>
      </w:r>
      <w:r w:rsidR="008153CB" w:rsidRPr="00E32D52">
        <w:rPr>
          <w:rFonts w:ascii="Calibri" w:hAnsi="Calibri"/>
          <w:szCs w:val="24"/>
          <w:lang w:val="en-US"/>
        </w:rPr>
        <w:t>al interviews is used to organiz</w:t>
      </w:r>
      <w:r w:rsidRPr="00E32D52">
        <w:rPr>
          <w:rFonts w:ascii="Calibri" w:hAnsi="Calibri"/>
          <w:szCs w:val="24"/>
          <w:lang w:val="en-US"/>
        </w:rPr>
        <w:t>e the material according to specific characteristics. Furthermore</w:t>
      </w:r>
      <w:r w:rsidR="00F30084" w:rsidRPr="00E32D52">
        <w:rPr>
          <w:rFonts w:ascii="Calibri" w:hAnsi="Calibri"/>
          <w:szCs w:val="24"/>
          <w:lang w:val="en-US"/>
        </w:rPr>
        <w:t>,</w:t>
      </w:r>
      <w:r w:rsidRPr="00E32D52">
        <w:rPr>
          <w:rFonts w:ascii="Calibri" w:hAnsi="Calibri"/>
          <w:szCs w:val="24"/>
          <w:lang w:val="en-US"/>
        </w:rPr>
        <w:t xml:space="preserve"> allocating cases to typecasts plays a role in depicting </w:t>
      </w:r>
      <w:r w:rsidR="002D31BF" w:rsidRPr="00E32D52">
        <w:rPr>
          <w:rFonts w:ascii="Calibri" w:hAnsi="Calibri"/>
          <w:szCs w:val="24"/>
          <w:lang w:val="en-US"/>
        </w:rPr>
        <w:t xml:space="preserve">the context </w:t>
      </w:r>
      <w:r w:rsidRPr="00E32D52">
        <w:rPr>
          <w:rFonts w:ascii="Calibri" w:hAnsi="Calibri"/>
          <w:szCs w:val="24"/>
          <w:lang w:val="en-US"/>
        </w:rPr>
        <w:t xml:space="preserve">and the relationship to </w:t>
      </w:r>
      <w:r w:rsidR="002D31BF" w:rsidRPr="00E32D52">
        <w:rPr>
          <w:rFonts w:ascii="Calibri" w:hAnsi="Calibri"/>
          <w:szCs w:val="24"/>
          <w:lang w:val="en-US"/>
        </w:rPr>
        <w:t>the</w:t>
      </w:r>
      <w:r w:rsidRPr="00E32D52">
        <w:rPr>
          <w:rFonts w:ascii="Calibri" w:hAnsi="Calibri"/>
          <w:szCs w:val="24"/>
          <w:lang w:val="en-US"/>
        </w:rPr>
        <w:t xml:space="preserve"> research question. Therefore „similarity relations in surface characteristics“ are irrelevant compared to „similarities in deep structure</w:t>
      </w:r>
      <w:r w:rsidR="002D31BF" w:rsidRPr="00E32D52">
        <w:rPr>
          <w:rFonts w:ascii="Calibri" w:hAnsi="Calibri"/>
          <w:szCs w:val="24"/>
          <w:lang w:val="en-US"/>
        </w:rPr>
        <w:t>”</w:t>
      </w:r>
      <w:r w:rsidRPr="00E32D52">
        <w:rPr>
          <w:rFonts w:ascii="Calibri" w:hAnsi="Calibri"/>
          <w:szCs w:val="24"/>
          <w:lang w:val="en-US"/>
        </w:rPr>
        <w:t xml:space="preserve"> (Kreitz 2010</w:t>
      </w:r>
      <w:r w:rsidR="002723EB" w:rsidRPr="00E32D52">
        <w:rPr>
          <w:rFonts w:ascii="Calibri" w:hAnsi="Calibri"/>
          <w:szCs w:val="24"/>
          <w:lang w:val="en-US"/>
        </w:rPr>
        <w:t>,</w:t>
      </w:r>
      <w:r w:rsidRPr="00E32D52">
        <w:rPr>
          <w:rFonts w:ascii="Calibri" w:hAnsi="Calibri"/>
          <w:szCs w:val="24"/>
          <w:lang w:val="en-US"/>
        </w:rPr>
        <w:t xml:space="preserve"> </w:t>
      </w:r>
      <w:r w:rsidR="00DF63B4" w:rsidRPr="00E32D52">
        <w:rPr>
          <w:rFonts w:ascii="Calibri" w:hAnsi="Calibri"/>
          <w:szCs w:val="24"/>
          <w:lang w:val="en-US"/>
        </w:rPr>
        <w:t xml:space="preserve">p. </w:t>
      </w:r>
      <w:r w:rsidRPr="00E32D52">
        <w:rPr>
          <w:rFonts w:ascii="Calibri" w:hAnsi="Calibri"/>
          <w:szCs w:val="24"/>
          <w:lang w:val="en-US"/>
        </w:rPr>
        <w:t>99)</w:t>
      </w:r>
      <w:r w:rsidR="002D31BF" w:rsidRPr="00E32D52">
        <w:rPr>
          <w:rFonts w:ascii="Calibri" w:hAnsi="Calibri"/>
          <w:szCs w:val="24"/>
          <w:lang w:val="en-US"/>
        </w:rPr>
        <w:t>.</w:t>
      </w:r>
      <w:r w:rsidRPr="00E32D52">
        <w:rPr>
          <w:rFonts w:ascii="Calibri" w:hAnsi="Calibri"/>
          <w:szCs w:val="24"/>
          <w:lang w:val="en-US"/>
        </w:rPr>
        <w:t xml:space="preserve"> Which social cases are structurally similar or belong to the same typecast is determined by the configuration of the components and their functionality for the whole (Rosenthal 2011</w:t>
      </w:r>
      <w:r w:rsidR="002723EB" w:rsidRPr="00E32D52">
        <w:rPr>
          <w:rFonts w:ascii="Calibri" w:hAnsi="Calibri"/>
          <w:szCs w:val="24"/>
          <w:lang w:val="en-US"/>
        </w:rPr>
        <w:t>,</w:t>
      </w:r>
      <w:r w:rsidRPr="00E32D52">
        <w:rPr>
          <w:rFonts w:ascii="Calibri" w:hAnsi="Calibri"/>
          <w:szCs w:val="24"/>
          <w:lang w:val="en-US"/>
        </w:rPr>
        <w:t xml:space="preserve"> </w:t>
      </w:r>
      <w:r w:rsidR="00DF63B4" w:rsidRPr="00E32D52">
        <w:rPr>
          <w:rFonts w:ascii="Calibri" w:hAnsi="Calibri"/>
          <w:szCs w:val="24"/>
          <w:lang w:val="en-US"/>
        </w:rPr>
        <w:t xml:space="preserve">p. </w:t>
      </w:r>
      <w:r w:rsidRPr="00E32D52">
        <w:rPr>
          <w:rFonts w:ascii="Calibri" w:hAnsi="Calibri"/>
          <w:szCs w:val="24"/>
          <w:lang w:val="en-US"/>
        </w:rPr>
        <w:t xml:space="preserve">24). </w:t>
      </w:r>
      <w:del w:id="168" w:author="achschroeder" w:date="2016-12-31T16:27:00Z">
        <w:r w:rsidRPr="00E32D52" w:rsidDel="00C73EA2">
          <w:rPr>
            <w:rFonts w:ascii="Calibri" w:hAnsi="Calibri"/>
            <w:szCs w:val="24"/>
            <w:lang w:val="en-US"/>
          </w:rPr>
          <w:delText>Thus</w:delText>
        </w:r>
      </w:del>
      <w:ins w:id="169" w:author="achschroeder" w:date="2016-12-31T16:27:00Z">
        <w:r w:rsidR="00C73EA2" w:rsidRPr="00E32D52">
          <w:rPr>
            <w:rFonts w:ascii="Calibri" w:hAnsi="Calibri"/>
            <w:szCs w:val="24"/>
            <w:lang w:val="en-US"/>
          </w:rPr>
          <w:t>Thus,</w:t>
        </w:r>
      </w:ins>
      <w:r w:rsidRPr="00E32D52">
        <w:rPr>
          <w:rFonts w:ascii="Calibri" w:hAnsi="Calibri"/>
          <w:szCs w:val="24"/>
          <w:lang w:val="en-US"/>
        </w:rPr>
        <w:t xml:space="preserve"> four typecasts for biographical sustainability of political education and three </w:t>
      </w:r>
      <w:r w:rsidR="00D120B0" w:rsidRPr="00E32D52">
        <w:rPr>
          <w:rFonts w:ascii="Calibri" w:hAnsi="Calibri"/>
          <w:szCs w:val="24"/>
          <w:lang w:val="en-US"/>
        </w:rPr>
        <w:t xml:space="preserve">functional differentiations of effective directions have been identified in the </w:t>
      </w:r>
      <w:del w:id="170" w:author="achschroeder" w:date="2017-01-06T10:49:00Z">
        <w:r w:rsidR="00D120B0" w:rsidRPr="00E32D52" w:rsidDel="00F6669A">
          <w:rPr>
            <w:rFonts w:ascii="Calibri" w:hAnsi="Calibri"/>
            <w:szCs w:val="24"/>
            <w:lang w:val="en-US"/>
          </w:rPr>
          <w:delText>study</w:delText>
        </w:r>
      </w:del>
      <w:ins w:id="171" w:author="achschroeder" w:date="2017-01-06T10:50:00Z">
        <w:r w:rsidR="00F6669A" w:rsidRPr="00F6669A">
          <w:rPr>
            <w:rFonts w:ascii="Calibri" w:hAnsi="Calibri"/>
            <w:szCs w:val="24"/>
            <w:lang w:val="en-US"/>
          </w:rPr>
          <w:t xml:space="preserve"> </w:t>
        </w:r>
        <w:r w:rsidR="00F6669A">
          <w:rPr>
            <w:rFonts w:ascii="Calibri" w:hAnsi="Calibri"/>
            <w:szCs w:val="24"/>
            <w:lang w:val="en-US"/>
          </w:rPr>
          <w:t>empirical material</w:t>
        </w:r>
      </w:ins>
      <w:r w:rsidR="00D120B0" w:rsidRPr="00E32D52">
        <w:rPr>
          <w:rFonts w:ascii="Calibri" w:hAnsi="Calibri"/>
          <w:szCs w:val="24"/>
          <w:lang w:val="en-US"/>
        </w:rPr>
        <w:t>.</w:t>
      </w:r>
      <w:ins w:id="172" w:author="achschroeder" w:date="2017-01-06T10:50:00Z">
        <w:r w:rsidR="00F6669A">
          <w:rPr>
            <w:rFonts w:ascii="Calibri" w:hAnsi="Calibri"/>
            <w:szCs w:val="24"/>
            <w:lang w:val="en-US"/>
          </w:rPr>
          <w:t xml:space="preserve"> </w:t>
        </w:r>
        <w:r w:rsidR="00F6669A" w:rsidRPr="003F48B2">
          <w:rPr>
            <w:rFonts w:ascii="Calibri" w:hAnsi="Calibri"/>
            <w:szCs w:val="24"/>
            <w:lang w:val="en-US"/>
          </w:rPr>
          <w:t>The key question was:</w:t>
        </w:r>
      </w:ins>
    </w:p>
    <w:p w14:paraId="1C13D22E" w14:textId="462EEA26" w:rsidR="00F6669A" w:rsidRPr="00F6669A" w:rsidRDefault="00F6669A">
      <w:pPr>
        <w:spacing w:after="200" w:line="276" w:lineRule="auto"/>
        <w:rPr>
          <w:ins w:id="173" w:author="achschroeder" w:date="2017-01-06T10:50:00Z"/>
          <w:rFonts w:ascii="Calibri" w:hAnsi="Calibri"/>
          <w:szCs w:val="24"/>
          <w:lang w:val="en-US"/>
          <w:rPrChange w:id="174" w:author="achschroeder" w:date="2017-01-06T10:51:00Z">
            <w:rPr>
              <w:ins w:id="175" w:author="achschroeder" w:date="2017-01-06T10:50:00Z"/>
              <w:lang w:val="en-US"/>
            </w:rPr>
          </w:rPrChange>
        </w:rPr>
        <w:pPrChange w:id="176" w:author="achschroeder" w:date="2017-01-06T10:51:00Z">
          <w:pPr>
            <w:pStyle w:val="Listenabsatz"/>
            <w:numPr>
              <w:numId w:val="15"/>
            </w:numPr>
            <w:spacing w:after="200" w:line="276" w:lineRule="auto"/>
            <w:ind w:hanging="360"/>
          </w:pPr>
        </w:pPrChange>
      </w:pPr>
      <w:ins w:id="177" w:author="achschroeder" w:date="2017-01-06T10:50:00Z">
        <w:r w:rsidRPr="00F6669A">
          <w:rPr>
            <w:rFonts w:ascii="Calibri" w:hAnsi="Calibri"/>
            <w:szCs w:val="24"/>
            <w:lang w:val="en-US"/>
            <w:rPrChange w:id="178" w:author="achschroeder" w:date="2017-01-06T10:51:00Z">
              <w:rPr>
                <w:lang w:val="en-US"/>
              </w:rPr>
            </w:rPrChange>
          </w:rPr>
          <w:t>In what way the impulses beginning with seminars and projects of political youth education find expression in further life?</w:t>
        </w:r>
      </w:ins>
    </w:p>
    <w:p w14:paraId="3F72FBE3" w14:textId="5D25AFDE" w:rsidR="00F6669A" w:rsidRPr="002A1CEA" w:rsidRDefault="00F6669A" w:rsidP="00F6669A">
      <w:pPr>
        <w:spacing w:after="200" w:line="276" w:lineRule="auto"/>
        <w:ind w:left="284" w:hanging="284"/>
        <w:rPr>
          <w:ins w:id="179" w:author="achschroeder" w:date="2017-01-06T10:50:00Z"/>
          <w:rFonts w:ascii="Calibri" w:hAnsi="Calibri"/>
          <w:szCs w:val="24"/>
          <w:lang w:val="en-US"/>
        </w:rPr>
      </w:pPr>
      <w:ins w:id="180" w:author="achschroeder" w:date="2017-01-06T10:50:00Z">
        <w:r w:rsidRPr="002A1CEA">
          <w:rPr>
            <w:rFonts w:ascii="Calibri" w:hAnsi="Calibri"/>
            <w:szCs w:val="24"/>
            <w:lang w:val="en-US"/>
          </w:rPr>
          <w:t xml:space="preserve">Moreover, the following questions were of peculiar interest:  </w:t>
        </w:r>
      </w:ins>
    </w:p>
    <w:p w14:paraId="393610C0" w14:textId="032DB6EE" w:rsidR="00F6669A" w:rsidRPr="00E3472B" w:rsidRDefault="00F6669A">
      <w:pPr>
        <w:spacing w:after="200" w:line="276" w:lineRule="auto"/>
        <w:rPr>
          <w:ins w:id="181" w:author="achschroeder" w:date="2017-01-06T10:50:00Z"/>
          <w:rFonts w:ascii="Calibri" w:hAnsi="Calibri"/>
          <w:szCs w:val="24"/>
          <w:lang w:val="en-US"/>
          <w:rPrChange w:id="182" w:author="achschroeder" w:date="2017-01-06T10:52:00Z">
            <w:rPr>
              <w:ins w:id="183" w:author="achschroeder" w:date="2017-01-06T10:50:00Z"/>
              <w:lang w:val="en-US"/>
            </w:rPr>
          </w:rPrChange>
        </w:rPr>
        <w:pPrChange w:id="184" w:author="achschroeder" w:date="2017-01-06T10:52:00Z">
          <w:pPr>
            <w:pStyle w:val="Listenabsatz"/>
            <w:numPr>
              <w:numId w:val="15"/>
            </w:numPr>
            <w:spacing w:after="200" w:line="276" w:lineRule="auto"/>
            <w:ind w:hanging="360"/>
          </w:pPr>
        </w:pPrChange>
      </w:pPr>
      <w:ins w:id="185" w:author="achschroeder" w:date="2017-01-06T10:50:00Z">
        <w:r w:rsidRPr="00E3472B">
          <w:rPr>
            <w:rFonts w:ascii="Calibri" w:hAnsi="Calibri"/>
            <w:szCs w:val="24"/>
            <w:lang w:val="en-US"/>
            <w:rPrChange w:id="186" w:author="achschroeder" w:date="2017-01-06T10:52:00Z">
              <w:rPr>
                <w:lang w:val="en-US"/>
              </w:rPr>
            </w:rPrChange>
          </w:rPr>
          <w:t>How the suggestions of seminars of political youth education relate to former knowledge and attitudes, which are affected by family or other biographical influences?</w:t>
        </w:r>
      </w:ins>
    </w:p>
    <w:p w14:paraId="6A2D750E" w14:textId="52B7E5E2" w:rsidR="00F6669A" w:rsidRPr="00E3472B" w:rsidRDefault="00F6669A">
      <w:pPr>
        <w:spacing w:after="200" w:line="276" w:lineRule="auto"/>
        <w:rPr>
          <w:ins w:id="187" w:author="achschroeder" w:date="2017-01-06T10:50:00Z"/>
          <w:rFonts w:ascii="Calibri" w:hAnsi="Calibri"/>
          <w:szCs w:val="24"/>
          <w:lang w:val="en-US"/>
          <w:rPrChange w:id="188" w:author="achschroeder" w:date="2017-01-06T10:52:00Z">
            <w:rPr>
              <w:ins w:id="189" w:author="achschroeder" w:date="2017-01-06T10:50:00Z"/>
              <w:lang w:val="en-US"/>
            </w:rPr>
          </w:rPrChange>
        </w:rPr>
        <w:pPrChange w:id="190" w:author="achschroeder" w:date="2017-01-06T10:52:00Z">
          <w:pPr>
            <w:pStyle w:val="Listenabsatz"/>
            <w:numPr>
              <w:numId w:val="15"/>
            </w:numPr>
            <w:spacing w:after="200" w:line="276" w:lineRule="auto"/>
            <w:ind w:hanging="360"/>
          </w:pPr>
        </w:pPrChange>
      </w:pPr>
      <w:ins w:id="191" w:author="achschroeder" w:date="2017-01-06T10:50:00Z">
        <w:r w:rsidRPr="00E3472B">
          <w:rPr>
            <w:rFonts w:ascii="Calibri" w:hAnsi="Calibri"/>
            <w:szCs w:val="24"/>
            <w:lang w:val="en-US"/>
            <w:rPrChange w:id="192" w:author="achschroeder" w:date="2017-01-06T10:52:00Z">
              <w:rPr>
                <w:lang w:val="en-US"/>
              </w:rPr>
            </w:rPrChange>
          </w:rPr>
          <w:t xml:space="preserve">And how they deal with the contradictions and conflicts between </w:t>
        </w:r>
        <w:r w:rsidR="00E6679F" w:rsidRPr="00E6679F">
          <w:rPr>
            <w:rFonts w:ascii="Calibri" w:hAnsi="Calibri"/>
            <w:szCs w:val="24"/>
            <w:lang w:val="en-US"/>
          </w:rPr>
          <w:t>different spheres of influence?</w:t>
        </w:r>
        <w:r w:rsidRPr="00E3472B">
          <w:rPr>
            <w:rFonts w:ascii="Calibri" w:hAnsi="Calibri"/>
            <w:szCs w:val="24"/>
            <w:lang w:val="en-US"/>
            <w:rPrChange w:id="193" w:author="achschroeder" w:date="2017-01-06T10:52:00Z">
              <w:rPr>
                <w:lang w:val="en-US"/>
              </w:rPr>
            </w:rPrChange>
          </w:rPr>
          <w:t xml:space="preserve">  </w:t>
        </w:r>
      </w:ins>
    </w:p>
    <w:p w14:paraId="360BD18A" w14:textId="204E101D" w:rsidR="009D6E05" w:rsidRPr="00E32D52" w:rsidRDefault="009D6E05">
      <w:pPr>
        <w:spacing w:after="200" w:line="276" w:lineRule="auto"/>
        <w:rPr>
          <w:rFonts w:ascii="Calibri" w:hAnsi="Calibri"/>
          <w:szCs w:val="24"/>
          <w:lang w:val="en-US"/>
        </w:rPr>
      </w:pPr>
    </w:p>
    <w:p w14:paraId="7E726FCC" w14:textId="77777777"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The first type </w:t>
      </w:r>
      <w:r w:rsidRPr="00E32D52">
        <w:rPr>
          <w:rFonts w:ascii="Calibri" w:hAnsi="Calibri"/>
          <w:i/>
          <w:szCs w:val="24"/>
          <w:lang w:val="en-US"/>
        </w:rPr>
        <w:t>political commitment</w:t>
      </w:r>
      <w:r w:rsidRPr="00E32D52">
        <w:rPr>
          <w:rFonts w:ascii="Calibri" w:hAnsi="Calibri"/>
          <w:szCs w:val="24"/>
          <w:lang w:val="en-US"/>
        </w:rPr>
        <w:t xml:space="preserve"> includes adolescents who became politically active by the impulse they received in a seminar. Based on the targets of extra-curricular political youth education to impart knowledge, enable judgement and encourage participation the subject has politicized to a high degree. The process of politicization which has been triggered by extra-curricular political youth education is obvious and to be expected as it is its purpose and </w:t>
      </w:r>
      <w:r w:rsidR="002D31BF" w:rsidRPr="00E32D52">
        <w:rPr>
          <w:rFonts w:ascii="Calibri" w:hAnsi="Calibri"/>
          <w:szCs w:val="24"/>
          <w:lang w:val="en-US"/>
        </w:rPr>
        <w:t xml:space="preserve">its </w:t>
      </w:r>
      <w:r w:rsidRPr="00E32D52">
        <w:rPr>
          <w:rFonts w:ascii="Calibri" w:hAnsi="Calibri"/>
          <w:szCs w:val="24"/>
          <w:lang w:val="en-US"/>
        </w:rPr>
        <w:t>target.</w:t>
      </w:r>
    </w:p>
    <w:p w14:paraId="0737EF0E" w14:textId="77777777"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Far more surprising is the discovery of the second type </w:t>
      </w:r>
      <w:r w:rsidRPr="00E32D52">
        <w:rPr>
          <w:rFonts w:ascii="Calibri" w:hAnsi="Calibri"/>
          <w:i/>
          <w:szCs w:val="24"/>
          <w:lang w:val="en-US"/>
        </w:rPr>
        <w:t>occupational orientation</w:t>
      </w:r>
      <w:r w:rsidRPr="00E32D52">
        <w:rPr>
          <w:rFonts w:ascii="Calibri" w:hAnsi="Calibri"/>
          <w:szCs w:val="24"/>
          <w:lang w:val="en-US"/>
        </w:rPr>
        <w:t xml:space="preserve"> by extra-curricular political youth education. Occupational orientation is neither amongst the core targets of political education nor obvious on first sight. It can be counted as so far mostly unnoticed side effect. This type is characterized by being led to take up employment in the political field due to political education.</w:t>
      </w:r>
    </w:p>
    <w:p w14:paraId="07DAAF00" w14:textId="45C49193"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The third type </w:t>
      </w:r>
      <w:r w:rsidRPr="00E32D52">
        <w:rPr>
          <w:rFonts w:ascii="Calibri" w:hAnsi="Calibri"/>
          <w:i/>
          <w:szCs w:val="24"/>
          <w:lang w:val="en-US"/>
        </w:rPr>
        <w:t>politically enlightened attitude</w:t>
      </w:r>
      <w:r w:rsidRPr="00E32D52">
        <w:rPr>
          <w:rFonts w:ascii="Calibri" w:hAnsi="Calibri"/>
          <w:szCs w:val="24"/>
          <w:lang w:val="en-US"/>
        </w:rPr>
        <w:t xml:space="preserve"> can be ascribed to the immanent political impact as such. In this </w:t>
      </w:r>
      <w:del w:id="194" w:author="achschroeder" w:date="2016-12-31T16:27:00Z">
        <w:r w:rsidRPr="00E32D52" w:rsidDel="00C73EA2">
          <w:rPr>
            <w:rFonts w:ascii="Calibri" w:hAnsi="Calibri"/>
            <w:szCs w:val="24"/>
            <w:lang w:val="en-US"/>
          </w:rPr>
          <w:delText>case</w:delText>
        </w:r>
      </w:del>
      <w:ins w:id="195" w:author="achschroeder" w:date="2016-12-31T16:27:00Z">
        <w:r w:rsidR="00C73EA2" w:rsidRPr="00E32D52">
          <w:rPr>
            <w:rFonts w:ascii="Calibri" w:hAnsi="Calibri"/>
            <w:szCs w:val="24"/>
            <w:lang w:val="en-US"/>
          </w:rPr>
          <w:t>case,</w:t>
        </w:r>
      </w:ins>
      <w:r w:rsidRPr="00E32D52">
        <w:rPr>
          <w:rFonts w:ascii="Calibri" w:hAnsi="Calibri"/>
          <w:szCs w:val="24"/>
          <w:lang w:val="en-US"/>
        </w:rPr>
        <w:t xml:space="preserve"> political education stimulates to joint critical dispute in the </w:t>
      </w:r>
      <w:r w:rsidR="00421666" w:rsidRPr="00E32D52">
        <w:rPr>
          <w:rFonts w:ascii="Calibri" w:hAnsi="Calibri"/>
          <w:szCs w:val="24"/>
          <w:lang w:val="en-US"/>
        </w:rPr>
        <w:t xml:space="preserve">tension </w:t>
      </w:r>
      <w:r w:rsidRPr="00E32D52">
        <w:rPr>
          <w:rFonts w:ascii="Calibri" w:hAnsi="Calibri"/>
          <w:szCs w:val="24"/>
          <w:lang w:val="en-US"/>
        </w:rPr>
        <w:t xml:space="preserve">field of society and individual. </w:t>
      </w:r>
      <w:r w:rsidR="00461573" w:rsidRPr="00E32D52">
        <w:rPr>
          <w:rFonts w:ascii="Calibri" w:hAnsi="Calibri"/>
          <w:szCs w:val="24"/>
          <w:lang w:val="en-US"/>
        </w:rPr>
        <w:t>The primary effect is that p</w:t>
      </w:r>
      <w:r w:rsidRPr="00E32D52">
        <w:rPr>
          <w:rFonts w:ascii="Calibri" w:hAnsi="Calibri"/>
          <w:szCs w:val="24"/>
          <w:lang w:val="en-US"/>
        </w:rPr>
        <w:t xml:space="preserve">revious thinking and acting are challenged and a development towards a politically enlightened and in parts acting accordingly citizen is enhanced. This includes i.e. gathering information on political events and developments, </w:t>
      </w:r>
      <w:r w:rsidR="00421666" w:rsidRPr="00E32D52">
        <w:rPr>
          <w:rFonts w:ascii="Calibri" w:hAnsi="Calibri"/>
          <w:szCs w:val="24"/>
          <w:lang w:val="en-US"/>
        </w:rPr>
        <w:t xml:space="preserve">their </w:t>
      </w:r>
      <w:r w:rsidRPr="00E32D52">
        <w:rPr>
          <w:rFonts w:ascii="Calibri" w:hAnsi="Calibri"/>
          <w:szCs w:val="24"/>
          <w:lang w:val="en-US"/>
        </w:rPr>
        <w:t xml:space="preserve">critical consideration and </w:t>
      </w:r>
      <w:r w:rsidR="00421666" w:rsidRPr="00E32D52">
        <w:rPr>
          <w:rFonts w:ascii="Calibri" w:hAnsi="Calibri"/>
          <w:szCs w:val="24"/>
          <w:lang w:val="en-US"/>
        </w:rPr>
        <w:t xml:space="preserve">discussion </w:t>
      </w:r>
      <w:r w:rsidRPr="00E32D52">
        <w:rPr>
          <w:rFonts w:ascii="Calibri" w:hAnsi="Calibri"/>
          <w:szCs w:val="24"/>
          <w:lang w:val="en-US"/>
        </w:rPr>
        <w:t xml:space="preserve">in the social environment and last but not least </w:t>
      </w:r>
      <w:r w:rsidR="00421666" w:rsidRPr="00E32D52">
        <w:rPr>
          <w:rFonts w:ascii="Calibri" w:hAnsi="Calibri"/>
          <w:szCs w:val="24"/>
          <w:lang w:val="en-US"/>
        </w:rPr>
        <w:t xml:space="preserve">the </w:t>
      </w:r>
      <w:r w:rsidRPr="00E32D52">
        <w:rPr>
          <w:rFonts w:ascii="Calibri" w:hAnsi="Calibri"/>
          <w:szCs w:val="24"/>
          <w:lang w:val="en-US"/>
        </w:rPr>
        <w:t>making use of the personal right to vote.</w:t>
      </w:r>
    </w:p>
    <w:p w14:paraId="6B784E57" w14:textId="5A89AF5F"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The fourth type, </w:t>
      </w:r>
      <w:r w:rsidRPr="00E32D52">
        <w:rPr>
          <w:rFonts w:ascii="Calibri" w:hAnsi="Calibri"/>
          <w:i/>
          <w:szCs w:val="24"/>
          <w:lang w:val="en-US"/>
        </w:rPr>
        <w:t>acquisition of basic activatable political skills,</w:t>
      </w:r>
      <w:r w:rsidRPr="00E32D52">
        <w:rPr>
          <w:rFonts w:ascii="Calibri" w:hAnsi="Calibri"/>
          <w:szCs w:val="24"/>
          <w:lang w:val="en-US"/>
        </w:rPr>
        <w:t xml:space="preserve"> is characterized by the development of specific abilities which form the basis for political action. Amongst them are empowerment of self-confidence, the experience of self-efficacy, the acquisition of social skills i.e. communication, interaction, ability for conflict and consent as well as </w:t>
      </w:r>
      <w:r w:rsidR="00461573" w:rsidRPr="00E32D52">
        <w:rPr>
          <w:rFonts w:ascii="Calibri" w:hAnsi="Calibri"/>
          <w:szCs w:val="24"/>
          <w:lang w:val="en-US"/>
        </w:rPr>
        <w:t>skills in</w:t>
      </w:r>
      <w:r w:rsidRPr="00E32D52">
        <w:rPr>
          <w:rFonts w:ascii="Calibri" w:hAnsi="Calibri"/>
          <w:szCs w:val="24"/>
          <w:lang w:val="en-US"/>
        </w:rPr>
        <w:t xml:space="preserve"> presentation and rhetoric. These </w:t>
      </w:r>
      <w:r w:rsidR="00461573" w:rsidRPr="00E32D52">
        <w:rPr>
          <w:rFonts w:ascii="Calibri" w:hAnsi="Calibri"/>
          <w:szCs w:val="24"/>
          <w:lang w:val="en-US"/>
        </w:rPr>
        <w:t xml:space="preserve">abilities </w:t>
      </w:r>
      <w:r w:rsidRPr="00E32D52">
        <w:rPr>
          <w:rFonts w:ascii="Calibri" w:hAnsi="Calibri"/>
          <w:szCs w:val="24"/>
          <w:lang w:val="en-US"/>
        </w:rPr>
        <w:t xml:space="preserve">which are trained in political education are so far mainly used for private purposes and </w:t>
      </w:r>
      <w:r w:rsidR="00176693" w:rsidRPr="00E32D52">
        <w:rPr>
          <w:rFonts w:ascii="Calibri" w:hAnsi="Calibri"/>
          <w:szCs w:val="24"/>
          <w:lang w:val="en-US"/>
        </w:rPr>
        <w:t>in the field of work</w:t>
      </w:r>
      <w:r w:rsidRPr="00E32D52">
        <w:rPr>
          <w:rFonts w:ascii="Calibri" w:hAnsi="Calibri"/>
          <w:szCs w:val="24"/>
          <w:lang w:val="en-US"/>
        </w:rPr>
        <w:t>.</w:t>
      </w:r>
    </w:p>
    <w:p w14:paraId="01625A6B" w14:textId="76A91F4E" w:rsidR="009D6E05" w:rsidRPr="00E32D52" w:rsidRDefault="00FA67E0">
      <w:pPr>
        <w:spacing w:after="200" w:line="276" w:lineRule="auto"/>
        <w:rPr>
          <w:rFonts w:ascii="Calibri" w:hAnsi="Calibri"/>
          <w:szCs w:val="24"/>
          <w:lang w:val="en-US"/>
        </w:rPr>
      </w:pPr>
      <w:r w:rsidRPr="00E32D52">
        <w:rPr>
          <w:rFonts w:ascii="Calibri" w:hAnsi="Calibri"/>
          <w:szCs w:val="24"/>
          <w:lang w:val="en-US"/>
        </w:rPr>
        <w:t>A great affinity between the first two typecasts of political education and occupational orientation can be stated. In many stories of the adolescents these two effective directions play a biographically major role or are collateral. Furthermore</w:t>
      </w:r>
      <w:r w:rsidR="00F30084" w:rsidRPr="00E32D52">
        <w:rPr>
          <w:rFonts w:ascii="Calibri" w:hAnsi="Calibri"/>
          <w:szCs w:val="24"/>
          <w:lang w:val="en-US"/>
        </w:rPr>
        <w:t>,</w:t>
      </w:r>
      <w:r w:rsidRPr="00E32D52">
        <w:rPr>
          <w:rFonts w:ascii="Calibri" w:hAnsi="Calibri"/>
          <w:szCs w:val="24"/>
          <w:lang w:val="en-US"/>
        </w:rPr>
        <w:t xml:space="preserve"> it can be assumed that the politically active as well as the one working in the political field have acquired respective basic </w:t>
      </w:r>
      <w:r w:rsidR="00176693" w:rsidRPr="00E32D52">
        <w:rPr>
          <w:rFonts w:ascii="Calibri" w:hAnsi="Calibri"/>
          <w:szCs w:val="24"/>
          <w:lang w:val="en-US"/>
        </w:rPr>
        <w:t xml:space="preserve">activatable political </w:t>
      </w:r>
      <w:r w:rsidRPr="00E32D52">
        <w:rPr>
          <w:rFonts w:ascii="Calibri" w:hAnsi="Calibri"/>
          <w:szCs w:val="24"/>
          <w:lang w:val="en-US"/>
        </w:rPr>
        <w:t>skills and a politically enlightened attitude.</w:t>
      </w:r>
    </w:p>
    <w:p w14:paraId="35336342" w14:textId="05A72025"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While outlining the four effective directions the question comes up whether responsibility for these effects lies only with political youth education or </w:t>
      </w:r>
      <w:r w:rsidR="00030DBC" w:rsidRPr="00E32D52">
        <w:rPr>
          <w:rFonts w:ascii="Calibri" w:hAnsi="Calibri"/>
          <w:szCs w:val="24"/>
          <w:lang w:val="en-US"/>
        </w:rPr>
        <w:t xml:space="preserve">how far they interact with </w:t>
      </w:r>
      <w:r w:rsidRPr="00E32D52">
        <w:rPr>
          <w:rFonts w:ascii="Calibri" w:hAnsi="Calibri"/>
          <w:szCs w:val="24"/>
          <w:lang w:val="en-US"/>
        </w:rPr>
        <w:t xml:space="preserve">other socializing factors. During further analysis of the interviews it was extracted that the four different typecasts are specified in three different ways referring to </w:t>
      </w:r>
      <w:r w:rsidR="00030DBC" w:rsidRPr="00E32D52">
        <w:rPr>
          <w:rFonts w:ascii="Calibri" w:hAnsi="Calibri"/>
          <w:szCs w:val="24"/>
          <w:lang w:val="en-US"/>
        </w:rPr>
        <w:t xml:space="preserve">the </w:t>
      </w:r>
      <w:r w:rsidRPr="00E32D52">
        <w:rPr>
          <w:rFonts w:ascii="Calibri" w:hAnsi="Calibri"/>
          <w:szCs w:val="24"/>
          <w:lang w:val="en-US"/>
        </w:rPr>
        <w:t xml:space="preserve">function </w:t>
      </w:r>
      <w:r w:rsidR="00030DBC" w:rsidRPr="00E32D52">
        <w:rPr>
          <w:rFonts w:ascii="Calibri" w:hAnsi="Calibri"/>
          <w:szCs w:val="24"/>
          <w:lang w:val="en-US"/>
        </w:rPr>
        <w:t>of</w:t>
      </w:r>
      <w:r w:rsidRPr="00E32D52">
        <w:rPr>
          <w:rFonts w:ascii="Calibri" w:hAnsi="Calibri"/>
          <w:szCs w:val="24"/>
          <w:lang w:val="en-US"/>
        </w:rPr>
        <w:t xml:space="preserve"> political education. The so called functional differentiation gives some indication of whether and how political education is linked to former political experience or whether the adolescents were faced with an entirely new perspective.  </w:t>
      </w:r>
      <w:ins w:id="196" w:author="achschroeder" w:date="2016-12-31T16:31:00Z">
        <w:r w:rsidR="00C73EA2">
          <w:rPr>
            <w:rFonts w:ascii="Calibri" w:hAnsi="Calibri"/>
            <w:szCs w:val="24"/>
            <w:lang w:val="en-US"/>
          </w:rPr>
          <w:t>In any case</w:t>
        </w:r>
      </w:ins>
      <w:ins w:id="197" w:author="achschroeder" w:date="2017-01-06T11:58:00Z">
        <w:r w:rsidR="00BB1CD5">
          <w:rPr>
            <w:rFonts w:ascii="Calibri" w:hAnsi="Calibri"/>
            <w:szCs w:val="24"/>
            <w:lang w:val="en-US"/>
          </w:rPr>
          <w:t>,</w:t>
        </w:r>
      </w:ins>
      <w:del w:id="198" w:author="achschroeder" w:date="2016-12-31T16:31:00Z">
        <w:r w:rsidRPr="00E32D52" w:rsidDel="00C73EA2">
          <w:rPr>
            <w:rFonts w:ascii="Calibri" w:hAnsi="Calibri"/>
            <w:szCs w:val="24"/>
            <w:lang w:val="en-US"/>
          </w:rPr>
          <w:delText>At that</w:delText>
        </w:r>
      </w:del>
      <w:r w:rsidRPr="00E32D52">
        <w:rPr>
          <w:rFonts w:ascii="Calibri" w:hAnsi="Calibri"/>
          <w:szCs w:val="24"/>
          <w:lang w:val="en-US"/>
        </w:rPr>
        <w:t xml:space="preserve"> political education can support already initiated developments, give </w:t>
      </w:r>
      <w:r w:rsidR="00030DBC" w:rsidRPr="00E32D52">
        <w:rPr>
          <w:rFonts w:ascii="Calibri" w:hAnsi="Calibri"/>
          <w:szCs w:val="24"/>
          <w:lang w:val="en-US"/>
        </w:rPr>
        <w:t xml:space="preserve">significant </w:t>
      </w:r>
      <w:r w:rsidRPr="00E32D52">
        <w:rPr>
          <w:rFonts w:ascii="Calibri" w:hAnsi="Calibri"/>
          <w:szCs w:val="24"/>
          <w:lang w:val="en-US"/>
        </w:rPr>
        <w:t>impulses or open up the political field for the first time</w:t>
      </w:r>
      <w:r w:rsidR="00030DBC" w:rsidRPr="00E32D52">
        <w:rPr>
          <w:rFonts w:ascii="Calibri" w:hAnsi="Calibri"/>
          <w:szCs w:val="24"/>
          <w:lang w:val="en-US"/>
        </w:rPr>
        <w:t xml:space="preserve"> at all</w:t>
      </w:r>
      <w:r w:rsidRPr="00E32D52">
        <w:rPr>
          <w:rFonts w:ascii="Calibri" w:hAnsi="Calibri"/>
          <w:szCs w:val="24"/>
          <w:lang w:val="en-US"/>
        </w:rPr>
        <w:t>. The functional differentiation of effective directions can be conceptualized in three categories:</w:t>
      </w:r>
    </w:p>
    <w:p w14:paraId="0F73B126" w14:textId="31B12C52" w:rsidR="009D6E05" w:rsidRPr="00E32D52" w:rsidRDefault="007B7DD5">
      <w:pPr>
        <w:spacing w:after="200" w:line="276" w:lineRule="auto"/>
        <w:rPr>
          <w:rFonts w:ascii="Calibri" w:hAnsi="Calibri"/>
          <w:szCs w:val="24"/>
          <w:lang w:val="en-US"/>
        </w:rPr>
      </w:pPr>
      <w:r w:rsidRPr="00E32D52">
        <w:rPr>
          <w:rFonts w:ascii="Calibri" w:hAnsi="Calibri"/>
          <w:szCs w:val="24"/>
          <w:lang w:val="en-US"/>
        </w:rPr>
        <w:t xml:space="preserve">First: </w:t>
      </w:r>
      <w:r w:rsidR="00FA67E0" w:rsidRPr="00E32D52">
        <w:rPr>
          <w:rFonts w:ascii="Calibri" w:hAnsi="Calibri"/>
          <w:szCs w:val="24"/>
          <w:lang w:val="en-US"/>
        </w:rPr>
        <w:t xml:space="preserve">The interviews indicate that events of extra-curricular political education can </w:t>
      </w:r>
      <w:r w:rsidR="00FA67E0" w:rsidRPr="00E32D52">
        <w:rPr>
          <w:rFonts w:ascii="Calibri" w:hAnsi="Calibri"/>
          <w:i/>
          <w:szCs w:val="24"/>
          <w:lang w:val="en-US"/>
        </w:rPr>
        <w:t>instigate</w:t>
      </w:r>
      <w:r w:rsidR="00FA67E0" w:rsidRPr="00E32D52">
        <w:rPr>
          <w:rFonts w:ascii="Calibri" w:hAnsi="Calibri"/>
          <w:szCs w:val="24"/>
          <w:lang w:val="en-US"/>
        </w:rPr>
        <w:t xml:space="preserve"> further engagement with politics. Political education is often described as being a key event contrasting past experiences.</w:t>
      </w:r>
    </w:p>
    <w:p w14:paraId="645FB96F" w14:textId="5AAD1B57" w:rsidR="009D6E05" w:rsidRPr="00E32D52" w:rsidRDefault="007B7DD5">
      <w:pPr>
        <w:spacing w:after="200" w:line="276" w:lineRule="auto"/>
        <w:rPr>
          <w:rFonts w:ascii="Calibri" w:hAnsi="Calibri"/>
          <w:szCs w:val="24"/>
          <w:lang w:val="en-US"/>
        </w:rPr>
      </w:pPr>
      <w:r w:rsidRPr="00E32D52">
        <w:rPr>
          <w:rFonts w:ascii="Calibri" w:hAnsi="Calibri"/>
          <w:szCs w:val="24"/>
          <w:lang w:val="en-US"/>
        </w:rPr>
        <w:t xml:space="preserve">Second: </w:t>
      </w:r>
      <w:r w:rsidR="00DE7C8A" w:rsidRPr="00E32D52">
        <w:rPr>
          <w:rFonts w:ascii="Calibri" w:hAnsi="Calibri"/>
          <w:szCs w:val="24"/>
          <w:lang w:val="en-US"/>
        </w:rPr>
        <w:t>On the other hand</w:t>
      </w:r>
      <w:r w:rsidRPr="00E32D52">
        <w:rPr>
          <w:rFonts w:ascii="Calibri" w:hAnsi="Calibri"/>
          <w:szCs w:val="24"/>
          <w:lang w:val="en-US"/>
        </w:rPr>
        <w:t>,</w:t>
      </w:r>
      <w:r w:rsidR="00DE7C8A" w:rsidRPr="00E32D52">
        <w:rPr>
          <w:rFonts w:ascii="Calibri" w:hAnsi="Calibri"/>
          <w:szCs w:val="24"/>
          <w:lang w:val="en-US"/>
        </w:rPr>
        <w:t xml:space="preserve"> </w:t>
      </w:r>
      <w:r w:rsidR="00FA67E0" w:rsidRPr="00E32D52">
        <w:rPr>
          <w:rFonts w:ascii="Calibri" w:hAnsi="Calibri"/>
          <w:szCs w:val="24"/>
          <w:lang w:val="en-US"/>
        </w:rPr>
        <w:t xml:space="preserve">the </w:t>
      </w:r>
      <w:r w:rsidR="00FA67E0" w:rsidRPr="00E32D52">
        <w:rPr>
          <w:rFonts w:ascii="Calibri" w:hAnsi="Calibri"/>
          <w:i/>
          <w:szCs w:val="24"/>
          <w:lang w:val="en-US"/>
        </w:rPr>
        <w:t>strengthening or supporting function</w:t>
      </w:r>
      <w:r w:rsidR="00FA67E0" w:rsidRPr="00E32D52">
        <w:rPr>
          <w:rFonts w:ascii="Calibri" w:hAnsi="Calibri"/>
          <w:szCs w:val="24"/>
          <w:lang w:val="en-US"/>
        </w:rPr>
        <w:t xml:space="preserve"> is built on former biographical experiences outside of political youth education. </w:t>
      </w:r>
      <w:r w:rsidR="00DE7C8A" w:rsidRPr="00E32D52">
        <w:rPr>
          <w:rFonts w:ascii="Calibri" w:hAnsi="Calibri"/>
          <w:szCs w:val="24"/>
          <w:lang w:val="en-US"/>
        </w:rPr>
        <w:t>T</w:t>
      </w:r>
      <w:r w:rsidR="00FA67E0" w:rsidRPr="00E32D52">
        <w:rPr>
          <w:rFonts w:ascii="Calibri" w:hAnsi="Calibri"/>
          <w:szCs w:val="24"/>
          <w:lang w:val="en-US"/>
        </w:rPr>
        <w:t xml:space="preserve">hey could </w:t>
      </w:r>
      <w:r w:rsidR="00DE7C8A" w:rsidRPr="00E32D52">
        <w:rPr>
          <w:rFonts w:ascii="Calibri" w:hAnsi="Calibri"/>
          <w:szCs w:val="24"/>
          <w:lang w:val="en-US"/>
        </w:rPr>
        <w:t xml:space="preserve">either </w:t>
      </w:r>
      <w:r w:rsidR="00FA67E0" w:rsidRPr="00E32D52">
        <w:rPr>
          <w:rFonts w:ascii="Calibri" w:hAnsi="Calibri"/>
          <w:szCs w:val="24"/>
          <w:lang w:val="en-US"/>
        </w:rPr>
        <w:t xml:space="preserve">have led to a decision for action or a change of attitude or could have awakened interest and motivation for further examination. In this </w:t>
      </w:r>
      <w:del w:id="199" w:author="achschroeder" w:date="2016-12-31T16:32:00Z">
        <w:r w:rsidR="00FA67E0" w:rsidRPr="00E32D52" w:rsidDel="00B50D3D">
          <w:rPr>
            <w:rFonts w:ascii="Calibri" w:hAnsi="Calibri"/>
            <w:szCs w:val="24"/>
            <w:lang w:val="en-US"/>
          </w:rPr>
          <w:delText>case</w:delText>
        </w:r>
      </w:del>
      <w:ins w:id="200" w:author="achschroeder" w:date="2016-12-31T16:32:00Z">
        <w:r w:rsidR="00B50D3D" w:rsidRPr="00E32D52">
          <w:rPr>
            <w:rFonts w:ascii="Calibri" w:hAnsi="Calibri"/>
            <w:szCs w:val="24"/>
            <w:lang w:val="en-US"/>
          </w:rPr>
          <w:t>case,</w:t>
        </w:r>
      </w:ins>
      <w:r w:rsidR="00FA67E0" w:rsidRPr="00E32D52">
        <w:rPr>
          <w:rFonts w:ascii="Calibri" w:hAnsi="Calibri"/>
          <w:szCs w:val="24"/>
          <w:lang w:val="en-US"/>
        </w:rPr>
        <w:t xml:space="preserve"> political education is often used deliberately</w:t>
      </w:r>
      <w:r w:rsidR="00DE7C8A" w:rsidRPr="00E32D52">
        <w:rPr>
          <w:rFonts w:ascii="Calibri" w:hAnsi="Calibri"/>
          <w:szCs w:val="24"/>
          <w:lang w:val="en-US"/>
        </w:rPr>
        <w:t xml:space="preserve"> and the a</w:t>
      </w:r>
      <w:r w:rsidR="00FA67E0" w:rsidRPr="00E32D52">
        <w:rPr>
          <w:rFonts w:ascii="Calibri" w:hAnsi="Calibri"/>
          <w:szCs w:val="24"/>
          <w:lang w:val="en-US"/>
        </w:rPr>
        <w:t xml:space="preserve">lready existing </w:t>
      </w:r>
      <w:r w:rsidR="005C78FF" w:rsidRPr="00E32D52">
        <w:rPr>
          <w:rFonts w:ascii="Calibri" w:hAnsi="Calibri"/>
          <w:szCs w:val="24"/>
          <w:lang w:val="en-US"/>
        </w:rPr>
        <w:t>competences are</w:t>
      </w:r>
      <w:r w:rsidR="00FA67E0" w:rsidRPr="00E32D52">
        <w:rPr>
          <w:rFonts w:ascii="Calibri" w:hAnsi="Calibri"/>
          <w:szCs w:val="24"/>
          <w:lang w:val="en-US"/>
        </w:rPr>
        <w:t xml:space="preserve"> intensified and differentiated by attending an event.</w:t>
      </w:r>
    </w:p>
    <w:p w14:paraId="4759C97A" w14:textId="0348D582" w:rsidR="009D6E05" w:rsidRDefault="007B7DD5">
      <w:pPr>
        <w:spacing w:after="200" w:line="276" w:lineRule="auto"/>
        <w:rPr>
          <w:ins w:id="201" w:author="achschroeder" w:date="2017-01-06T10:53:00Z"/>
          <w:rFonts w:ascii="Calibri" w:hAnsi="Calibri"/>
          <w:szCs w:val="24"/>
          <w:lang w:val="en-US"/>
        </w:rPr>
      </w:pPr>
      <w:r w:rsidRPr="00E32D52">
        <w:rPr>
          <w:rFonts w:ascii="Calibri" w:hAnsi="Calibri"/>
          <w:szCs w:val="24"/>
          <w:lang w:val="en-US"/>
        </w:rPr>
        <w:t xml:space="preserve">Third: </w:t>
      </w:r>
      <w:r w:rsidR="00FA67E0" w:rsidRPr="00E32D52">
        <w:rPr>
          <w:rFonts w:ascii="Calibri" w:hAnsi="Calibri"/>
          <w:szCs w:val="24"/>
          <w:lang w:val="en-US"/>
        </w:rPr>
        <w:t xml:space="preserve">The functional differentiation – </w:t>
      </w:r>
      <w:r w:rsidR="00FA67E0" w:rsidRPr="00E32D52">
        <w:rPr>
          <w:rFonts w:ascii="Calibri" w:hAnsi="Calibri"/>
          <w:i/>
          <w:szCs w:val="24"/>
          <w:lang w:val="en-US"/>
        </w:rPr>
        <w:t>showing the other</w:t>
      </w:r>
      <w:r w:rsidR="00FA67E0" w:rsidRPr="00E32D52">
        <w:rPr>
          <w:rFonts w:ascii="Calibri" w:hAnsi="Calibri"/>
          <w:szCs w:val="24"/>
          <w:lang w:val="en-US"/>
        </w:rPr>
        <w:t xml:space="preserve"> </w:t>
      </w:r>
      <w:r w:rsidRPr="00E32D52">
        <w:rPr>
          <w:rFonts w:ascii="Calibri" w:hAnsi="Calibri"/>
          <w:szCs w:val="24"/>
          <w:lang w:val="en-US"/>
        </w:rPr>
        <w:t>–</w:t>
      </w:r>
      <w:r w:rsidR="00FA67E0" w:rsidRPr="00E32D52">
        <w:rPr>
          <w:rFonts w:ascii="Calibri" w:hAnsi="Calibri"/>
          <w:szCs w:val="24"/>
          <w:lang w:val="en-US"/>
        </w:rPr>
        <w:t xml:space="preserve"> focusses more on domestic socialization showing contradictions. It refers to a discontinuity during </w:t>
      </w:r>
      <w:r w:rsidR="00DE7C8A" w:rsidRPr="00E32D52">
        <w:rPr>
          <w:rFonts w:ascii="Calibri" w:hAnsi="Calibri"/>
          <w:szCs w:val="24"/>
          <w:lang w:val="en-US"/>
        </w:rPr>
        <w:t xml:space="preserve">biographical </w:t>
      </w:r>
      <w:r w:rsidR="00FA67E0" w:rsidRPr="00E32D52">
        <w:rPr>
          <w:rFonts w:ascii="Calibri" w:hAnsi="Calibri"/>
          <w:szCs w:val="24"/>
          <w:lang w:val="en-US"/>
        </w:rPr>
        <w:t xml:space="preserve">development. Events of political youth education </w:t>
      </w:r>
      <w:r w:rsidR="00DE7C8A" w:rsidRPr="00E32D52">
        <w:rPr>
          <w:rFonts w:ascii="Calibri" w:hAnsi="Calibri"/>
          <w:szCs w:val="24"/>
          <w:lang w:val="en-US"/>
        </w:rPr>
        <w:t xml:space="preserve">allow </w:t>
      </w:r>
      <w:r w:rsidR="00FA67E0" w:rsidRPr="00E32D52">
        <w:rPr>
          <w:rFonts w:ascii="Calibri" w:hAnsi="Calibri"/>
          <w:szCs w:val="24"/>
          <w:lang w:val="en-US"/>
        </w:rPr>
        <w:t xml:space="preserve">adolescents a basic enlargement of their horizon of experience so far. Unlike to their social environment and background they come into contact with political questions and critical perspectives during seminars. They can enlarge their knowledge on political context, brighten their judgement and gain insight into possible (political) fields of occupation and participation. Adolescents are offered a realm of experience where they can try themselves out and gain access to the political field.  </w:t>
      </w:r>
    </w:p>
    <w:p w14:paraId="5E038E9C" w14:textId="64FEB679" w:rsidR="00E3472B" w:rsidRPr="00E32D52" w:rsidRDefault="00E3472B" w:rsidP="00E3472B">
      <w:pPr>
        <w:spacing w:after="200" w:line="276" w:lineRule="auto"/>
        <w:rPr>
          <w:ins w:id="202" w:author="achschroeder" w:date="2017-01-06T10:53:00Z"/>
          <w:rFonts w:ascii="Calibri" w:hAnsi="Calibri"/>
          <w:szCs w:val="24"/>
          <w:lang w:val="en-US"/>
        </w:rPr>
      </w:pPr>
      <w:ins w:id="203" w:author="achschroeder" w:date="2017-01-06T10:53:00Z">
        <w:r>
          <w:rPr>
            <w:rFonts w:ascii="Calibri" w:hAnsi="Calibri"/>
            <w:szCs w:val="24"/>
            <w:lang w:val="en-US"/>
          </w:rPr>
          <w:t xml:space="preserve">Comparing these results with other studies, there are some interesting parallels. The type </w:t>
        </w:r>
        <w:r w:rsidRPr="00B72B3F">
          <w:rPr>
            <w:rFonts w:ascii="Calibri" w:hAnsi="Calibri"/>
            <w:i/>
            <w:szCs w:val="24"/>
            <w:lang w:val="en-US"/>
          </w:rPr>
          <w:t>political commitment</w:t>
        </w:r>
        <w:r>
          <w:rPr>
            <w:rFonts w:ascii="Calibri" w:hAnsi="Calibri"/>
            <w:szCs w:val="24"/>
            <w:lang w:val="en-US"/>
          </w:rPr>
          <w:t xml:space="preserve"> resembles the type </w:t>
        </w:r>
        <w:r w:rsidRPr="00B72B3F">
          <w:rPr>
            <w:rFonts w:ascii="Calibri" w:hAnsi="Calibri"/>
            <w:i/>
            <w:szCs w:val="24"/>
            <w:lang w:val="en-US"/>
          </w:rPr>
          <w:t>participatory citizen</w:t>
        </w:r>
        <w:r>
          <w:rPr>
            <w:rFonts w:ascii="Calibri" w:hAnsi="Calibri"/>
            <w:szCs w:val="24"/>
            <w:lang w:val="en-US"/>
          </w:rPr>
          <w:t xml:space="preserve"> developed in the US American study “What Kind of Citizen? The Politics of Educating for Democracy” by Westheimer and Kahne (2004), nevertheless the methodical approach as well as the target group (practitioners and scholars) are very different and therefore only contingently comparable. The authors detail three conceptions of the “good” citizen – personally responsible, participatory, and justice oriented. Therefore they asked “What kind of citizen do we need to support an effective democratic society?” (Westheimer &amp; Kahne 2004, p. 239) The first type </w:t>
        </w:r>
        <w:r w:rsidRPr="00B72B3F">
          <w:rPr>
            <w:rFonts w:ascii="Calibri" w:hAnsi="Calibri"/>
            <w:i/>
            <w:szCs w:val="24"/>
            <w:lang w:val="en-US"/>
          </w:rPr>
          <w:t>participatory citizen</w:t>
        </w:r>
        <w:r>
          <w:rPr>
            <w:rFonts w:ascii="Calibri" w:hAnsi="Calibri"/>
            <w:szCs w:val="24"/>
            <w:lang w:val="en-US"/>
          </w:rPr>
          <w:t xml:space="preserve"> means an active member of community organizations and/or improvement efforts (ib., p. 240). Certainly, the term of political commitment in our study is defined much closer to the political field.           </w:t>
        </w:r>
      </w:ins>
    </w:p>
    <w:p w14:paraId="1C339433" w14:textId="45EB8D71" w:rsidR="00E3472B" w:rsidRPr="00E3472B" w:rsidRDefault="00E3472B" w:rsidP="00E3472B">
      <w:pPr>
        <w:spacing w:after="200" w:line="276" w:lineRule="auto"/>
        <w:rPr>
          <w:rFonts w:ascii="Calibri" w:hAnsi="Calibri"/>
          <w:i/>
          <w:szCs w:val="24"/>
          <w:lang w:val="en-US"/>
          <w:rPrChange w:id="204" w:author="achschroeder" w:date="2017-01-06T10:57:00Z">
            <w:rPr>
              <w:rFonts w:ascii="Calibri" w:hAnsi="Calibri"/>
              <w:szCs w:val="24"/>
              <w:lang w:val="en-US"/>
            </w:rPr>
          </w:rPrChange>
        </w:rPr>
      </w:pPr>
      <w:ins w:id="205" w:author="achschroeder" w:date="2017-01-06T10:53:00Z">
        <w:r>
          <w:rPr>
            <w:rFonts w:ascii="Calibri" w:hAnsi="Calibri"/>
            <w:szCs w:val="24"/>
            <w:lang w:val="en-US"/>
          </w:rPr>
          <w:t xml:space="preserve">Another German study focusing </w:t>
        </w:r>
        <w:r w:rsidRPr="00F96C54">
          <w:rPr>
            <w:rFonts w:ascii="Calibri" w:hAnsi="Calibri"/>
            <w:szCs w:val="24"/>
            <w:lang w:val="en-US"/>
          </w:rPr>
          <w:t xml:space="preserve">long-term effects </w:t>
        </w:r>
        <w:r w:rsidRPr="00B70EE3">
          <w:rPr>
            <w:rFonts w:ascii="Calibri" w:hAnsi="Calibri"/>
            <w:szCs w:val="24"/>
            <w:lang w:val="en-US"/>
          </w:rPr>
          <w:t>in international youth work</w:t>
        </w:r>
        <w:r>
          <w:rPr>
            <w:rFonts w:ascii="Calibri" w:hAnsi="Calibri"/>
            <w:szCs w:val="24"/>
            <w:lang w:val="en-US"/>
          </w:rPr>
          <w:t xml:space="preserve"> came to a quite similar result concerning the functional differentiation. Thomas et al. (</w:t>
        </w:r>
        <w:r w:rsidRPr="00B70EE3">
          <w:rPr>
            <w:rFonts w:ascii="Calibri" w:hAnsi="Calibri"/>
            <w:szCs w:val="24"/>
            <w:lang w:val="en-US"/>
          </w:rPr>
          <w:t>2007) worked out four different processes to integrate the experience biogr</w:t>
        </w:r>
        <w:r>
          <w:rPr>
            <w:rFonts w:ascii="Calibri" w:hAnsi="Calibri"/>
            <w:szCs w:val="24"/>
            <w:lang w:val="en-US"/>
          </w:rPr>
          <w:t xml:space="preserve">aphically. First: </w:t>
        </w:r>
        <w:r w:rsidRPr="00B72B3F">
          <w:rPr>
            <w:rFonts w:ascii="Calibri" w:hAnsi="Calibri"/>
            <w:i/>
            <w:szCs w:val="24"/>
            <w:lang w:val="en-US"/>
          </w:rPr>
          <w:t>nice to have</w:t>
        </w:r>
        <w:r>
          <w:rPr>
            <w:rFonts w:ascii="Calibri" w:hAnsi="Calibri"/>
            <w:i/>
            <w:szCs w:val="24"/>
            <w:lang w:val="en-US"/>
          </w:rPr>
          <w:t xml:space="preserve"> </w:t>
        </w:r>
      </w:ins>
      <w:ins w:id="206" w:author="achschroeder" w:date="2017-01-06T10:57:00Z">
        <w:r>
          <w:rPr>
            <w:rFonts w:ascii="Calibri" w:hAnsi="Calibri"/>
            <w:i/>
            <w:szCs w:val="24"/>
            <w:lang w:val="en-US"/>
          </w:rPr>
          <w:t>–</w:t>
        </w:r>
      </w:ins>
      <w:ins w:id="207" w:author="achschroeder" w:date="2017-01-06T10:53:00Z">
        <w:r>
          <w:rPr>
            <w:rFonts w:ascii="Calibri" w:hAnsi="Calibri"/>
            <w:i/>
            <w:szCs w:val="24"/>
            <w:lang w:val="en-US"/>
          </w:rPr>
          <w:t xml:space="preserve"> t</w:t>
        </w:r>
        <w:r>
          <w:rPr>
            <w:rFonts w:ascii="Calibri" w:hAnsi="Calibri"/>
            <w:szCs w:val="24"/>
            <w:lang w:val="en-US"/>
          </w:rPr>
          <w:t>he exchange</w:t>
        </w:r>
      </w:ins>
      <w:ins w:id="208" w:author="achschroeder" w:date="2017-01-06T10:56:00Z">
        <w:r>
          <w:rPr>
            <w:rFonts w:ascii="Calibri" w:hAnsi="Calibri"/>
            <w:szCs w:val="24"/>
            <w:lang w:val="en-US"/>
          </w:rPr>
          <w:t xml:space="preserve"> </w:t>
        </w:r>
      </w:ins>
      <w:ins w:id="209" w:author="achschroeder" w:date="2017-01-06T10:53:00Z">
        <w:r w:rsidRPr="00A73013">
          <w:rPr>
            <w:rFonts w:ascii="Calibri" w:hAnsi="Calibri"/>
            <w:szCs w:val="24"/>
            <w:lang w:val="en-US"/>
          </w:rPr>
          <w:t>exp</w:t>
        </w:r>
        <w:r>
          <w:rPr>
            <w:rFonts w:ascii="Calibri" w:hAnsi="Calibri"/>
            <w:szCs w:val="24"/>
            <w:lang w:val="en-US"/>
          </w:rPr>
          <w:t>erience did not leave any</w:t>
        </w:r>
        <w:r w:rsidRPr="001B2443">
          <w:rPr>
            <w:rFonts w:ascii="Calibri" w:hAnsi="Calibri"/>
            <w:szCs w:val="24"/>
            <w:lang w:val="en-US"/>
          </w:rPr>
          <w:t xml:space="preserve"> </w:t>
        </w:r>
        <w:r>
          <w:rPr>
            <w:rFonts w:ascii="Calibri" w:hAnsi="Calibri"/>
            <w:szCs w:val="24"/>
            <w:lang w:val="en-US"/>
          </w:rPr>
          <w:t>noteworthy traces in the</w:t>
        </w:r>
        <w:r w:rsidRPr="00A73013">
          <w:rPr>
            <w:rFonts w:ascii="Calibri" w:hAnsi="Calibri"/>
            <w:szCs w:val="24"/>
            <w:lang w:val="en-US"/>
          </w:rPr>
          <w:t xml:space="preserve"> biography</w:t>
        </w:r>
        <w:r>
          <w:rPr>
            <w:rFonts w:ascii="Calibri" w:hAnsi="Calibri"/>
            <w:szCs w:val="24"/>
            <w:lang w:val="en-US"/>
          </w:rPr>
          <w:t xml:space="preserve">. Second: </w:t>
        </w:r>
        <w:r>
          <w:rPr>
            <w:rFonts w:ascii="Calibri" w:hAnsi="Calibri"/>
            <w:i/>
            <w:szCs w:val="24"/>
            <w:lang w:val="en-US"/>
          </w:rPr>
          <w:t xml:space="preserve">mosaic – </w:t>
        </w:r>
        <w:r>
          <w:rPr>
            <w:rFonts w:ascii="Calibri" w:hAnsi="Calibri"/>
            <w:szCs w:val="24"/>
            <w:lang w:val="en-US"/>
          </w:rPr>
          <w:t>the exchange</w:t>
        </w:r>
        <w:r w:rsidRPr="00CE0DC6">
          <w:rPr>
            <w:rFonts w:ascii="Calibri" w:hAnsi="Calibri"/>
            <w:szCs w:val="24"/>
            <w:lang w:val="en-US"/>
          </w:rPr>
          <w:t xml:space="preserve"> experience</w:t>
        </w:r>
        <w:r>
          <w:rPr>
            <w:rFonts w:ascii="Calibri" w:hAnsi="Calibri"/>
            <w:szCs w:val="24"/>
            <w:lang w:val="en-US"/>
          </w:rPr>
          <w:t xml:space="preserve"> contributes to </w:t>
        </w:r>
        <w:r w:rsidRPr="00CE0DC6">
          <w:rPr>
            <w:rFonts w:ascii="Calibri" w:hAnsi="Calibri"/>
            <w:szCs w:val="24"/>
            <w:lang w:val="en-US"/>
          </w:rPr>
          <w:t>a certain</w:t>
        </w:r>
        <w:r>
          <w:rPr>
            <w:rFonts w:ascii="Calibri" w:hAnsi="Calibri"/>
            <w:szCs w:val="24"/>
            <w:lang w:val="en-US"/>
          </w:rPr>
          <w:t xml:space="preserve"> development</w:t>
        </w:r>
        <w:r w:rsidRPr="00CE0DC6">
          <w:rPr>
            <w:rFonts w:ascii="Calibri" w:hAnsi="Calibri"/>
            <w:szCs w:val="24"/>
            <w:lang w:val="en-US"/>
          </w:rPr>
          <w:t xml:space="preserve"> to</w:t>
        </w:r>
        <w:r>
          <w:rPr>
            <w:rFonts w:ascii="Calibri" w:hAnsi="Calibri"/>
            <w:szCs w:val="24"/>
            <w:lang w:val="en-US"/>
          </w:rPr>
          <w:t xml:space="preserve"> </w:t>
        </w:r>
        <w:r w:rsidRPr="00CE0DC6">
          <w:rPr>
            <w:rFonts w:ascii="Calibri" w:hAnsi="Calibri"/>
            <w:szCs w:val="24"/>
            <w:lang w:val="en-US"/>
          </w:rPr>
          <w:t>get</w:t>
        </w:r>
        <w:r>
          <w:rPr>
            <w:rFonts w:ascii="Calibri" w:hAnsi="Calibri"/>
            <w:szCs w:val="24"/>
            <w:lang w:val="en-US"/>
          </w:rPr>
          <w:t xml:space="preserve"> her</w:t>
        </w:r>
        <w:r w:rsidRPr="00CE0DC6">
          <w:rPr>
            <w:rFonts w:ascii="Calibri" w:hAnsi="Calibri"/>
            <w:szCs w:val="24"/>
            <w:lang w:val="en-US"/>
          </w:rPr>
          <w:t xml:space="preserve"> with other</w:t>
        </w:r>
        <w:r>
          <w:rPr>
            <w:rFonts w:ascii="Calibri" w:hAnsi="Calibri"/>
            <w:szCs w:val="24"/>
            <w:lang w:val="en-US"/>
          </w:rPr>
          <w:t xml:space="preserve"> </w:t>
        </w:r>
        <w:r w:rsidRPr="00CE0DC6">
          <w:rPr>
            <w:rFonts w:ascii="Calibri" w:hAnsi="Calibri"/>
            <w:szCs w:val="24"/>
            <w:lang w:val="en-US"/>
          </w:rPr>
          <w:t>events. It fit</w:t>
        </w:r>
        <w:r>
          <w:rPr>
            <w:rFonts w:ascii="Calibri" w:hAnsi="Calibri"/>
            <w:szCs w:val="24"/>
            <w:lang w:val="en-US"/>
          </w:rPr>
          <w:t>s in as a ‘</w:t>
        </w:r>
        <w:r w:rsidRPr="00CE0DC6">
          <w:rPr>
            <w:rFonts w:ascii="Calibri" w:hAnsi="Calibri"/>
            <w:szCs w:val="24"/>
            <w:lang w:val="en-US"/>
          </w:rPr>
          <w:t>te</w:t>
        </w:r>
        <w:r>
          <w:rPr>
            <w:rFonts w:ascii="Calibri" w:hAnsi="Calibri"/>
            <w:szCs w:val="24"/>
            <w:lang w:val="en-US"/>
          </w:rPr>
          <w:t>ssera</w:t>
        </w:r>
      </w:ins>
      <w:ins w:id="210" w:author="achschroeder" w:date="2017-01-06T10:55:00Z">
        <w:r>
          <w:rPr>
            <w:rFonts w:ascii="Calibri" w:hAnsi="Calibri"/>
            <w:szCs w:val="24"/>
            <w:lang w:val="en-US"/>
          </w:rPr>
          <w:t>e</w:t>
        </w:r>
      </w:ins>
      <w:ins w:id="211" w:author="achschroeder" w:date="2017-01-06T10:53:00Z">
        <w:r>
          <w:rPr>
            <w:rFonts w:ascii="Calibri" w:hAnsi="Calibri"/>
            <w:szCs w:val="24"/>
            <w:lang w:val="en-US"/>
          </w:rPr>
          <w:t>’</w:t>
        </w:r>
        <w:r w:rsidRPr="00CE0DC6">
          <w:rPr>
            <w:rFonts w:ascii="Calibri" w:hAnsi="Calibri"/>
            <w:szCs w:val="24"/>
            <w:lang w:val="en-US"/>
          </w:rPr>
          <w:t xml:space="preserve"> into one’s entire biography.</w:t>
        </w:r>
        <w:r>
          <w:rPr>
            <w:rFonts w:ascii="Calibri" w:hAnsi="Calibri"/>
            <w:szCs w:val="24"/>
            <w:lang w:val="en-US"/>
          </w:rPr>
          <w:t xml:space="preserve"> Third: </w:t>
        </w:r>
        <w:r w:rsidRPr="00B72B3F">
          <w:rPr>
            <w:rFonts w:ascii="Calibri" w:hAnsi="Calibri"/>
            <w:i/>
            <w:szCs w:val="24"/>
            <w:lang w:val="en-US"/>
          </w:rPr>
          <w:t xml:space="preserve">domino </w:t>
        </w:r>
        <w:r>
          <w:rPr>
            <w:rFonts w:ascii="Calibri" w:hAnsi="Calibri"/>
            <w:szCs w:val="24"/>
            <w:lang w:val="en-US"/>
          </w:rPr>
          <w:t>–</w:t>
        </w:r>
        <w:r w:rsidRPr="00ED4866">
          <w:rPr>
            <w:rFonts w:ascii="Calibri" w:hAnsi="Calibri"/>
            <w:szCs w:val="24"/>
            <w:lang w:val="en-US"/>
          </w:rPr>
          <w:t xml:space="preserve"> </w:t>
        </w:r>
        <w:r>
          <w:rPr>
            <w:rFonts w:ascii="Calibri" w:hAnsi="Calibri"/>
            <w:szCs w:val="24"/>
            <w:lang w:val="en-US"/>
          </w:rPr>
          <w:t>t</w:t>
        </w:r>
        <w:r w:rsidRPr="00ED4866">
          <w:rPr>
            <w:rFonts w:ascii="Calibri" w:hAnsi="Calibri"/>
            <w:szCs w:val="24"/>
            <w:lang w:val="en-US"/>
          </w:rPr>
          <w:t xml:space="preserve">he exchange experience is a trigger for a string of follow-up events and activities. </w:t>
        </w:r>
        <w:r>
          <w:rPr>
            <w:rFonts w:ascii="Calibri" w:hAnsi="Calibri"/>
            <w:szCs w:val="24"/>
            <w:lang w:val="en-US"/>
          </w:rPr>
          <w:t xml:space="preserve">Fourth: </w:t>
        </w:r>
        <w:r>
          <w:rPr>
            <w:rFonts w:ascii="Calibri" w:hAnsi="Calibri"/>
            <w:i/>
            <w:szCs w:val="24"/>
            <w:lang w:val="en-US"/>
          </w:rPr>
          <w:t>t</w:t>
        </w:r>
        <w:r w:rsidRPr="00B72B3F">
          <w:rPr>
            <w:rFonts w:ascii="Calibri" w:hAnsi="Calibri"/>
            <w:i/>
            <w:szCs w:val="24"/>
            <w:lang w:val="en-US"/>
          </w:rPr>
          <w:t>urning point</w:t>
        </w:r>
        <w:r>
          <w:rPr>
            <w:rFonts w:ascii="Calibri" w:hAnsi="Calibri"/>
            <w:szCs w:val="24"/>
            <w:lang w:val="en-US"/>
          </w:rPr>
          <w:t xml:space="preserve"> –</w:t>
        </w:r>
        <w:r w:rsidRPr="00E56EB5">
          <w:rPr>
            <w:rFonts w:ascii="Calibri" w:hAnsi="Calibri"/>
            <w:szCs w:val="24"/>
            <w:lang w:val="en-US"/>
          </w:rPr>
          <w:t xml:space="preserve"> </w:t>
        </w:r>
        <w:r>
          <w:rPr>
            <w:rFonts w:ascii="Calibri" w:hAnsi="Calibri"/>
            <w:szCs w:val="24"/>
            <w:lang w:val="en-US"/>
          </w:rPr>
          <w:t>the exchange experience</w:t>
        </w:r>
        <w:r w:rsidRPr="00E56EB5">
          <w:rPr>
            <w:rFonts w:ascii="Calibri" w:hAnsi="Calibri"/>
            <w:szCs w:val="24"/>
            <w:lang w:val="en-US"/>
          </w:rPr>
          <w:t xml:space="preserve"> initiates</w:t>
        </w:r>
        <w:r>
          <w:rPr>
            <w:rFonts w:ascii="Calibri" w:hAnsi="Calibri"/>
            <w:szCs w:val="24"/>
            <w:lang w:val="en-US"/>
          </w:rPr>
          <w:t xml:space="preserve"> </w:t>
        </w:r>
        <w:r w:rsidRPr="00E56EB5">
          <w:rPr>
            <w:rFonts w:ascii="Calibri" w:hAnsi="Calibri"/>
            <w:szCs w:val="24"/>
            <w:lang w:val="en-US"/>
          </w:rPr>
          <w:t>a turning point in one’s biography</w:t>
        </w:r>
        <w:r>
          <w:rPr>
            <w:rFonts w:ascii="Calibri" w:hAnsi="Calibri"/>
            <w:szCs w:val="24"/>
            <w:lang w:val="en-US"/>
          </w:rPr>
          <w:t xml:space="preserve"> (Thomas et al</w:t>
        </w:r>
        <w:r w:rsidRPr="00E56EB5">
          <w:rPr>
            <w:rFonts w:ascii="Calibri" w:hAnsi="Calibri"/>
            <w:szCs w:val="24"/>
            <w:lang w:val="en-US"/>
          </w:rPr>
          <w:t>.</w:t>
        </w:r>
        <w:r>
          <w:rPr>
            <w:rFonts w:ascii="Calibri" w:hAnsi="Calibri"/>
            <w:szCs w:val="24"/>
            <w:lang w:val="en-US"/>
          </w:rPr>
          <w:t xml:space="preserve"> 2007, p. 7, English Summary)</w:t>
        </w:r>
      </w:ins>
      <w:ins w:id="212" w:author="achschroeder" w:date="2017-01-06T10:57:00Z">
        <w:r>
          <w:rPr>
            <w:rFonts w:ascii="Calibri" w:hAnsi="Calibri"/>
            <w:szCs w:val="24"/>
            <w:lang w:val="en-US"/>
          </w:rPr>
          <w:t>.</w:t>
        </w:r>
      </w:ins>
    </w:p>
    <w:p w14:paraId="5A932FED" w14:textId="1323C607"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The typology will be </w:t>
      </w:r>
      <w:ins w:id="213" w:author="achschroeder" w:date="2017-01-06T11:46:00Z">
        <w:r w:rsidR="00E6679F">
          <w:rPr>
            <w:rFonts w:ascii="Calibri" w:hAnsi="Calibri"/>
            <w:szCs w:val="24"/>
            <w:lang w:val="en-US"/>
          </w:rPr>
          <w:t>illustrated</w:t>
        </w:r>
      </w:ins>
      <w:del w:id="214" w:author="achschroeder" w:date="2017-01-06T11:46:00Z">
        <w:r w:rsidRPr="00E32D52" w:rsidDel="00E6679F">
          <w:rPr>
            <w:rFonts w:ascii="Calibri" w:hAnsi="Calibri"/>
            <w:szCs w:val="24"/>
            <w:lang w:val="en-US"/>
          </w:rPr>
          <w:delText>presented</w:delText>
        </w:r>
      </w:del>
      <w:r w:rsidRPr="00E32D52">
        <w:rPr>
          <w:rFonts w:ascii="Calibri" w:hAnsi="Calibri"/>
          <w:szCs w:val="24"/>
          <w:lang w:val="en-US"/>
        </w:rPr>
        <w:t xml:space="preserve"> in the form of a compact </w:t>
      </w:r>
      <w:r w:rsidR="00CB2EB9" w:rsidRPr="00E32D52">
        <w:rPr>
          <w:rFonts w:ascii="Calibri" w:hAnsi="Calibri"/>
          <w:szCs w:val="24"/>
          <w:lang w:val="en-US"/>
        </w:rPr>
        <w:t>case study</w:t>
      </w:r>
      <w:r w:rsidR="005C78FF" w:rsidRPr="00E32D52">
        <w:rPr>
          <w:rFonts w:ascii="Calibri" w:hAnsi="Calibri"/>
          <w:szCs w:val="24"/>
          <w:lang w:val="en-US"/>
        </w:rPr>
        <w:t xml:space="preserve"> in the following chapter</w:t>
      </w:r>
      <w:r w:rsidRPr="00E32D52">
        <w:rPr>
          <w:rFonts w:ascii="Calibri" w:hAnsi="Calibri"/>
          <w:szCs w:val="24"/>
          <w:lang w:val="en-US"/>
        </w:rPr>
        <w:t>, exposing its in</w:t>
      </w:r>
      <w:r w:rsidR="007B7DD5" w:rsidRPr="00E32D52">
        <w:rPr>
          <w:rFonts w:ascii="Calibri" w:hAnsi="Calibri"/>
          <w:szCs w:val="24"/>
          <w:lang w:val="en-US"/>
        </w:rPr>
        <w:t>-</w:t>
      </w:r>
      <w:r w:rsidRPr="00E32D52">
        <w:rPr>
          <w:rFonts w:ascii="Calibri" w:hAnsi="Calibri"/>
          <w:szCs w:val="24"/>
          <w:lang w:val="en-US"/>
        </w:rPr>
        <w:t>depth structure by way of example. For this purpose</w:t>
      </w:r>
      <w:r w:rsidR="00FF7610" w:rsidRPr="00E32D52">
        <w:rPr>
          <w:rFonts w:ascii="Calibri" w:hAnsi="Calibri"/>
          <w:szCs w:val="24"/>
          <w:lang w:val="en-US"/>
        </w:rPr>
        <w:t>,</w:t>
      </w:r>
      <w:r w:rsidRPr="00E32D52">
        <w:rPr>
          <w:rFonts w:ascii="Calibri" w:hAnsi="Calibri"/>
          <w:szCs w:val="24"/>
          <w:lang w:val="en-US"/>
        </w:rPr>
        <w:t xml:space="preserve"> the case </w:t>
      </w:r>
      <w:ins w:id="215" w:author="achschroeder" w:date="2016-12-31T16:34:00Z">
        <w:r w:rsidR="00B50D3D">
          <w:rPr>
            <w:rFonts w:ascii="Calibri" w:hAnsi="Calibri"/>
            <w:szCs w:val="24"/>
            <w:lang w:val="en-US"/>
          </w:rPr>
          <w:t>study</w:t>
        </w:r>
      </w:ins>
      <w:del w:id="216" w:author="achschroeder" w:date="2016-12-31T16:34:00Z">
        <w:r w:rsidRPr="00E32D52" w:rsidDel="00B50D3D">
          <w:rPr>
            <w:rFonts w:ascii="Calibri" w:hAnsi="Calibri"/>
            <w:szCs w:val="24"/>
            <w:lang w:val="en-US"/>
          </w:rPr>
          <w:delText>history</w:delText>
        </w:r>
      </w:del>
      <w:r w:rsidRPr="00E32D52">
        <w:rPr>
          <w:rFonts w:ascii="Calibri" w:hAnsi="Calibri"/>
          <w:szCs w:val="24"/>
          <w:lang w:val="en-US"/>
        </w:rPr>
        <w:t xml:space="preserve"> of Mareike will be introduced representing the third type of development of an enlightened political attitude.</w:t>
      </w:r>
    </w:p>
    <w:p w14:paraId="5BA2726F" w14:textId="77777777" w:rsidR="009D6E05" w:rsidRPr="00E32D52" w:rsidRDefault="009D6E05">
      <w:pPr>
        <w:spacing w:after="200" w:line="276" w:lineRule="auto"/>
        <w:rPr>
          <w:rFonts w:ascii="Calibri" w:hAnsi="Calibri"/>
          <w:szCs w:val="24"/>
          <w:lang w:val="en-US"/>
        </w:rPr>
      </w:pPr>
    </w:p>
    <w:p w14:paraId="020CF647" w14:textId="4DA088D8" w:rsidR="009D6E05" w:rsidRPr="00E32D52" w:rsidRDefault="00FA67E0" w:rsidP="00A30B5B">
      <w:pPr>
        <w:pStyle w:val="Listenabsatz"/>
        <w:numPr>
          <w:ilvl w:val="0"/>
          <w:numId w:val="13"/>
        </w:numPr>
        <w:spacing w:after="200" w:line="276" w:lineRule="auto"/>
        <w:ind w:left="284" w:hanging="284"/>
        <w:rPr>
          <w:rFonts w:ascii="Calibri" w:hAnsi="Calibri"/>
          <w:szCs w:val="24"/>
          <w:lang w:val="en-US"/>
        </w:rPr>
      </w:pPr>
      <w:r w:rsidRPr="00E32D52">
        <w:rPr>
          <w:rFonts w:ascii="Calibri" w:hAnsi="Calibri"/>
          <w:b/>
          <w:szCs w:val="24"/>
          <w:lang w:val="en-US"/>
        </w:rPr>
        <w:t>Summary of Mareike´s case reconstruction: „To be able to shape one´s own life even concerning computers</w:t>
      </w:r>
      <w:r w:rsidR="00690E73" w:rsidRPr="00E32D52">
        <w:rPr>
          <w:rFonts w:ascii="Calibri" w:hAnsi="Calibri"/>
          <w:b/>
          <w:szCs w:val="24"/>
          <w:lang w:val="en-US"/>
        </w:rPr>
        <w:t>”</w:t>
      </w:r>
    </w:p>
    <w:p w14:paraId="4650AF20" w14:textId="110BEFFB" w:rsidR="009D6E05" w:rsidRPr="00E32D52" w:rsidRDefault="00690E73">
      <w:pPr>
        <w:spacing w:after="200" w:line="276" w:lineRule="auto"/>
        <w:rPr>
          <w:rFonts w:ascii="Calibri" w:hAnsi="Calibri"/>
          <w:szCs w:val="24"/>
          <w:lang w:val="en-US"/>
        </w:rPr>
      </w:pPr>
      <w:r w:rsidRPr="00E32D52">
        <w:rPr>
          <w:rFonts w:ascii="Calibri" w:hAnsi="Calibri"/>
          <w:szCs w:val="24"/>
          <w:lang w:val="en-US"/>
        </w:rPr>
        <w:t>The case Mareike shows exemplarily</w:t>
      </w:r>
      <w:r w:rsidR="005C78FF" w:rsidRPr="00E32D52">
        <w:rPr>
          <w:rFonts w:ascii="Calibri" w:hAnsi="Calibri"/>
          <w:szCs w:val="24"/>
          <w:lang w:val="en-US"/>
        </w:rPr>
        <w:t xml:space="preserve"> –</w:t>
      </w:r>
      <w:r w:rsidRPr="00E32D52">
        <w:rPr>
          <w:rFonts w:ascii="Calibri" w:hAnsi="Calibri"/>
          <w:szCs w:val="24"/>
          <w:lang w:val="en-US"/>
        </w:rPr>
        <w:t xml:space="preserve"> a</w:t>
      </w:r>
      <w:r w:rsidR="00FA67E0" w:rsidRPr="00E32D52">
        <w:rPr>
          <w:rFonts w:ascii="Calibri" w:hAnsi="Calibri"/>
          <w:szCs w:val="24"/>
          <w:lang w:val="en-US"/>
        </w:rPr>
        <w:t>gainst the backdrop of the reconstruction of her biography</w:t>
      </w:r>
      <w:r w:rsidRPr="00E32D52">
        <w:rPr>
          <w:rFonts w:ascii="Calibri" w:hAnsi="Calibri"/>
          <w:szCs w:val="24"/>
          <w:lang w:val="en-US"/>
        </w:rPr>
        <w:t xml:space="preserve"> </w:t>
      </w:r>
      <w:r w:rsidR="005C78FF" w:rsidRPr="00E32D52">
        <w:rPr>
          <w:rFonts w:ascii="Calibri" w:hAnsi="Calibri"/>
          <w:szCs w:val="24"/>
          <w:lang w:val="en-US"/>
        </w:rPr>
        <w:t>–</w:t>
      </w:r>
      <w:r w:rsidR="00FA67E0" w:rsidRPr="00E32D52">
        <w:rPr>
          <w:rFonts w:ascii="Calibri" w:hAnsi="Calibri"/>
          <w:szCs w:val="24"/>
          <w:lang w:val="en-US"/>
        </w:rPr>
        <w:t xml:space="preserve"> how the impulses of a political youth education seminar further the development of an enlightened political attitude (type </w:t>
      </w:r>
      <w:r w:rsidR="002723EB" w:rsidRPr="00E32D52">
        <w:rPr>
          <w:rFonts w:ascii="Calibri" w:hAnsi="Calibri"/>
          <w:szCs w:val="24"/>
          <w:lang w:val="en-US"/>
        </w:rPr>
        <w:t>three</w:t>
      </w:r>
      <w:r w:rsidR="00FA67E0" w:rsidRPr="00E32D52">
        <w:rPr>
          <w:rFonts w:ascii="Calibri" w:hAnsi="Calibri"/>
          <w:szCs w:val="24"/>
          <w:lang w:val="en-US"/>
        </w:rPr>
        <w:t>) and its transfer to other areas of society.</w:t>
      </w:r>
    </w:p>
    <w:p w14:paraId="205B3459" w14:textId="289613DB" w:rsidR="009D6E05" w:rsidRPr="00E32D52" w:rsidRDefault="00FA67E0">
      <w:pPr>
        <w:spacing w:after="200" w:line="276" w:lineRule="auto"/>
        <w:rPr>
          <w:rFonts w:ascii="Calibri" w:hAnsi="Calibri"/>
          <w:szCs w:val="24"/>
          <w:lang w:val="en-US"/>
        </w:rPr>
      </w:pPr>
      <w:r w:rsidRPr="00E32D52">
        <w:rPr>
          <w:rFonts w:ascii="Calibri" w:hAnsi="Calibri"/>
          <w:szCs w:val="24"/>
          <w:lang w:val="en-US"/>
        </w:rPr>
        <w:t>Mareike</w:t>
      </w:r>
      <w:r w:rsidR="00C93DA2" w:rsidRPr="00E32D52">
        <w:rPr>
          <w:rFonts w:ascii="Calibri" w:hAnsi="Calibri"/>
          <w:szCs w:val="24"/>
          <w:lang w:val="en-US"/>
        </w:rPr>
        <w:t>, aged 23 during the interview,</w:t>
      </w:r>
      <w:r w:rsidRPr="00E32D52">
        <w:rPr>
          <w:rFonts w:ascii="Calibri" w:hAnsi="Calibri"/>
          <w:szCs w:val="24"/>
          <w:lang w:val="en-US"/>
        </w:rPr>
        <w:t xml:space="preserve"> grew up with her two younger brother</w:t>
      </w:r>
      <w:r w:rsidR="00690E73" w:rsidRPr="00E32D52">
        <w:rPr>
          <w:rFonts w:ascii="Calibri" w:hAnsi="Calibri"/>
          <w:szCs w:val="24"/>
          <w:lang w:val="en-US"/>
        </w:rPr>
        <w:t>s</w:t>
      </w:r>
      <w:r w:rsidRPr="00E32D52">
        <w:rPr>
          <w:rFonts w:ascii="Calibri" w:hAnsi="Calibri"/>
          <w:szCs w:val="24"/>
          <w:lang w:val="en-US"/>
        </w:rPr>
        <w:t xml:space="preserve"> in socio-economically difficult circumstances which are notably due </w:t>
      </w:r>
      <w:r w:rsidR="00690E73" w:rsidRPr="00E32D52">
        <w:rPr>
          <w:rFonts w:ascii="Calibri" w:hAnsi="Calibri"/>
          <w:szCs w:val="24"/>
          <w:lang w:val="en-US"/>
        </w:rPr>
        <w:t xml:space="preserve">to </w:t>
      </w:r>
      <w:r w:rsidRPr="00E32D52">
        <w:rPr>
          <w:rFonts w:ascii="Calibri" w:hAnsi="Calibri"/>
          <w:szCs w:val="24"/>
          <w:lang w:val="en-US"/>
        </w:rPr>
        <w:t xml:space="preserve">frequent unemployment periods of the father. </w:t>
      </w:r>
      <w:del w:id="217" w:author="achschroeder" w:date="2016-12-31T16:34:00Z">
        <w:r w:rsidRPr="00E32D52" w:rsidDel="00B50D3D">
          <w:rPr>
            <w:rFonts w:ascii="Calibri" w:hAnsi="Calibri"/>
            <w:szCs w:val="24"/>
            <w:lang w:val="en-US"/>
          </w:rPr>
          <w:delText>Thus</w:delText>
        </w:r>
      </w:del>
      <w:ins w:id="218" w:author="achschroeder" w:date="2016-12-31T16:34:00Z">
        <w:r w:rsidR="00B50D3D" w:rsidRPr="00E32D52">
          <w:rPr>
            <w:rFonts w:ascii="Calibri" w:hAnsi="Calibri"/>
            <w:szCs w:val="24"/>
            <w:lang w:val="en-US"/>
          </w:rPr>
          <w:t>Thus,</w:t>
        </w:r>
      </w:ins>
      <w:r w:rsidRPr="00E32D52">
        <w:rPr>
          <w:rFonts w:ascii="Calibri" w:hAnsi="Calibri"/>
          <w:szCs w:val="24"/>
          <w:lang w:val="en-US"/>
        </w:rPr>
        <w:t xml:space="preserve"> the family can only dispose of a limited economic capital. The mother – key power of the family – cares particularly about the best possible support </w:t>
      </w:r>
      <w:r w:rsidR="00C93DA2" w:rsidRPr="00E32D52">
        <w:rPr>
          <w:rFonts w:ascii="Calibri" w:hAnsi="Calibri"/>
          <w:szCs w:val="24"/>
          <w:lang w:val="en-US"/>
        </w:rPr>
        <w:t>and schooling for her children.</w:t>
      </w:r>
      <w:r w:rsidRPr="00E32D52">
        <w:rPr>
          <w:rFonts w:ascii="Calibri" w:hAnsi="Calibri"/>
          <w:szCs w:val="24"/>
          <w:lang w:val="en-US"/>
        </w:rPr>
        <w:t xml:space="preserve"> She send</w:t>
      </w:r>
      <w:r w:rsidR="00C93DA2" w:rsidRPr="00E32D52">
        <w:rPr>
          <w:rFonts w:ascii="Calibri" w:hAnsi="Calibri"/>
          <w:szCs w:val="24"/>
          <w:lang w:val="en-US"/>
        </w:rPr>
        <w:t>s</w:t>
      </w:r>
      <w:r w:rsidRPr="00E32D52">
        <w:rPr>
          <w:rFonts w:ascii="Calibri" w:hAnsi="Calibri"/>
          <w:szCs w:val="24"/>
          <w:lang w:val="en-US"/>
        </w:rPr>
        <w:t xml:space="preserve"> her three children to a primary school with an entry level and then to grammar s</w:t>
      </w:r>
      <w:r w:rsidR="00C93DA2" w:rsidRPr="00E32D52">
        <w:rPr>
          <w:rFonts w:ascii="Calibri" w:hAnsi="Calibri"/>
          <w:szCs w:val="24"/>
          <w:lang w:val="en-US"/>
        </w:rPr>
        <w:t>chool. Mareike being the first-</w:t>
      </w:r>
      <w:r w:rsidRPr="00E32D52">
        <w:rPr>
          <w:rFonts w:ascii="Calibri" w:hAnsi="Calibri"/>
          <w:szCs w:val="24"/>
          <w:lang w:val="en-US"/>
        </w:rPr>
        <w:t xml:space="preserve">born takes on responsibility for herself and her </w:t>
      </w:r>
      <w:ins w:id="219" w:author="achschroeder" w:date="2016-12-31T16:41:00Z">
        <w:r w:rsidR="00B50D3D">
          <w:rPr>
            <w:rFonts w:ascii="Calibri" w:hAnsi="Calibri"/>
            <w:szCs w:val="24"/>
            <w:lang w:val="en-US"/>
          </w:rPr>
          <w:t xml:space="preserve">two </w:t>
        </w:r>
      </w:ins>
      <w:r w:rsidRPr="00E32D52">
        <w:rPr>
          <w:rFonts w:ascii="Calibri" w:hAnsi="Calibri"/>
          <w:szCs w:val="24"/>
          <w:lang w:val="en-US"/>
        </w:rPr>
        <w:t>brothers</w:t>
      </w:r>
      <w:ins w:id="220" w:author="achschroeder" w:date="2016-12-31T16:37:00Z">
        <w:r w:rsidR="00B50D3D">
          <w:rPr>
            <w:rFonts w:ascii="Calibri" w:hAnsi="Calibri"/>
            <w:szCs w:val="24"/>
            <w:lang w:val="en-US"/>
          </w:rPr>
          <w:t xml:space="preserve"> to </w:t>
        </w:r>
      </w:ins>
      <w:del w:id="221" w:author="achschroeder" w:date="2016-12-31T16:38:00Z">
        <w:r w:rsidRPr="00E32D52" w:rsidDel="00B50D3D">
          <w:rPr>
            <w:rFonts w:ascii="Calibri" w:hAnsi="Calibri"/>
            <w:szCs w:val="24"/>
            <w:lang w:val="en-US"/>
          </w:rPr>
          <w:delText xml:space="preserve"> </w:delText>
        </w:r>
      </w:del>
      <w:r w:rsidRPr="00E32D52">
        <w:rPr>
          <w:rFonts w:ascii="Calibri" w:hAnsi="Calibri"/>
          <w:szCs w:val="24"/>
          <w:lang w:val="en-US"/>
        </w:rPr>
        <w:t>who</w:t>
      </w:r>
      <w:ins w:id="222" w:author="achschroeder" w:date="2016-12-31T16:37:00Z">
        <w:r w:rsidR="00B50D3D">
          <w:rPr>
            <w:rFonts w:ascii="Calibri" w:hAnsi="Calibri"/>
            <w:szCs w:val="24"/>
            <w:lang w:val="en-US"/>
          </w:rPr>
          <w:t>m</w:t>
        </w:r>
      </w:ins>
      <w:r w:rsidRPr="00E32D52">
        <w:rPr>
          <w:rFonts w:ascii="Calibri" w:hAnsi="Calibri"/>
          <w:szCs w:val="24"/>
          <w:lang w:val="en-US"/>
        </w:rPr>
        <w:t xml:space="preserve"> she is very close</w:t>
      </w:r>
      <w:del w:id="223" w:author="achschroeder" w:date="2016-12-31T16:37:00Z">
        <w:r w:rsidRPr="00E32D52" w:rsidDel="00B50D3D">
          <w:rPr>
            <w:rFonts w:ascii="Calibri" w:hAnsi="Calibri"/>
            <w:szCs w:val="24"/>
            <w:lang w:val="en-US"/>
          </w:rPr>
          <w:delText xml:space="preserve"> to</w:delText>
        </w:r>
      </w:del>
      <w:r w:rsidRPr="00E32D52">
        <w:rPr>
          <w:rFonts w:ascii="Calibri" w:hAnsi="Calibri"/>
          <w:szCs w:val="24"/>
          <w:lang w:val="en-US"/>
        </w:rPr>
        <w:t xml:space="preserve">. After her </w:t>
      </w:r>
      <w:del w:id="224" w:author="achschroeder" w:date="2016-12-31T16:35:00Z">
        <w:r w:rsidRPr="00E32D52" w:rsidDel="00B50D3D">
          <w:rPr>
            <w:rFonts w:ascii="Calibri" w:hAnsi="Calibri"/>
            <w:szCs w:val="24"/>
            <w:lang w:val="en-US"/>
          </w:rPr>
          <w:delText>parents</w:delText>
        </w:r>
      </w:del>
      <w:ins w:id="225" w:author="achschroeder" w:date="2016-12-31T16:35:00Z">
        <w:r w:rsidR="00B50D3D" w:rsidRPr="00E32D52">
          <w:rPr>
            <w:rFonts w:ascii="Calibri" w:hAnsi="Calibri"/>
            <w:szCs w:val="24"/>
            <w:lang w:val="en-US"/>
          </w:rPr>
          <w:t>parents</w:t>
        </w:r>
      </w:ins>
      <w:r w:rsidRPr="00E32D52">
        <w:rPr>
          <w:rFonts w:ascii="Calibri" w:hAnsi="Calibri"/>
          <w:szCs w:val="24"/>
          <w:lang w:val="en-US"/>
        </w:rPr>
        <w:t xml:space="preserve"> have separated</w:t>
      </w:r>
      <w:ins w:id="226" w:author="achschroeder" w:date="2016-12-31T16:37:00Z">
        <w:r w:rsidR="00B50D3D">
          <w:rPr>
            <w:rFonts w:ascii="Calibri" w:hAnsi="Calibri"/>
            <w:szCs w:val="24"/>
            <w:lang w:val="en-US"/>
          </w:rPr>
          <w:t>,</w:t>
        </w:r>
      </w:ins>
      <w:r w:rsidRPr="00E32D52">
        <w:rPr>
          <w:rFonts w:ascii="Calibri" w:hAnsi="Calibri"/>
          <w:szCs w:val="24"/>
          <w:lang w:val="en-US"/>
        </w:rPr>
        <w:t xml:space="preserve"> the situation escalates</w:t>
      </w:r>
      <w:r w:rsidR="0095666D" w:rsidRPr="00E32D52">
        <w:rPr>
          <w:rFonts w:ascii="Calibri" w:hAnsi="Calibri"/>
          <w:szCs w:val="24"/>
          <w:lang w:val="en-US"/>
        </w:rPr>
        <w:t>, especially because</w:t>
      </w:r>
      <w:r w:rsidRPr="00E32D52">
        <w:rPr>
          <w:rFonts w:ascii="Calibri" w:hAnsi="Calibri"/>
          <w:szCs w:val="24"/>
          <w:lang w:val="en-US"/>
        </w:rPr>
        <w:t xml:space="preserve"> the father does not pay </w:t>
      </w:r>
      <w:ins w:id="227" w:author="achschroeder" w:date="2016-12-31T16:37:00Z">
        <w:r w:rsidR="00B50D3D">
          <w:rPr>
            <w:rFonts w:ascii="Calibri" w:hAnsi="Calibri"/>
            <w:szCs w:val="24"/>
            <w:lang w:val="en-US"/>
          </w:rPr>
          <w:t xml:space="preserve">any </w:t>
        </w:r>
      </w:ins>
      <w:r w:rsidRPr="00E32D52">
        <w:rPr>
          <w:rFonts w:ascii="Calibri" w:hAnsi="Calibri"/>
          <w:szCs w:val="24"/>
          <w:lang w:val="en-US"/>
        </w:rPr>
        <w:t xml:space="preserve">alimony. The single mother is living with her three children in a 3-bedroom flat where she will </w:t>
      </w:r>
      <w:r w:rsidR="0095666D" w:rsidRPr="00E32D52">
        <w:rPr>
          <w:rFonts w:ascii="Calibri" w:hAnsi="Calibri"/>
          <w:szCs w:val="24"/>
          <w:lang w:val="en-US"/>
        </w:rPr>
        <w:t xml:space="preserve">also </w:t>
      </w:r>
      <w:r w:rsidRPr="00E32D52">
        <w:rPr>
          <w:rFonts w:ascii="Calibri" w:hAnsi="Calibri"/>
          <w:szCs w:val="24"/>
          <w:lang w:val="en-US"/>
        </w:rPr>
        <w:t>take in a foster child later on. Accompanied by</w:t>
      </w:r>
      <w:r w:rsidR="0095666D" w:rsidRPr="00E32D52">
        <w:rPr>
          <w:rFonts w:ascii="Calibri" w:hAnsi="Calibri"/>
          <w:szCs w:val="24"/>
          <w:lang w:val="en-US"/>
        </w:rPr>
        <w:t xml:space="preserve"> the</w:t>
      </w:r>
      <w:r w:rsidRPr="00E32D52">
        <w:rPr>
          <w:rFonts w:ascii="Calibri" w:hAnsi="Calibri"/>
          <w:szCs w:val="24"/>
          <w:lang w:val="en-US"/>
        </w:rPr>
        <w:t xml:space="preserve"> strong mother</w:t>
      </w:r>
      <w:ins w:id="228" w:author="achschroeder" w:date="2016-12-31T16:40:00Z">
        <w:r w:rsidR="00B50D3D">
          <w:rPr>
            <w:rFonts w:ascii="Calibri" w:hAnsi="Calibri"/>
            <w:szCs w:val="24"/>
            <w:lang w:val="en-US"/>
          </w:rPr>
          <w:t>,</w:t>
        </w:r>
      </w:ins>
      <w:r w:rsidRPr="00E32D52">
        <w:rPr>
          <w:rFonts w:ascii="Calibri" w:hAnsi="Calibri"/>
          <w:szCs w:val="24"/>
          <w:lang w:val="en-US"/>
        </w:rPr>
        <w:t xml:space="preserve"> Mareike develops a pragmatic</w:t>
      </w:r>
      <w:del w:id="229" w:author="achschroeder" w:date="2016-12-31T16:40:00Z">
        <w:r w:rsidRPr="00E32D52" w:rsidDel="00B50D3D">
          <w:rPr>
            <w:rFonts w:ascii="Calibri" w:hAnsi="Calibri"/>
            <w:szCs w:val="24"/>
            <w:lang w:val="en-US"/>
          </w:rPr>
          <w:delText>al</w:delText>
        </w:r>
      </w:del>
      <w:ins w:id="230" w:author="achschroeder" w:date="2016-12-31T16:39:00Z">
        <w:r w:rsidR="00B50D3D">
          <w:rPr>
            <w:rFonts w:ascii="Calibri" w:hAnsi="Calibri"/>
            <w:szCs w:val="24"/>
            <w:lang w:val="en-US"/>
          </w:rPr>
          <w:t xml:space="preserve"> way of </w:t>
        </w:r>
      </w:ins>
      <w:del w:id="231" w:author="achschroeder" w:date="2016-12-31T16:39:00Z">
        <w:r w:rsidR="00C82B15" w:rsidRPr="00E32D52" w:rsidDel="00B50D3D">
          <w:rPr>
            <w:rFonts w:ascii="Calibri" w:hAnsi="Calibri"/>
            <w:szCs w:val="24"/>
            <w:lang w:val="en-US"/>
          </w:rPr>
          <w:delText>ly</w:delText>
        </w:r>
        <w:r w:rsidRPr="00E32D52" w:rsidDel="00B50D3D">
          <w:rPr>
            <w:rFonts w:ascii="Calibri" w:hAnsi="Calibri"/>
            <w:szCs w:val="24"/>
            <w:lang w:val="en-US"/>
          </w:rPr>
          <w:delText xml:space="preserve"> </w:delText>
        </w:r>
      </w:del>
      <w:del w:id="232" w:author="achschroeder" w:date="2016-12-31T16:38:00Z">
        <w:r w:rsidRPr="00E32D52" w:rsidDel="00B50D3D">
          <w:rPr>
            <w:rFonts w:ascii="Calibri" w:hAnsi="Calibri"/>
            <w:szCs w:val="24"/>
            <w:lang w:val="en-US"/>
          </w:rPr>
          <w:delText xml:space="preserve">way </w:delText>
        </w:r>
      </w:del>
      <w:ins w:id="233" w:author="achschroeder" w:date="2016-12-31T16:38:00Z">
        <w:r w:rsidR="00B50D3D">
          <w:rPr>
            <w:rFonts w:ascii="Calibri" w:hAnsi="Calibri"/>
            <w:szCs w:val="24"/>
            <w:lang w:val="en-US"/>
          </w:rPr>
          <w:t>dealing</w:t>
        </w:r>
        <w:r w:rsidR="00B50D3D" w:rsidRPr="00E32D52">
          <w:rPr>
            <w:rFonts w:ascii="Calibri" w:hAnsi="Calibri"/>
            <w:szCs w:val="24"/>
            <w:lang w:val="en-US"/>
          </w:rPr>
          <w:t xml:space="preserve"> </w:t>
        </w:r>
      </w:ins>
      <w:r w:rsidRPr="00E32D52">
        <w:rPr>
          <w:rFonts w:ascii="Calibri" w:hAnsi="Calibri"/>
          <w:szCs w:val="24"/>
          <w:lang w:val="en-US"/>
        </w:rPr>
        <w:t>with limited economic</w:t>
      </w:r>
      <w:del w:id="234" w:author="achschroeder" w:date="2016-12-31T16:40:00Z">
        <w:r w:rsidRPr="00E32D52" w:rsidDel="00B50D3D">
          <w:rPr>
            <w:rFonts w:ascii="Calibri" w:hAnsi="Calibri"/>
            <w:szCs w:val="24"/>
            <w:lang w:val="en-US"/>
          </w:rPr>
          <w:delText>al</w:delText>
        </w:r>
      </w:del>
      <w:r w:rsidRPr="00E32D52">
        <w:rPr>
          <w:rFonts w:ascii="Calibri" w:hAnsi="Calibri"/>
          <w:szCs w:val="24"/>
          <w:lang w:val="en-US"/>
        </w:rPr>
        <w:t xml:space="preserve"> resources and at the same time achieves high responsibility for family solidarity.</w:t>
      </w:r>
    </w:p>
    <w:p w14:paraId="65F3FD04" w14:textId="62590093"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At the age of 17 Mareike gets to know the </w:t>
      </w:r>
      <w:r w:rsidR="0095666D" w:rsidRPr="00E32D52">
        <w:rPr>
          <w:rFonts w:ascii="Calibri" w:hAnsi="Calibri"/>
          <w:szCs w:val="24"/>
          <w:lang w:val="en-US"/>
        </w:rPr>
        <w:t xml:space="preserve">open </w:t>
      </w:r>
      <w:r w:rsidRPr="00E32D52">
        <w:rPr>
          <w:rFonts w:ascii="Calibri" w:hAnsi="Calibri"/>
          <w:szCs w:val="24"/>
          <w:lang w:val="en-US"/>
        </w:rPr>
        <w:t xml:space="preserve">youth work </w:t>
      </w:r>
      <w:r w:rsidR="00C82B15" w:rsidRPr="00E32D52">
        <w:rPr>
          <w:rFonts w:ascii="Calibri" w:hAnsi="Calibri"/>
          <w:szCs w:val="24"/>
          <w:lang w:val="en-US"/>
        </w:rPr>
        <w:t xml:space="preserve">(called info-café) </w:t>
      </w:r>
      <w:r w:rsidR="0095666D" w:rsidRPr="00E32D52">
        <w:rPr>
          <w:rFonts w:ascii="Calibri" w:hAnsi="Calibri"/>
          <w:szCs w:val="24"/>
          <w:lang w:val="en-US"/>
        </w:rPr>
        <w:t xml:space="preserve">through </w:t>
      </w:r>
      <w:r w:rsidR="00C82B15" w:rsidRPr="00E32D52">
        <w:rPr>
          <w:rFonts w:ascii="Calibri" w:hAnsi="Calibri"/>
          <w:szCs w:val="24"/>
          <w:lang w:val="en-US"/>
        </w:rPr>
        <w:t>information at school</w:t>
      </w:r>
      <w:r w:rsidR="0095666D" w:rsidRPr="00E32D52">
        <w:rPr>
          <w:rFonts w:ascii="Calibri" w:hAnsi="Calibri"/>
          <w:szCs w:val="24"/>
          <w:lang w:val="en-US"/>
        </w:rPr>
        <w:t xml:space="preserve"> </w:t>
      </w:r>
      <w:r w:rsidRPr="00E32D52">
        <w:rPr>
          <w:rFonts w:ascii="Calibri" w:hAnsi="Calibri"/>
          <w:szCs w:val="24"/>
          <w:lang w:val="en-US"/>
        </w:rPr>
        <w:t xml:space="preserve">and </w:t>
      </w:r>
      <w:del w:id="235" w:author="achschroeder" w:date="2016-12-31T16:47:00Z">
        <w:r w:rsidR="00C82B15" w:rsidRPr="00E32D52" w:rsidDel="00626796">
          <w:rPr>
            <w:rFonts w:ascii="Calibri" w:hAnsi="Calibri"/>
            <w:szCs w:val="24"/>
            <w:lang w:val="en-US"/>
          </w:rPr>
          <w:delText xml:space="preserve">to </w:delText>
        </w:r>
      </w:del>
      <w:ins w:id="236" w:author="achschroeder" w:date="2016-12-31T16:47:00Z">
        <w:r w:rsidR="00626796">
          <w:rPr>
            <w:rFonts w:ascii="Calibri" w:hAnsi="Calibri"/>
            <w:szCs w:val="24"/>
            <w:lang w:val="en-US"/>
          </w:rPr>
          <w:t>also</w:t>
        </w:r>
        <w:r w:rsidR="00626796" w:rsidRPr="00E32D52">
          <w:rPr>
            <w:rFonts w:ascii="Calibri" w:hAnsi="Calibri"/>
            <w:szCs w:val="24"/>
            <w:lang w:val="en-US"/>
          </w:rPr>
          <w:t xml:space="preserve"> </w:t>
        </w:r>
      </w:ins>
      <w:r w:rsidRPr="00E32D52">
        <w:rPr>
          <w:rFonts w:ascii="Calibri" w:hAnsi="Calibri"/>
          <w:szCs w:val="24"/>
          <w:lang w:val="en-US"/>
        </w:rPr>
        <w:t xml:space="preserve">political youth education through individual address of a teamer. The pleasure of playing computer games, the </w:t>
      </w:r>
      <w:r w:rsidR="00C93DA2" w:rsidRPr="00E32D52">
        <w:rPr>
          <w:rFonts w:ascii="Calibri" w:hAnsi="Calibri"/>
          <w:szCs w:val="24"/>
          <w:lang w:val="en-US"/>
        </w:rPr>
        <w:t>personal atmosphere</w:t>
      </w:r>
      <w:r w:rsidRPr="00E32D52">
        <w:rPr>
          <w:rFonts w:ascii="Calibri" w:hAnsi="Calibri"/>
          <w:szCs w:val="24"/>
          <w:lang w:val="en-US"/>
        </w:rPr>
        <w:t xml:space="preserve"> and attractive terms entice her to take part in her first seminar.</w:t>
      </w:r>
    </w:p>
    <w:p w14:paraId="5C3E759E" w14:textId="25E8A2A5" w:rsidR="009D6E05" w:rsidRPr="00E32D52" w:rsidRDefault="00FA67E0">
      <w:pPr>
        <w:spacing w:after="200" w:line="276" w:lineRule="auto"/>
        <w:jc w:val="both"/>
        <w:rPr>
          <w:rFonts w:ascii="Calibri" w:hAnsi="Calibri"/>
          <w:szCs w:val="24"/>
          <w:lang w:val="en-US"/>
        </w:rPr>
      </w:pPr>
      <w:r w:rsidRPr="00E32D52">
        <w:rPr>
          <w:rFonts w:ascii="Calibri" w:hAnsi="Calibri"/>
          <w:i/>
          <w:szCs w:val="24"/>
          <w:lang w:val="en-US"/>
        </w:rPr>
        <w:t>Against the backdrop to make a film</w:t>
      </w:r>
      <w:r w:rsidR="00C93DA2" w:rsidRPr="00E32D52">
        <w:rPr>
          <w:rFonts w:ascii="Calibri" w:hAnsi="Calibri"/>
          <w:i/>
          <w:szCs w:val="24"/>
          <w:lang w:val="en-US"/>
        </w:rPr>
        <w:t>,</w:t>
      </w:r>
      <w:r w:rsidRPr="00E32D52">
        <w:rPr>
          <w:rFonts w:ascii="Calibri" w:hAnsi="Calibri"/>
          <w:i/>
          <w:szCs w:val="24"/>
          <w:lang w:val="en-US"/>
        </w:rPr>
        <w:t xml:space="preserve"> I still remember it was about media addiction, a topic which was not yet popular in 2005</w:t>
      </w:r>
      <w:r w:rsidR="00C93DA2" w:rsidRPr="00E32D52">
        <w:rPr>
          <w:rFonts w:ascii="Calibri" w:hAnsi="Calibri"/>
          <w:i/>
          <w:szCs w:val="24"/>
          <w:lang w:val="en-US"/>
        </w:rPr>
        <w:t>. W</w:t>
      </w:r>
      <w:r w:rsidRPr="00E32D52">
        <w:rPr>
          <w:rFonts w:ascii="Calibri" w:hAnsi="Calibri"/>
          <w:i/>
          <w:szCs w:val="24"/>
          <w:lang w:val="en-US"/>
        </w:rPr>
        <w:t>hether that is something one has to be aware of or an illness which has not been noticed by society</w:t>
      </w:r>
      <w:r w:rsidR="0095666D" w:rsidRPr="00E32D52">
        <w:rPr>
          <w:rFonts w:ascii="Calibri" w:hAnsi="Calibri"/>
          <w:i/>
          <w:szCs w:val="24"/>
          <w:lang w:val="en-US"/>
        </w:rPr>
        <w:t xml:space="preserve"> so far</w:t>
      </w:r>
      <w:r w:rsidRPr="00E32D52">
        <w:rPr>
          <w:rFonts w:ascii="Calibri" w:hAnsi="Calibri"/>
          <w:i/>
          <w:szCs w:val="24"/>
          <w:lang w:val="en-US"/>
        </w:rPr>
        <w:t xml:space="preserve"> </w:t>
      </w:r>
      <w:r w:rsidRPr="00E32D52">
        <w:rPr>
          <w:rFonts w:ascii="Calibri" w:hAnsi="Calibri"/>
          <w:szCs w:val="24"/>
          <w:lang w:val="en-US"/>
        </w:rPr>
        <w:t>(</w:t>
      </w:r>
      <w:r w:rsidR="0095666D" w:rsidRPr="00E32D52">
        <w:rPr>
          <w:rFonts w:ascii="Calibri" w:hAnsi="Calibri"/>
          <w:szCs w:val="24"/>
          <w:lang w:val="en-US"/>
        </w:rPr>
        <w:t>Lines</w:t>
      </w:r>
      <w:r w:rsidRPr="00E32D52">
        <w:rPr>
          <w:rFonts w:ascii="Calibri" w:hAnsi="Calibri"/>
          <w:szCs w:val="24"/>
          <w:lang w:val="en-US"/>
        </w:rPr>
        <w:t xml:space="preserve"> 69-73).</w:t>
      </w:r>
    </w:p>
    <w:p w14:paraId="63330F34" w14:textId="288A435E"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Methodical implementation </w:t>
      </w:r>
      <w:r w:rsidR="0095666D" w:rsidRPr="00E32D52">
        <w:rPr>
          <w:rFonts w:ascii="Calibri" w:hAnsi="Calibri"/>
          <w:szCs w:val="24"/>
          <w:lang w:val="en-US"/>
        </w:rPr>
        <w:t>skillfully</w:t>
      </w:r>
      <w:r w:rsidRPr="00E32D52">
        <w:rPr>
          <w:rFonts w:ascii="Calibri" w:hAnsi="Calibri"/>
          <w:szCs w:val="24"/>
          <w:lang w:val="en-US"/>
        </w:rPr>
        <w:t xml:space="preserve"> weaves the interests of adolescents with a critical acquisition of the topic. As a result</w:t>
      </w:r>
      <w:r w:rsidR="00F30084" w:rsidRPr="00E32D52">
        <w:rPr>
          <w:rFonts w:ascii="Calibri" w:hAnsi="Calibri"/>
          <w:szCs w:val="24"/>
          <w:lang w:val="en-US"/>
        </w:rPr>
        <w:t>,</w:t>
      </w:r>
      <w:r w:rsidRPr="00E32D52">
        <w:rPr>
          <w:rFonts w:ascii="Calibri" w:hAnsi="Calibri"/>
          <w:szCs w:val="24"/>
          <w:lang w:val="en-US"/>
        </w:rPr>
        <w:t xml:space="preserve"> Mareike experiences a strong public reaction by taking part in a youth-media-festival where her seminar group shows their film about the computer-game-fair. </w:t>
      </w:r>
      <w:r w:rsidR="00EC531E" w:rsidRPr="00E32D52">
        <w:rPr>
          <w:rFonts w:ascii="Calibri" w:hAnsi="Calibri"/>
          <w:szCs w:val="24"/>
          <w:lang w:val="en-US"/>
        </w:rPr>
        <w:t>M</w:t>
      </w:r>
      <w:r w:rsidRPr="00E32D52">
        <w:rPr>
          <w:rFonts w:ascii="Calibri" w:hAnsi="Calibri"/>
          <w:szCs w:val="24"/>
          <w:lang w:val="en-US"/>
        </w:rPr>
        <w:t>ore seminars and projects follow</w:t>
      </w:r>
      <w:r w:rsidR="00EC531E" w:rsidRPr="00E32D52">
        <w:rPr>
          <w:rFonts w:ascii="Calibri" w:hAnsi="Calibri"/>
          <w:szCs w:val="24"/>
          <w:lang w:val="en-US"/>
        </w:rPr>
        <w:t xml:space="preserve"> and</w:t>
      </w:r>
      <w:r w:rsidRPr="00E32D52">
        <w:rPr>
          <w:rFonts w:ascii="Calibri" w:hAnsi="Calibri"/>
          <w:szCs w:val="24"/>
          <w:lang w:val="en-US"/>
        </w:rPr>
        <w:t xml:space="preserve"> even lead to a prize. Mareike gets fresh impetus by political </w:t>
      </w:r>
      <w:r w:rsidR="00EC531E" w:rsidRPr="00E32D52">
        <w:rPr>
          <w:rFonts w:ascii="Calibri" w:hAnsi="Calibri"/>
          <w:szCs w:val="24"/>
          <w:lang w:val="en-US"/>
        </w:rPr>
        <w:t xml:space="preserve">youth </w:t>
      </w:r>
      <w:r w:rsidRPr="00E32D52">
        <w:rPr>
          <w:rFonts w:ascii="Calibri" w:hAnsi="Calibri"/>
          <w:szCs w:val="24"/>
          <w:lang w:val="en-US"/>
        </w:rPr>
        <w:t xml:space="preserve">education encouraging a different self-determined point of view and a critical attitude. She can transfer </w:t>
      </w:r>
      <w:r w:rsidR="00EC531E" w:rsidRPr="00E32D52">
        <w:rPr>
          <w:rFonts w:ascii="Calibri" w:hAnsi="Calibri"/>
          <w:szCs w:val="24"/>
          <w:lang w:val="en-US"/>
        </w:rPr>
        <w:t xml:space="preserve">that </w:t>
      </w:r>
      <w:r w:rsidRPr="00E32D52">
        <w:rPr>
          <w:rFonts w:ascii="Calibri" w:hAnsi="Calibri"/>
          <w:szCs w:val="24"/>
          <w:lang w:val="en-US"/>
        </w:rPr>
        <w:t>to other social areas which her biography will show at various stages.</w:t>
      </w:r>
    </w:p>
    <w:p w14:paraId="38DB31CE" w14:textId="21582188" w:rsidR="009D6E05" w:rsidRPr="00E32D52" w:rsidRDefault="00FA67E0">
      <w:pPr>
        <w:spacing w:after="200" w:line="276" w:lineRule="auto"/>
        <w:rPr>
          <w:rFonts w:ascii="Calibri" w:hAnsi="Calibri"/>
          <w:szCs w:val="24"/>
          <w:lang w:val="en-US"/>
        </w:rPr>
      </w:pPr>
      <w:r w:rsidRPr="00E32D52">
        <w:rPr>
          <w:rFonts w:ascii="Calibri" w:hAnsi="Calibri"/>
          <w:i/>
          <w:szCs w:val="24"/>
          <w:lang w:val="en-US"/>
        </w:rPr>
        <w:t xml:space="preserve">And to know and to </w:t>
      </w:r>
      <w:r w:rsidR="00C634C2" w:rsidRPr="00E32D52">
        <w:rPr>
          <w:rFonts w:ascii="Calibri" w:hAnsi="Calibri"/>
          <w:i/>
          <w:szCs w:val="24"/>
          <w:lang w:val="en-US"/>
        </w:rPr>
        <w:t xml:space="preserve">watch </w:t>
      </w:r>
      <w:r w:rsidRPr="00E32D52">
        <w:rPr>
          <w:rFonts w:ascii="Calibri" w:hAnsi="Calibri"/>
          <w:i/>
          <w:szCs w:val="24"/>
          <w:lang w:val="en-US"/>
        </w:rPr>
        <w:t>advertisements on TV</w:t>
      </w:r>
      <w:r w:rsidR="00C634C2" w:rsidRPr="00E32D52">
        <w:rPr>
          <w:rFonts w:ascii="Calibri" w:hAnsi="Calibri"/>
          <w:i/>
          <w:szCs w:val="24"/>
          <w:lang w:val="en-US"/>
        </w:rPr>
        <w:t xml:space="preserve"> more consciously</w:t>
      </w:r>
      <w:r w:rsidRPr="00E32D52">
        <w:rPr>
          <w:rFonts w:ascii="Calibri" w:hAnsi="Calibri"/>
          <w:i/>
          <w:szCs w:val="24"/>
          <w:lang w:val="en-US"/>
        </w:rPr>
        <w:t xml:space="preserve">, or to watch films more </w:t>
      </w:r>
      <w:r w:rsidR="00EC531E" w:rsidRPr="00E32D52">
        <w:rPr>
          <w:rFonts w:ascii="Calibri" w:hAnsi="Calibri"/>
          <w:i/>
          <w:szCs w:val="24"/>
          <w:lang w:val="en-US"/>
        </w:rPr>
        <w:t>consciously</w:t>
      </w:r>
      <w:r w:rsidRPr="00E32D52">
        <w:rPr>
          <w:rFonts w:ascii="Calibri" w:hAnsi="Calibri"/>
          <w:i/>
          <w:szCs w:val="24"/>
          <w:lang w:val="en-US"/>
        </w:rPr>
        <w:t xml:space="preserve">, as you have </w:t>
      </w:r>
      <w:r w:rsidR="00EC531E" w:rsidRPr="00E32D52">
        <w:rPr>
          <w:rFonts w:ascii="Calibri" w:hAnsi="Calibri"/>
          <w:i/>
          <w:szCs w:val="24"/>
          <w:lang w:val="en-US"/>
        </w:rPr>
        <w:t xml:space="preserve">already </w:t>
      </w:r>
      <w:r w:rsidRPr="00E32D52">
        <w:rPr>
          <w:rFonts w:ascii="Calibri" w:hAnsi="Calibri"/>
          <w:i/>
          <w:szCs w:val="24"/>
          <w:lang w:val="en-US"/>
        </w:rPr>
        <w:t>learnt something about it</w:t>
      </w:r>
      <w:r w:rsidRPr="00E32D52">
        <w:rPr>
          <w:rFonts w:ascii="Calibri" w:hAnsi="Calibri"/>
          <w:szCs w:val="24"/>
          <w:lang w:val="en-US"/>
        </w:rPr>
        <w:t xml:space="preserve"> (</w:t>
      </w:r>
      <w:r w:rsidR="002723EB" w:rsidRPr="00E32D52">
        <w:rPr>
          <w:rFonts w:ascii="Calibri" w:hAnsi="Calibri"/>
          <w:szCs w:val="24"/>
          <w:lang w:val="en-US"/>
        </w:rPr>
        <w:t>Lines</w:t>
      </w:r>
      <w:r w:rsidRPr="00E32D52">
        <w:rPr>
          <w:rFonts w:ascii="Calibri" w:hAnsi="Calibri"/>
          <w:szCs w:val="24"/>
          <w:lang w:val="en-US"/>
        </w:rPr>
        <w:t xml:space="preserve"> 1795-1797).</w:t>
      </w:r>
    </w:p>
    <w:p w14:paraId="4C12859A" w14:textId="77BC5E7A"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The transfer achievement is shown by Mareike in another example during the interview. She talks about an advertisement on child and youth protection which ran as a trailer in cinemas. Mareike proves with this trailer the importance of parents for their children. They have to take an interest in their children and start talking with them at an early age about the internet and computer games. In this </w:t>
      </w:r>
      <w:del w:id="237" w:author="achschroeder" w:date="2016-12-31T16:46:00Z">
        <w:r w:rsidRPr="00E32D52" w:rsidDel="00626796">
          <w:rPr>
            <w:rFonts w:ascii="Calibri" w:hAnsi="Calibri"/>
            <w:szCs w:val="24"/>
            <w:lang w:val="en-US"/>
          </w:rPr>
          <w:delText>context</w:delText>
        </w:r>
      </w:del>
      <w:ins w:id="238" w:author="achschroeder" w:date="2016-12-31T16:46:00Z">
        <w:r w:rsidR="00626796" w:rsidRPr="00E32D52">
          <w:rPr>
            <w:rFonts w:ascii="Calibri" w:hAnsi="Calibri"/>
            <w:szCs w:val="24"/>
            <w:lang w:val="en-US"/>
          </w:rPr>
          <w:t>context,</w:t>
        </w:r>
      </w:ins>
      <w:r w:rsidRPr="00E32D52">
        <w:rPr>
          <w:rFonts w:ascii="Calibri" w:hAnsi="Calibri"/>
          <w:szCs w:val="24"/>
          <w:lang w:val="en-US"/>
        </w:rPr>
        <w:t xml:space="preserve"> she points out a counselling for parents as a further offer of the info-cafe.</w:t>
      </w:r>
    </w:p>
    <w:p w14:paraId="7D9C2FA5" w14:textId="3B030EDE"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The fact that she took over responsibility from an early age, her </w:t>
      </w:r>
      <w:r w:rsidR="005A0F03" w:rsidRPr="00E32D52">
        <w:rPr>
          <w:rFonts w:ascii="Calibri" w:hAnsi="Calibri"/>
          <w:szCs w:val="24"/>
          <w:lang w:val="en-US"/>
        </w:rPr>
        <w:t>skillful</w:t>
      </w:r>
      <w:r w:rsidRPr="00E32D52">
        <w:rPr>
          <w:rFonts w:ascii="Calibri" w:hAnsi="Calibri"/>
          <w:szCs w:val="24"/>
          <w:lang w:val="en-US"/>
        </w:rPr>
        <w:t xml:space="preserve"> pragmatism and her experience in political education enable her at her first job to have the courage to run for the election of youth representative</w:t>
      </w:r>
      <w:r w:rsidR="00316C4C" w:rsidRPr="00E32D52">
        <w:rPr>
          <w:rFonts w:ascii="Calibri" w:hAnsi="Calibri"/>
          <w:szCs w:val="24"/>
          <w:lang w:val="en-US"/>
        </w:rPr>
        <w:t xml:space="preserve"> a couple of years later</w:t>
      </w:r>
      <w:r w:rsidRPr="00E32D52">
        <w:rPr>
          <w:rFonts w:ascii="Calibri" w:hAnsi="Calibri"/>
          <w:szCs w:val="24"/>
          <w:lang w:val="en-US"/>
        </w:rPr>
        <w:t xml:space="preserve">. She is convincing from the start and becomes politically and </w:t>
      </w:r>
      <w:r w:rsidR="00C82B15" w:rsidRPr="00E32D52">
        <w:rPr>
          <w:rFonts w:ascii="Calibri" w:hAnsi="Calibri"/>
          <w:szCs w:val="24"/>
          <w:lang w:val="en-US"/>
        </w:rPr>
        <w:t xml:space="preserve">unionized </w:t>
      </w:r>
      <w:r w:rsidRPr="00E32D52">
        <w:rPr>
          <w:rFonts w:ascii="Calibri" w:hAnsi="Calibri"/>
          <w:szCs w:val="24"/>
          <w:lang w:val="en-US"/>
        </w:rPr>
        <w:t xml:space="preserve">active </w:t>
      </w:r>
      <w:r w:rsidR="00C93DA2" w:rsidRPr="00E32D52">
        <w:rPr>
          <w:rFonts w:ascii="Calibri" w:hAnsi="Calibri"/>
          <w:szCs w:val="24"/>
          <w:lang w:val="en-US"/>
        </w:rPr>
        <w:t>after having been addressed personally.</w:t>
      </w:r>
      <w:r w:rsidRPr="00E32D52">
        <w:rPr>
          <w:rFonts w:ascii="Calibri" w:hAnsi="Calibri"/>
          <w:szCs w:val="24"/>
          <w:lang w:val="en-US"/>
        </w:rPr>
        <w:t xml:space="preserve"> The sol</w:t>
      </w:r>
      <w:r w:rsidR="00316C4C" w:rsidRPr="00E32D52">
        <w:rPr>
          <w:rFonts w:ascii="Calibri" w:hAnsi="Calibri"/>
          <w:szCs w:val="24"/>
          <w:lang w:val="en-US"/>
        </w:rPr>
        <w:t>id</w:t>
      </w:r>
      <w:r w:rsidRPr="00E32D52">
        <w:rPr>
          <w:rFonts w:ascii="Calibri" w:hAnsi="Calibri"/>
          <w:szCs w:val="24"/>
          <w:lang w:val="en-US"/>
        </w:rPr>
        <w:t>ar</w:t>
      </w:r>
      <w:r w:rsidR="00316C4C" w:rsidRPr="00E32D52">
        <w:rPr>
          <w:rFonts w:ascii="Calibri" w:hAnsi="Calibri"/>
          <w:szCs w:val="24"/>
          <w:lang w:val="en-US"/>
        </w:rPr>
        <w:t>y</w:t>
      </w:r>
      <w:r w:rsidRPr="00E32D52">
        <w:rPr>
          <w:rFonts w:ascii="Calibri" w:hAnsi="Calibri"/>
          <w:szCs w:val="24"/>
          <w:lang w:val="en-US"/>
        </w:rPr>
        <w:t xml:space="preserve"> strive for better working conditions give Mareike furthermore the important feeling of belonging. Besides she becomes active 'against right-wing'.</w:t>
      </w:r>
    </w:p>
    <w:p w14:paraId="6BDCD0D0" w14:textId="004E919D" w:rsidR="009D6E05" w:rsidRPr="00E32D52" w:rsidRDefault="00C93DA2">
      <w:pPr>
        <w:spacing w:after="200" w:line="276" w:lineRule="auto"/>
        <w:rPr>
          <w:rFonts w:ascii="Calibri" w:hAnsi="Calibri"/>
          <w:szCs w:val="24"/>
          <w:lang w:val="en-US"/>
        </w:rPr>
      </w:pPr>
      <w:del w:id="239" w:author="achschroeder" w:date="2016-12-31T16:46:00Z">
        <w:r w:rsidRPr="00E32D52" w:rsidDel="00626796">
          <w:rPr>
            <w:rFonts w:ascii="Calibri" w:hAnsi="Calibri"/>
            <w:szCs w:val="24"/>
            <w:lang w:val="en-US"/>
          </w:rPr>
          <w:delText>Personally</w:delText>
        </w:r>
      </w:del>
      <w:ins w:id="240" w:author="achschroeder" w:date="2016-12-31T16:46:00Z">
        <w:r w:rsidR="00626796" w:rsidRPr="00E32D52">
          <w:rPr>
            <w:rFonts w:ascii="Calibri" w:hAnsi="Calibri"/>
            <w:szCs w:val="24"/>
            <w:lang w:val="en-US"/>
          </w:rPr>
          <w:t>Personally,</w:t>
        </w:r>
      </w:ins>
      <w:r w:rsidRPr="00E32D52">
        <w:rPr>
          <w:rFonts w:ascii="Calibri" w:hAnsi="Calibri"/>
          <w:szCs w:val="24"/>
          <w:lang w:val="en-US"/>
        </w:rPr>
        <w:t xml:space="preserve"> addressing her </w:t>
      </w:r>
      <w:r w:rsidR="00FA67E0" w:rsidRPr="00E32D52">
        <w:rPr>
          <w:rFonts w:ascii="Calibri" w:hAnsi="Calibri"/>
          <w:szCs w:val="24"/>
          <w:lang w:val="en-US"/>
        </w:rPr>
        <w:t xml:space="preserve">is the </w:t>
      </w:r>
      <w:r w:rsidR="00316C4C" w:rsidRPr="00E32D52">
        <w:rPr>
          <w:rFonts w:ascii="Calibri" w:hAnsi="Calibri"/>
          <w:szCs w:val="24"/>
          <w:lang w:val="en-US"/>
        </w:rPr>
        <w:t xml:space="preserve">crucial </w:t>
      </w:r>
      <w:r w:rsidR="00FA67E0" w:rsidRPr="00E32D52">
        <w:rPr>
          <w:rFonts w:ascii="Calibri" w:hAnsi="Calibri"/>
          <w:szCs w:val="24"/>
          <w:lang w:val="en-US"/>
        </w:rPr>
        <w:t xml:space="preserve">moment for </w:t>
      </w:r>
      <w:r w:rsidRPr="00E32D52">
        <w:rPr>
          <w:rFonts w:ascii="Calibri" w:hAnsi="Calibri"/>
          <w:szCs w:val="24"/>
          <w:lang w:val="en-US"/>
        </w:rPr>
        <w:t>her</w:t>
      </w:r>
      <w:r w:rsidR="00FA67E0" w:rsidRPr="00E32D52">
        <w:rPr>
          <w:rFonts w:ascii="Calibri" w:hAnsi="Calibri"/>
          <w:szCs w:val="24"/>
          <w:lang w:val="en-US"/>
        </w:rPr>
        <w:t xml:space="preserve"> decision to take part i</w:t>
      </w:r>
      <w:r w:rsidR="00316C4C" w:rsidRPr="00E32D52">
        <w:rPr>
          <w:rFonts w:ascii="Calibri" w:hAnsi="Calibri"/>
          <w:szCs w:val="24"/>
          <w:lang w:val="en-US"/>
        </w:rPr>
        <w:t>n</w:t>
      </w:r>
      <w:r w:rsidR="00FA67E0" w:rsidRPr="00E32D52">
        <w:rPr>
          <w:rFonts w:ascii="Calibri" w:hAnsi="Calibri"/>
          <w:szCs w:val="24"/>
          <w:lang w:val="en-US"/>
        </w:rPr>
        <w:t xml:space="preserve"> the seminar of political youth education as well as running for the election of youth representative. The personal relationship between political education teamer and participant is central for gaining access to political education and to the political field </w:t>
      </w:r>
      <w:r w:rsidR="00316C4C" w:rsidRPr="00E32D52">
        <w:rPr>
          <w:rFonts w:ascii="Calibri" w:hAnsi="Calibri"/>
          <w:szCs w:val="24"/>
          <w:lang w:val="en-US"/>
        </w:rPr>
        <w:t xml:space="preserve">via </w:t>
      </w:r>
      <w:r w:rsidR="00FA67E0" w:rsidRPr="00E32D52">
        <w:rPr>
          <w:rFonts w:ascii="Calibri" w:hAnsi="Calibri"/>
          <w:szCs w:val="24"/>
          <w:lang w:val="en-US"/>
        </w:rPr>
        <w:t xml:space="preserve">union commitment. The importance of a personal relationship </w:t>
      </w:r>
      <w:r w:rsidR="00760274" w:rsidRPr="00E32D52">
        <w:rPr>
          <w:rFonts w:ascii="Calibri" w:hAnsi="Calibri"/>
          <w:szCs w:val="24"/>
          <w:lang w:val="en-US"/>
        </w:rPr>
        <w:t xml:space="preserve">exponentiates </w:t>
      </w:r>
      <w:r w:rsidR="00FA67E0" w:rsidRPr="00E32D52">
        <w:rPr>
          <w:rFonts w:ascii="Calibri" w:hAnsi="Calibri"/>
          <w:szCs w:val="24"/>
          <w:lang w:val="en-US"/>
        </w:rPr>
        <w:t xml:space="preserve">with adolescents who have not had such input </w:t>
      </w:r>
      <w:r w:rsidR="00760274" w:rsidRPr="00E32D52">
        <w:rPr>
          <w:rFonts w:ascii="Calibri" w:hAnsi="Calibri"/>
          <w:szCs w:val="24"/>
          <w:lang w:val="en-US"/>
        </w:rPr>
        <w:t xml:space="preserve">at </w:t>
      </w:r>
      <w:r w:rsidR="00FA67E0" w:rsidRPr="00E32D52">
        <w:rPr>
          <w:rFonts w:ascii="Calibri" w:hAnsi="Calibri"/>
          <w:szCs w:val="24"/>
          <w:lang w:val="en-US"/>
        </w:rPr>
        <w:t>home</w:t>
      </w:r>
      <w:r w:rsidR="00760274" w:rsidRPr="00E32D52">
        <w:rPr>
          <w:rFonts w:ascii="Calibri" w:hAnsi="Calibri"/>
          <w:szCs w:val="24"/>
          <w:lang w:val="en-US"/>
        </w:rPr>
        <w:t xml:space="preserve"> from the start</w:t>
      </w:r>
      <w:r w:rsidR="00FA67E0" w:rsidRPr="00E32D52">
        <w:rPr>
          <w:rFonts w:ascii="Calibri" w:hAnsi="Calibri"/>
          <w:szCs w:val="24"/>
          <w:lang w:val="en-US"/>
        </w:rPr>
        <w:t xml:space="preserve">. </w:t>
      </w:r>
      <w:r w:rsidR="00760274" w:rsidRPr="00E32D52">
        <w:rPr>
          <w:rFonts w:ascii="Calibri" w:hAnsi="Calibri"/>
          <w:szCs w:val="24"/>
          <w:lang w:val="en-US"/>
        </w:rPr>
        <w:t>This address o</w:t>
      </w:r>
      <w:r w:rsidR="00FA67E0" w:rsidRPr="00E32D52">
        <w:rPr>
          <w:rFonts w:ascii="Calibri" w:hAnsi="Calibri"/>
          <w:szCs w:val="24"/>
          <w:lang w:val="en-US"/>
        </w:rPr>
        <w:t>bviously leads to feeling entitled to be concerned with politics (Bourdieu 1979).</w:t>
      </w:r>
    </w:p>
    <w:p w14:paraId="1143AFC8" w14:textId="59F7C32B" w:rsidR="009D6E05" w:rsidRPr="00E32D52" w:rsidRDefault="00FA67E0">
      <w:pPr>
        <w:spacing w:after="200" w:line="276" w:lineRule="auto"/>
        <w:rPr>
          <w:rFonts w:ascii="Calibri" w:hAnsi="Calibri"/>
          <w:szCs w:val="24"/>
          <w:lang w:val="en-US"/>
        </w:rPr>
      </w:pPr>
      <w:r w:rsidRPr="00E32D52">
        <w:rPr>
          <w:rFonts w:ascii="Calibri" w:hAnsi="Calibri"/>
          <w:szCs w:val="24"/>
          <w:lang w:val="en-US"/>
        </w:rPr>
        <w:t>Mareike stands for the type of politically enlightened attitude as the experiences she gained during seminars of political youth education helped her to a critical perspective. Her later activity in the union has no clear connection to the seminar</w:t>
      </w:r>
      <w:r w:rsidR="00760274" w:rsidRPr="00E32D52">
        <w:rPr>
          <w:rFonts w:ascii="Calibri" w:hAnsi="Calibri"/>
          <w:szCs w:val="24"/>
          <w:lang w:val="en-US"/>
        </w:rPr>
        <w:t>, n</w:t>
      </w:r>
      <w:r w:rsidRPr="00E32D52">
        <w:rPr>
          <w:rFonts w:ascii="Calibri" w:hAnsi="Calibri"/>
          <w:szCs w:val="24"/>
          <w:lang w:val="en-US"/>
        </w:rPr>
        <w:t>either in her own contemplation nor in the analysis of the case study. In fact</w:t>
      </w:r>
      <w:r w:rsidR="00C82B15" w:rsidRPr="00E32D52">
        <w:rPr>
          <w:rFonts w:ascii="Calibri" w:hAnsi="Calibri"/>
          <w:szCs w:val="24"/>
          <w:lang w:val="en-US"/>
        </w:rPr>
        <w:t>,</w:t>
      </w:r>
      <w:r w:rsidRPr="00E32D52">
        <w:rPr>
          <w:rFonts w:ascii="Calibri" w:hAnsi="Calibri"/>
          <w:szCs w:val="24"/>
          <w:lang w:val="en-US"/>
        </w:rPr>
        <w:t xml:space="preserve"> Mareike could build on experiences (of self-efficacy)</w:t>
      </w:r>
      <w:r w:rsidR="009135AF" w:rsidRPr="00E32D52">
        <w:rPr>
          <w:rFonts w:ascii="Calibri" w:hAnsi="Calibri"/>
          <w:szCs w:val="24"/>
          <w:lang w:val="en-US"/>
        </w:rPr>
        <w:t xml:space="preserve"> and on acquired skills made during the seminars</w:t>
      </w:r>
      <w:r w:rsidRPr="00E32D52">
        <w:rPr>
          <w:rFonts w:ascii="Calibri" w:hAnsi="Calibri"/>
          <w:szCs w:val="24"/>
          <w:lang w:val="en-US"/>
        </w:rPr>
        <w:t>.</w:t>
      </w:r>
    </w:p>
    <w:p w14:paraId="6CBB34A4" w14:textId="77777777" w:rsidR="009D6E05" w:rsidRPr="00E32D52" w:rsidRDefault="009D6E05">
      <w:pPr>
        <w:spacing w:after="200" w:line="276" w:lineRule="auto"/>
        <w:rPr>
          <w:rFonts w:ascii="Calibri" w:hAnsi="Calibri"/>
          <w:szCs w:val="24"/>
          <w:lang w:val="en-US"/>
        </w:rPr>
      </w:pPr>
    </w:p>
    <w:p w14:paraId="64DF5F21" w14:textId="737FF41F" w:rsidR="009D6E05" w:rsidRPr="00E32D52" w:rsidRDefault="00FA67E0" w:rsidP="00A30B5B">
      <w:pPr>
        <w:pStyle w:val="Listenabsatz"/>
        <w:numPr>
          <w:ilvl w:val="0"/>
          <w:numId w:val="13"/>
        </w:numPr>
        <w:spacing w:after="200" w:line="276" w:lineRule="auto"/>
        <w:ind w:left="284" w:hanging="284"/>
        <w:rPr>
          <w:rFonts w:ascii="Calibri" w:hAnsi="Calibri"/>
          <w:b/>
          <w:szCs w:val="24"/>
          <w:lang w:val="en-US"/>
        </w:rPr>
      </w:pPr>
      <w:r w:rsidRPr="00E32D52">
        <w:rPr>
          <w:rFonts w:ascii="Calibri" w:hAnsi="Calibri"/>
          <w:b/>
          <w:szCs w:val="24"/>
          <w:lang w:val="en-US"/>
        </w:rPr>
        <w:t xml:space="preserve">Significance of pedagogical persons and </w:t>
      </w:r>
      <w:r w:rsidR="009135AF" w:rsidRPr="00E32D52">
        <w:rPr>
          <w:rFonts w:ascii="Calibri" w:hAnsi="Calibri"/>
          <w:b/>
          <w:szCs w:val="24"/>
          <w:lang w:val="en-US"/>
        </w:rPr>
        <w:t>learning venues</w:t>
      </w:r>
      <w:r w:rsidRPr="00E32D52">
        <w:rPr>
          <w:rFonts w:ascii="Calibri" w:hAnsi="Calibri"/>
          <w:b/>
          <w:szCs w:val="24"/>
          <w:lang w:val="en-US"/>
        </w:rPr>
        <w:t xml:space="preserve"> </w:t>
      </w:r>
      <w:r w:rsidR="00355364" w:rsidRPr="00E32D52">
        <w:rPr>
          <w:rFonts w:ascii="Calibri" w:hAnsi="Calibri"/>
          <w:b/>
          <w:szCs w:val="24"/>
          <w:lang w:val="en-US"/>
        </w:rPr>
        <w:t>–</w:t>
      </w:r>
      <w:r w:rsidRPr="00E32D52">
        <w:rPr>
          <w:rFonts w:ascii="Calibri" w:hAnsi="Calibri"/>
          <w:b/>
          <w:szCs w:val="24"/>
          <w:lang w:val="en-US"/>
        </w:rPr>
        <w:t xml:space="preserve"> Selected comprehensive topics</w:t>
      </w:r>
    </w:p>
    <w:p w14:paraId="1277EA9F" w14:textId="2A8CA7E1" w:rsidR="009D6E05" w:rsidRPr="00E32D52" w:rsidRDefault="009135AF" w:rsidP="00355364">
      <w:pPr>
        <w:spacing w:after="200" w:line="276" w:lineRule="auto"/>
        <w:rPr>
          <w:rFonts w:ascii="Calibri" w:hAnsi="Calibri"/>
          <w:szCs w:val="24"/>
        </w:rPr>
      </w:pPr>
      <w:r w:rsidRPr="00E32D52">
        <w:rPr>
          <w:rFonts w:ascii="Calibri" w:hAnsi="Calibri"/>
          <w:szCs w:val="24"/>
          <w:lang w:val="en-US"/>
        </w:rPr>
        <w:t>The empirical material showed t</w:t>
      </w:r>
      <w:r w:rsidR="00C93DA2" w:rsidRPr="00E32D52">
        <w:rPr>
          <w:rFonts w:ascii="Calibri" w:hAnsi="Calibri"/>
          <w:szCs w:val="24"/>
          <w:lang w:val="en-US"/>
        </w:rPr>
        <w:t>opics with a</w:t>
      </w:r>
      <w:r w:rsidR="00FA67E0" w:rsidRPr="00E32D52">
        <w:rPr>
          <w:rFonts w:ascii="Calibri" w:hAnsi="Calibri"/>
          <w:szCs w:val="24"/>
          <w:lang w:val="en-US"/>
        </w:rPr>
        <w:t xml:space="preserve"> </w:t>
      </w:r>
      <w:r w:rsidR="00C93DA2" w:rsidRPr="00E32D52">
        <w:rPr>
          <w:rFonts w:ascii="Calibri" w:hAnsi="Calibri"/>
          <w:szCs w:val="24"/>
          <w:lang w:val="en-US"/>
        </w:rPr>
        <w:t xml:space="preserve">more general </w:t>
      </w:r>
      <w:r w:rsidR="00FA67E0" w:rsidRPr="00E32D52">
        <w:rPr>
          <w:rFonts w:ascii="Calibri" w:hAnsi="Calibri"/>
          <w:szCs w:val="24"/>
          <w:lang w:val="en-US"/>
        </w:rPr>
        <w:t xml:space="preserve">importance beyond the </w:t>
      </w:r>
      <w:r w:rsidRPr="00E32D52">
        <w:rPr>
          <w:rFonts w:ascii="Calibri" w:hAnsi="Calibri"/>
          <w:szCs w:val="24"/>
          <w:lang w:val="en-US"/>
        </w:rPr>
        <w:t xml:space="preserve">individual </w:t>
      </w:r>
      <w:r w:rsidR="00FA67E0" w:rsidRPr="00E32D52">
        <w:rPr>
          <w:rFonts w:ascii="Calibri" w:hAnsi="Calibri"/>
          <w:szCs w:val="24"/>
          <w:lang w:val="en-US"/>
        </w:rPr>
        <w:t xml:space="preserve">case studies. </w:t>
      </w:r>
      <w:r w:rsidRPr="00E32D52">
        <w:rPr>
          <w:rFonts w:ascii="Calibri" w:hAnsi="Calibri"/>
          <w:szCs w:val="24"/>
          <w:lang w:val="en-US"/>
        </w:rPr>
        <w:t xml:space="preserve">Below </w:t>
      </w:r>
      <w:r w:rsidR="00FA67E0" w:rsidRPr="00E32D52">
        <w:rPr>
          <w:rFonts w:ascii="Calibri" w:hAnsi="Calibri"/>
          <w:szCs w:val="24"/>
          <w:lang w:val="en-US"/>
        </w:rPr>
        <w:t>two topics will be introduced</w:t>
      </w:r>
      <w:r w:rsidRPr="00E32D52">
        <w:rPr>
          <w:rFonts w:ascii="Calibri" w:hAnsi="Calibri"/>
          <w:szCs w:val="24"/>
          <w:lang w:val="en-US"/>
        </w:rPr>
        <w:t xml:space="preserve"> by way of example</w:t>
      </w:r>
      <w:r w:rsidR="00FA67E0" w:rsidRPr="00E32D52">
        <w:rPr>
          <w:rFonts w:ascii="Calibri" w:hAnsi="Calibri"/>
          <w:szCs w:val="24"/>
          <w:lang w:val="en-US"/>
        </w:rPr>
        <w:t>, learning venues and peda</w:t>
      </w:r>
      <w:r w:rsidR="00355364" w:rsidRPr="00E32D52">
        <w:rPr>
          <w:rFonts w:ascii="Calibri" w:hAnsi="Calibri"/>
          <w:szCs w:val="24"/>
          <w:lang w:val="en-US"/>
        </w:rPr>
        <w:t>g</w:t>
      </w:r>
      <w:r w:rsidR="00FA67E0" w:rsidRPr="00E32D52">
        <w:rPr>
          <w:rFonts w:ascii="Calibri" w:hAnsi="Calibri"/>
          <w:szCs w:val="24"/>
          <w:lang w:val="en-US"/>
        </w:rPr>
        <w:t>ogical persons, both being central factors of extra-curricular political youth education.</w:t>
      </w:r>
    </w:p>
    <w:p w14:paraId="2422E5FD" w14:textId="6154E4BB" w:rsidR="00431C43" w:rsidRPr="00E32D52" w:rsidRDefault="00A30B5B">
      <w:pPr>
        <w:spacing w:after="200" w:line="276" w:lineRule="auto"/>
        <w:rPr>
          <w:rFonts w:ascii="Calibri" w:hAnsi="Calibri"/>
          <w:szCs w:val="24"/>
          <w:lang w:val="en-US"/>
        </w:rPr>
      </w:pPr>
      <w:r w:rsidRPr="00E32D52">
        <w:rPr>
          <w:rFonts w:ascii="Calibri" w:hAnsi="Calibri"/>
          <w:szCs w:val="24"/>
          <w:lang w:val="en-US"/>
        </w:rPr>
        <w:t xml:space="preserve">6.1 </w:t>
      </w:r>
      <w:r w:rsidR="00431C43" w:rsidRPr="00E32D52">
        <w:rPr>
          <w:rFonts w:ascii="Calibri" w:hAnsi="Calibri"/>
          <w:szCs w:val="24"/>
          <w:lang w:val="en-US"/>
        </w:rPr>
        <w:t>Pedagogical persons</w:t>
      </w:r>
    </w:p>
    <w:p w14:paraId="1D709394" w14:textId="37885F1A" w:rsidR="009D6E05" w:rsidRPr="00E32D52" w:rsidRDefault="00FA67E0">
      <w:pPr>
        <w:spacing w:after="200" w:line="276" w:lineRule="auto"/>
        <w:rPr>
          <w:rFonts w:ascii="Calibri" w:hAnsi="Calibri"/>
          <w:szCs w:val="24"/>
          <w:lang w:val="en-US"/>
        </w:rPr>
      </w:pPr>
      <w:r w:rsidRPr="00E32D52">
        <w:rPr>
          <w:rFonts w:ascii="Calibri" w:hAnsi="Calibri"/>
          <w:szCs w:val="24"/>
          <w:lang w:val="en-US"/>
        </w:rPr>
        <w:t>The personal dimension in educational processes in extra-curricular political youth education is particularly important for at least two reasons. On the one hand</w:t>
      </w:r>
      <w:r w:rsidR="002D5191" w:rsidRPr="00E32D52">
        <w:rPr>
          <w:rFonts w:ascii="Calibri" w:hAnsi="Calibri"/>
          <w:szCs w:val="24"/>
          <w:lang w:val="en-US"/>
        </w:rPr>
        <w:t>,</w:t>
      </w:r>
      <w:r w:rsidRPr="00E32D52">
        <w:rPr>
          <w:rFonts w:ascii="Calibri" w:hAnsi="Calibri"/>
          <w:szCs w:val="24"/>
          <w:lang w:val="en-US"/>
        </w:rPr>
        <w:t xml:space="preserve"> </w:t>
      </w:r>
      <w:r w:rsidR="002D5191" w:rsidRPr="00E32D52">
        <w:rPr>
          <w:rFonts w:ascii="Calibri" w:hAnsi="Calibri"/>
          <w:szCs w:val="24"/>
          <w:lang w:val="en-US"/>
        </w:rPr>
        <w:t xml:space="preserve">under </w:t>
      </w:r>
      <w:r w:rsidRPr="00E32D52">
        <w:rPr>
          <w:rFonts w:ascii="Calibri" w:hAnsi="Calibri"/>
          <w:szCs w:val="24"/>
          <w:lang w:val="en-US"/>
        </w:rPr>
        <w:t>non-formal conditions of learning 'learning from others' can be used in a wider range than in formal conditions of learning at school – thus meeting adolescent needs</w:t>
      </w:r>
      <w:r w:rsidR="002D5191" w:rsidRPr="00E32D52">
        <w:rPr>
          <w:rFonts w:ascii="Calibri" w:hAnsi="Calibri"/>
          <w:szCs w:val="24"/>
          <w:lang w:val="en-US"/>
        </w:rPr>
        <w:t xml:space="preserve"> for the most part</w:t>
      </w:r>
      <w:r w:rsidRPr="00E32D52">
        <w:rPr>
          <w:rFonts w:ascii="Calibri" w:hAnsi="Calibri"/>
          <w:szCs w:val="24"/>
          <w:lang w:val="en-US"/>
        </w:rPr>
        <w:t>. Furthermore</w:t>
      </w:r>
      <w:r w:rsidR="00C93DA2" w:rsidRPr="00E32D52">
        <w:rPr>
          <w:rFonts w:ascii="Calibri" w:hAnsi="Calibri"/>
          <w:szCs w:val="24"/>
          <w:lang w:val="en-US"/>
        </w:rPr>
        <w:t>,</w:t>
      </w:r>
      <w:r w:rsidRPr="00E32D52">
        <w:rPr>
          <w:rFonts w:ascii="Calibri" w:hAnsi="Calibri"/>
          <w:szCs w:val="24"/>
          <w:lang w:val="en-US"/>
        </w:rPr>
        <w:t xml:space="preserve"> new and sometimes unfamiliar worlds of experience can be facilitated by learning venues and methods. Pedagogical </w:t>
      </w:r>
      <w:r w:rsidR="002D5191" w:rsidRPr="00E32D52">
        <w:rPr>
          <w:rFonts w:ascii="Calibri" w:hAnsi="Calibri"/>
          <w:szCs w:val="24"/>
          <w:lang w:val="en-US"/>
        </w:rPr>
        <w:t>staff accompanies</w:t>
      </w:r>
      <w:r w:rsidRPr="00E32D52">
        <w:rPr>
          <w:rFonts w:ascii="Calibri" w:hAnsi="Calibri"/>
          <w:szCs w:val="24"/>
          <w:lang w:val="en-US"/>
        </w:rPr>
        <w:t xml:space="preserve"> participants on this way and often seem to be </w:t>
      </w:r>
      <w:r w:rsidRPr="00E32D52">
        <w:rPr>
          <w:rFonts w:ascii="Calibri" w:hAnsi="Calibri"/>
          <w:i/>
          <w:szCs w:val="24"/>
          <w:lang w:val="en-US"/>
        </w:rPr>
        <w:t>key persons</w:t>
      </w:r>
      <w:r w:rsidRPr="00E32D52">
        <w:rPr>
          <w:rFonts w:ascii="Calibri" w:hAnsi="Calibri"/>
          <w:szCs w:val="24"/>
          <w:lang w:val="en-US"/>
        </w:rPr>
        <w:t xml:space="preserve">. In general adolescents are susceptible to find access to new things via extra-familial persons. These other adults offer them the chance to get to know and experience a critical attitude. </w:t>
      </w:r>
      <w:del w:id="241" w:author="achschroeder" w:date="2016-12-31T16:46:00Z">
        <w:r w:rsidRPr="00E32D52" w:rsidDel="00626796">
          <w:rPr>
            <w:rFonts w:ascii="Calibri" w:hAnsi="Calibri"/>
            <w:szCs w:val="24"/>
            <w:lang w:val="en-US"/>
          </w:rPr>
          <w:delText>Thus</w:delText>
        </w:r>
      </w:del>
      <w:ins w:id="242" w:author="achschroeder" w:date="2016-12-31T16:46:00Z">
        <w:r w:rsidR="00626796" w:rsidRPr="00E32D52">
          <w:rPr>
            <w:rFonts w:ascii="Calibri" w:hAnsi="Calibri"/>
            <w:szCs w:val="24"/>
            <w:lang w:val="en-US"/>
          </w:rPr>
          <w:t>Thus,</w:t>
        </w:r>
      </w:ins>
      <w:r w:rsidRPr="00E32D52">
        <w:rPr>
          <w:rFonts w:ascii="Calibri" w:hAnsi="Calibri"/>
          <w:szCs w:val="24"/>
          <w:lang w:val="en-US"/>
        </w:rPr>
        <w:t xml:space="preserve"> they are encouraged to question second-hand opinions and gradually develop their own attitude. This idea leads to the core of political education: power of judgement. Interaction with others is a necessity for its development. Therefore</w:t>
      </w:r>
      <w:r w:rsidR="0049529D" w:rsidRPr="00E32D52">
        <w:rPr>
          <w:rFonts w:ascii="Calibri" w:hAnsi="Calibri"/>
          <w:szCs w:val="24"/>
          <w:lang w:val="en-US"/>
        </w:rPr>
        <w:t>,</w:t>
      </w:r>
      <w:r w:rsidRPr="00E32D52">
        <w:rPr>
          <w:rFonts w:ascii="Calibri" w:hAnsi="Calibri"/>
          <w:szCs w:val="24"/>
          <w:lang w:val="en-US"/>
        </w:rPr>
        <w:t xml:space="preserve"> you can speak about </w:t>
      </w:r>
      <w:r w:rsidRPr="00E32D52">
        <w:rPr>
          <w:rFonts w:ascii="Calibri" w:hAnsi="Calibri"/>
          <w:i/>
          <w:szCs w:val="24"/>
          <w:lang w:val="en-US"/>
        </w:rPr>
        <w:t>related judgement</w:t>
      </w:r>
      <w:r w:rsidRPr="00E32D52">
        <w:rPr>
          <w:rFonts w:ascii="Calibri" w:hAnsi="Calibri"/>
          <w:szCs w:val="24"/>
          <w:lang w:val="en-US"/>
        </w:rPr>
        <w:t xml:space="preserve"> in political education (</w:t>
      </w:r>
      <w:del w:id="243" w:author="achschroeder" w:date="2016-12-31T13:20:00Z">
        <w:r w:rsidR="005153BE" w:rsidDel="00FA4CE4">
          <w:rPr>
            <w:rFonts w:ascii="Calibri" w:hAnsi="Calibri"/>
            <w:szCs w:val="24"/>
            <w:lang w:val="en-US"/>
          </w:rPr>
          <w:delText>Author 3</w:delText>
        </w:r>
      </w:del>
      <w:ins w:id="244" w:author="achschroeder" w:date="2016-12-31T13:20:00Z">
        <w:r w:rsidR="00FA4CE4">
          <w:rPr>
            <w:rFonts w:ascii="Calibri" w:hAnsi="Calibri"/>
            <w:szCs w:val="24"/>
            <w:lang w:val="en-US"/>
          </w:rPr>
          <w:t>Schröder</w:t>
        </w:r>
      </w:ins>
      <w:r w:rsidRPr="00E32D52">
        <w:rPr>
          <w:rFonts w:ascii="Calibri" w:hAnsi="Calibri"/>
          <w:szCs w:val="24"/>
          <w:lang w:val="en-US"/>
        </w:rPr>
        <w:t xml:space="preserve"> 200</w:t>
      </w:r>
      <w:r w:rsidR="00B23D69" w:rsidRPr="00E32D52">
        <w:rPr>
          <w:rFonts w:ascii="Calibri" w:hAnsi="Calibri"/>
          <w:szCs w:val="24"/>
          <w:lang w:val="en-US"/>
        </w:rPr>
        <w:t>5</w:t>
      </w:r>
      <w:r w:rsidRPr="00E32D52">
        <w:rPr>
          <w:rFonts w:ascii="Calibri" w:hAnsi="Calibri"/>
          <w:szCs w:val="24"/>
          <w:lang w:val="en-US"/>
        </w:rPr>
        <w:t>).</w:t>
      </w:r>
    </w:p>
    <w:p w14:paraId="0FFA6BAF" w14:textId="3206B11A" w:rsidR="009D6E05" w:rsidRPr="00E32D52" w:rsidRDefault="00FA67E0">
      <w:pPr>
        <w:spacing w:after="200" w:line="276" w:lineRule="auto"/>
        <w:rPr>
          <w:rFonts w:ascii="Calibri" w:hAnsi="Calibri"/>
          <w:szCs w:val="24"/>
          <w:lang w:val="en-US"/>
        </w:rPr>
      </w:pPr>
      <w:r w:rsidRPr="00E32D52">
        <w:rPr>
          <w:rFonts w:ascii="Calibri" w:hAnsi="Calibri"/>
          <w:szCs w:val="24"/>
          <w:lang w:val="en-US"/>
        </w:rPr>
        <w:t>The importance of pedagogical persons is perceivable manifold</w:t>
      </w:r>
      <w:del w:id="245" w:author="achschroeder" w:date="2016-12-31T13:12:00Z">
        <w:r w:rsidRPr="00E32D52" w:rsidDel="0095755E">
          <w:rPr>
            <w:rFonts w:ascii="Calibri" w:hAnsi="Calibri"/>
            <w:szCs w:val="24"/>
            <w:lang w:val="en-US"/>
          </w:rPr>
          <w:delText>ly</w:delText>
        </w:r>
      </w:del>
      <w:r w:rsidRPr="00E32D52">
        <w:rPr>
          <w:rFonts w:ascii="Calibri" w:hAnsi="Calibri"/>
          <w:szCs w:val="24"/>
          <w:lang w:val="en-US"/>
        </w:rPr>
        <w:t xml:space="preserve"> in the interviews. Aspects which are mentioned repeatedly are </w:t>
      </w:r>
      <w:r w:rsidR="00244ED1" w:rsidRPr="00E32D52">
        <w:rPr>
          <w:rFonts w:ascii="Calibri" w:hAnsi="Calibri"/>
          <w:szCs w:val="24"/>
          <w:lang w:val="en-US"/>
        </w:rPr>
        <w:t xml:space="preserve">their expertise and the confrontation with </w:t>
      </w:r>
      <w:r w:rsidRPr="00E32D52">
        <w:rPr>
          <w:rFonts w:ascii="Calibri" w:hAnsi="Calibri"/>
          <w:szCs w:val="24"/>
          <w:lang w:val="en-US"/>
        </w:rPr>
        <w:t>their attitudes</w:t>
      </w:r>
      <w:r w:rsidR="00244ED1" w:rsidRPr="00E32D52">
        <w:rPr>
          <w:rFonts w:ascii="Calibri" w:hAnsi="Calibri"/>
          <w:szCs w:val="24"/>
          <w:lang w:val="en-US"/>
        </w:rPr>
        <w:t>.</w:t>
      </w:r>
    </w:p>
    <w:p w14:paraId="1501CDC7" w14:textId="2A70B474"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Sandra confirms </w:t>
      </w:r>
      <w:r w:rsidRPr="00E32D52">
        <w:rPr>
          <w:rFonts w:ascii="Calibri" w:hAnsi="Calibri"/>
          <w:i/>
          <w:szCs w:val="24"/>
          <w:lang w:val="en-US"/>
        </w:rPr>
        <w:t>that particularly the people who ran the seminars</w:t>
      </w:r>
      <w:r w:rsidRPr="00E32D52">
        <w:rPr>
          <w:rFonts w:ascii="Calibri" w:hAnsi="Calibri"/>
          <w:szCs w:val="24"/>
          <w:lang w:val="en-US"/>
        </w:rPr>
        <w:t xml:space="preserve"> (</w:t>
      </w:r>
      <w:r w:rsidR="002723EB" w:rsidRPr="00E32D52">
        <w:rPr>
          <w:rFonts w:ascii="Calibri" w:hAnsi="Calibri"/>
          <w:szCs w:val="24"/>
          <w:lang w:val="en-US"/>
        </w:rPr>
        <w:t>Line</w:t>
      </w:r>
      <w:r w:rsidRPr="00E32D52">
        <w:rPr>
          <w:rFonts w:ascii="Calibri" w:hAnsi="Calibri"/>
          <w:szCs w:val="24"/>
          <w:lang w:val="en-US"/>
        </w:rPr>
        <w:t xml:space="preserve"> 1518), shaped her a lot, </w:t>
      </w:r>
      <w:r w:rsidRPr="00E32D52">
        <w:rPr>
          <w:rFonts w:ascii="Calibri" w:hAnsi="Calibri"/>
          <w:i/>
          <w:szCs w:val="24"/>
          <w:lang w:val="en-US"/>
        </w:rPr>
        <w:t xml:space="preserve">as they are in </w:t>
      </w:r>
      <w:r w:rsidR="00355364" w:rsidRPr="00E32D52">
        <w:rPr>
          <w:rFonts w:ascii="Calibri" w:hAnsi="Calibri"/>
          <w:i/>
          <w:szCs w:val="24"/>
          <w:lang w:val="en-US"/>
        </w:rPr>
        <w:t xml:space="preserve">a </w:t>
      </w:r>
      <w:r w:rsidRPr="00E32D52">
        <w:rPr>
          <w:rFonts w:ascii="Calibri" w:hAnsi="Calibri"/>
          <w:i/>
          <w:szCs w:val="24"/>
          <w:lang w:val="en-US"/>
        </w:rPr>
        <w:t xml:space="preserve">good </w:t>
      </w:r>
      <w:r w:rsidR="00355364" w:rsidRPr="00E32D52">
        <w:rPr>
          <w:rFonts w:ascii="Calibri" w:hAnsi="Calibri"/>
          <w:i/>
          <w:szCs w:val="24"/>
          <w:lang w:val="en-US"/>
        </w:rPr>
        <w:t>mood</w:t>
      </w:r>
      <w:r w:rsidRPr="00E32D52">
        <w:rPr>
          <w:rFonts w:ascii="Calibri" w:hAnsi="Calibri"/>
          <w:i/>
          <w:szCs w:val="24"/>
          <w:lang w:val="en-US"/>
        </w:rPr>
        <w:t>, … absolutely involved in the topic</w:t>
      </w:r>
      <w:r w:rsidRPr="00E32D52">
        <w:rPr>
          <w:rFonts w:ascii="Calibri" w:hAnsi="Calibri"/>
          <w:szCs w:val="24"/>
          <w:lang w:val="en-US"/>
        </w:rPr>
        <w:t xml:space="preserve"> (</w:t>
      </w:r>
      <w:r w:rsidR="002723EB" w:rsidRPr="00E32D52">
        <w:rPr>
          <w:rFonts w:ascii="Calibri" w:hAnsi="Calibri"/>
          <w:szCs w:val="24"/>
          <w:lang w:val="en-US"/>
        </w:rPr>
        <w:t>Line</w:t>
      </w:r>
      <w:r w:rsidRPr="00E32D52">
        <w:rPr>
          <w:rFonts w:ascii="Calibri" w:hAnsi="Calibri"/>
          <w:szCs w:val="24"/>
          <w:lang w:val="en-US"/>
        </w:rPr>
        <w:t xml:space="preserve"> 1529). She is particularly impressed by their </w:t>
      </w:r>
      <w:r w:rsidR="00244ED1" w:rsidRPr="00E32D52">
        <w:rPr>
          <w:rFonts w:ascii="Calibri" w:hAnsi="Calibri"/>
          <w:szCs w:val="24"/>
          <w:lang w:val="en-US"/>
        </w:rPr>
        <w:t>expertise</w:t>
      </w:r>
      <w:r w:rsidRPr="00E32D52">
        <w:rPr>
          <w:rFonts w:ascii="Calibri" w:hAnsi="Calibri"/>
          <w:szCs w:val="24"/>
          <w:lang w:val="en-US"/>
        </w:rPr>
        <w:t xml:space="preserve"> and their structure in debating and forming arguments. The </w:t>
      </w:r>
      <w:r w:rsidR="00157C12" w:rsidRPr="00E32D52">
        <w:rPr>
          <w:rFonts w:ascii="Calibri" w:hAnsi="Calibri"/>
          <w:szCs w:val="24"/>
          <w:lang w:val="en-US"/>
        </w:rPr>
        <w:t>pedagogues</w:t>
      </w:r>
      <w:r w:rsidRPr="00E32D52">
        <w:rPr>
          <w:rFonts w:ascii="Calibri" w:hAnsi="Calibri"/>
          <w:szCs w:val="24"/>
          <w:lang w:val="en-US"/>
        </w:rPr>
        <w:t xml:space="preserve"> succeed to encourage her to contemplate, precisely because her opinion differs. Chafing at different opinions is an essential learning experience for Sandra </w:t>
      </w:r>
      <w:r w:rsidR="00157C12" w:rsidRPr="00E32D52">
        <w:rPr>
          <w:rFonts w:ascii="Calibri" w:hAnsi="Calibri"/>
          <w:szCs w:val="24"/>
          <w:lang w:val="en-US"/>
        </w:rPr>
        <w:t>and</w:t>
      </w:r>
      <w:r w:rsidRPr="00E32D52">
        <w:rPr>
          <w:rFonts w:ascii="Calibri" w:hAnsi="Calibri"/>
          <w:szCs w:val="24"/>
          <w:lang w:val="en-US"/>
        </w:rPr>
        <w:t xml:space="preserve"> influences her access to the political field</w:t>
      </w:r>
      <w:r w:rsidR="00157C12" w:rsidRPr="00E32D52">
        <w:rPr>
          <w:rFonts w:ascii="Calibri" w:hAnsi="Calibri"/>
          <w:szCs w:val="24"/>
          <w:lang w:val="en-US"/>
        </w:rPr>
        <w:t xml:space="preserve"> significantly</w:t>
      </w:r>
      <w:r w:rsidRPr="00E32D52">
        <w:rPr>
          <w:rFonts w:ascii="Calibri" w:hAnsi="Calibri"/>
          <w:szCs w:val="24"/>
          <w:lang w:val="en-US"/>
        </w:rPr>
        <w:t>.</w:t>
      </w:r>
    </w:p>
    <w:p w14:paraId="125C57DE" w14:textId="49F72909" w:rsidR="009D6E05" w:rsidRPr="00E32D52" w:rsidRDefault="00FA67E0">
      <w:pPr>
        <w:spacing w:after="200" w:line="276" w:lineRule="auto"/>
        <w:rPr>
          <w:rFonts w:ascii="Calibri" w:hAnsi="Calibri"/>
          <w:szCs w:val="24"/>
          <w:lang w:val="en-US"/>
        </w:rPr>
      </w:pPr>
      <w:r w:rsidRPr="00E32D52">
        <w:rPr>
          <w:rFonts w:ascii="Calibri" w:hAnsi="Calibri"/>
          <w:szCs w:val="24"/>
          <w:lang w:val="en-US"/>
        </w:rPr>
        <w:t>Likewise</w:t>
      </w:r>
      <w:r w:rsidR="0049529D" w:rsidRPr="00E32D52">
        <w:rPr>
          <w:rFonts w:ascii="Calibri" w:hAnsi="Calibri"/>
          <w:szCs w:val="24"/>
          <w:lang w:val="en-US"/>
        </w:rPr>
        <w:t>,</w:t>
      </w:r>
      <w:r w:rsidRPr="00E32D52">
        <w:rPr>
          <w:rFonts w:ascii="Calibri" w:hAnsi="Calibri"/>
          <w:szCs w:val="24"/>
          <w:lang w:val="en-US"/>
        </w:rPr>
        <w:t xml:space="preserve"> for those with a big </w:t>
      </w:r>
      <w:r w:rsidR="00157C12" w:rsidRPr="00E32D52">
        <w:rPr>
          <w:rFonts w:ascii="Calibri" w:hAnsi="Calibri"/>
          <w:szCs w:val="24"/>
          <w:lang w:val="en-US"/>
        </w:rPr>
        <w:t xml:space="preserve">distance </w:t>
      </w:r>
      <w:r w:rsidRPr="00E32D52">
        <w:rPr>
          <w:rFonts w:ascii="Calibri" w:hAnsi="Calibri"/>
          <w:szCs w:val="24"/>
          <w:lang w:val="en-US"/>
        </w:rPr>
        <w:t>between parental home and politics persona working in political education loom large. It often seem</w:t>
      </w:r>
      <w:r w:rsidR="002723EB" w:rsidRPr="00E32D52">
        <w:rPr>
          <w:rFonts w:ascii="Calibri" w:hAnsi="Calibri"/>
          <w:szCs w:val="24"/>
          <w:lang w:val="en-US"/>
        </w:rPr>
        <w:t>s</w:t>
      </w:r>
      <w:r w:rsidRPr="00E32D52">
        <w:rPr>
          <w:rFonts w:ascii="Calibri" w:hAnsi="Calibri"/>
          <w:szCs w:val="24"/>
          <w:lang w:val="en-US"/>
        </w:rPr>
        <w:t xml:space="preserve"> to be </w:t>
      </w:r>
      <w:r w:rsidR="00157C12" w:rsidRPr="00E32D52">
        <w:rPr>
          <w:rFonts w:ascii="Calibri" w:hAnsi="Calibri"/>
          <w:szCs w:val="24"/>
          <w:lang w:val="en-US"/>
        </w:rPr>
        <w:t xml:space="preserve">the </w:t>
      </w:r>
      <w:r w:rsidRPr="00E32D52">
        <w:rPr>
          <w:rFonts w:ascii="Calibri" w:hAnsi="Calibri"/>
          <w:szCs w:val="24"/>
          <w:lang w:val="en-US"/>
        </w:rPr>
        <w:t>referent</w:t>
      </w:r>
      <w:r w:rsidR="00157C12" w:rsidRPr="00E32D52">
        <w:rPr>
          <w:rFonts w:ascii="Calibri" w:hAnsi="Calibri"/>
          <w:szCs w:val="24"/>
          <w:lang w:val="en-US"/>
        </w:rPr>
        <w:t>s</w:t>
      </w:r>
      <w:r w:rsidRPr="00E32D52">
        <w:rPr>
          <w:rFonts w:ascii="Calibri" w:hAnsi="Calibri"/>
          <w:szCs w:val="24"/>
          <w:lang w:val="en-US"/>
        </w:rPr>
        <w:t xml:space="preserve"> who discover </w:t>
      </w:r>
      <w:r w:rsidR="00157C12" w:rsidRPr="00E32D52">
        <w:rPr>
          <w:rFonts w:ascii="Calibri" w:hAnsi="Calibri"/>
          <w:szCs w:val="24"/>
          <w:lang w:val="en-US"/>
        </w:rPr>
        <w:t xml:space="preserve">the </w:t>
      </w:r>
      <w:r w:rsidRPr="00E32D52">
        <w:rPr>
          <w:rFonts w:ascii="Calibri" w:hAnsi="Calibri"/>
          <w:szCs w:val="24"/>
          <w:lang w:val="en-US"/>
        </w:rPr>
        <w:t xml:space="preserve">interest and </w:t>
      </w:r>
      <w:r w:rsidR="00157C12" w:rsidRPr="00E32D52">
        <w:rPr>
          <w:rFonts w:ascii="Calibri" w:hAnsi="Calibri"/>
          <w:szCs w:val="24"/>
          <w:lang w:val="en-US"/>
        </w:rPr>
        <w:t xml:space="preserve">the </w:t>
      </w:r>
      <w:r w:rsidRPr="00E32D52">
        <w:rPr>
          <w:rFonts w:ascii="Calibri" w:hAnsi="Calibri"/>
          <w:szCs w:val="24"/>
          <w:lang w:val="en-US"/>
        </w:rPr>
        <w:t xml:space="preserve">potential of adolescents and support them to gain access to the political field. This often leads to an educational </w:t>
      </w:r>
      <w:r w:rsidR="00821DA7" w:rsidRPr="00E32D52">
        <w:rPr>
          <w:rFonts w:ascii="Calibri" w:hAnsi="Calibri"/>
          <w:szCs w:val="24"/>
          <w:lang w:val="en-US"/>
        </w:rPr>
        <w:t xml:space="preserve">success </w:t>
      </w:r>
      <w:r w:rsidRPr="00E32D52">
        <w:rPr>
          <w:rFonts w:ascii="Calibri" w:hAnsi="Calibri"/>
          <w:szCs w:val="24"/>
          <w:lang w:val="en-US"/>
        </w:rPr>
        <w:t>of adolescents, sometimes a</w:t>
      </w:r>
      <w:r w:rsidR="00821DA7" w:rsidRPr="00E32D52">
        <w:rPr>
          <w:rFonts w:ascii="Calibri" w:hAnsi="Calibri"/>
          <w:szCs w:val="24"/>
          <w:lang w:val="en-US"/>
        </w:rPr>
        <w:t>n occupational</w:t>
      </w:r>
      <w:r w:rsidR="00355364" w:rsidRPr="00E32D52">
        <w:rPr>
          <w:rFonts w:ascii="Calibri" w:hAnsi="Calibri"/>
          <w:szCs w:val="24"/>
          <w:lang w:val="en-US"/>
        </w:rPr>
        <w:t xml:space="preserve"> </w:t>
      </w:r>
      <w:r w:rsidRPr="00E32D52">
        <w:rPr>
          <w:rFonts w:ascii="Calibri" w:hAnsi="Calibri"/>
          <w:szCs w:val="24"/>
          <w:lang w:val="en-US"/>
        </w:rPr>
        <w:t>orientation towards political education</w:t>
      </w:r>
      <w:r w:rsidR="00821DA7" w:rsidRPr="00E32D52">
        <w:rPr>
          <w:rFonts w:ascii="Calibri" w:hAnsi="Calibri"/>
          <w:szCs w:val="24"/>
          <w:lang w:val="en-US"/>
        </w:rPr>
        <w:t xml:space="preserve"> respectively</w:t>
      </w:r>
      <w:r w:rsidRPr="00E32D52">
        <w:rPr>
          <w:rFonts w:ascii="Calibri" w:hAnsi="Calibri"/>
          <w:szCs w:val="24"/>
          <w:lang w:val="en-US"/>
        </w:rPr>
        <w:t xml:space="preserve"> political sciences or a political commitment. At the same time</w:t>
      </w:r>
      <w:r w:rsidR="0049529D" w:rsidRPr="00E32D52">
        <w:rPr>
          <w:rFonts w:ascii="Calibri" w:hAnsi="Calibri"/>
          <w:szCs w:val="24"/>
          <w:lang w:val="en-US"/>
        </w:rPr>
        <w:t>,</w:t>
      </w:r>
      <w:r w:rsidRPr="00E32D52">
        <w:rPr>
          <w:rFonts w:ascii="Calibri" w:hAnsi="Calibri"/>
          <w:szCs w:val="24"/>
          <w:lang w:val="en-US"/>
        </w:rPr>
        <w:t xml:space="preserve"> it gets clear in biographies in fields afar from political education that especially in circumstances with little economic and</w:t>
      </w:r>
      <w:r w:rsidR="00821DA7" w:rsidRPr="00E32D52">
        <w:rPr>
          <w:rFonts w:ascii="Calibri" w:hAnsi="Calibri"/>
          <w:szCs w:val="24"/>
          <w:lang w:val="en-US"/>
        </w:rPr>
        <w:t>/or</w:t>
      </w:r>
      <w:r w:rsidRPr="00E32D52">
        <w:rPr>
          <w:rFonts w:ascii="Calibri" w:hAnsi="Calibri"/>
          <w:szCs w:val="24"/>
          <w:lang w:val="en-US"/>
        </w:rPr>
        <w:t xml:space="preserve"> socio-cultural capital supportive persons play an important part. To this group belong i.e. </w:t>
      </w:r>
      <w:r w:rsidR="00821DA7" w:rsidRPr="00E32D52">
        <w:rPr>
          <w:rFonts w:ascii="Calibri" w:hAnsi="Calibri"/>
          <w:szCs w:val="24"/>
          <w:lang w:val="en-US"/>
        </w:rPr>
        <w:t>school teachers</w:t>
      </w:r>
      <w:r w:rsidRPr="00E32D52">
        <w:rPr>
          <w:rFonts w:ascii="Calibri" w:hAnsi="Calibri"/>
          <w:szCs w:val="24"/>
          <w:lang w:val="en-US"/>
        </w:rPr>
        <w:t xml:space="preserve">, private music teachers or staff in </w:t>
      </w:r>
      <w:r w:rsidR="00821DA7" w:rsidRPr="00E32D52">
        <w:rPr>
          <w:rFonts w:ascii="Calibri" w:hAnsi="Calibri"/>
          <w:szCs w:val="24"/>
          <w:lang w:val="en-US"/>
        </w:rPr>
        <w:t xml:space="preserve">open </w:t>
      </w:r>
      <w:r w:rsidRPr="00E32D52">
        <w:rPr>
          <w:rFonts w:ascii="Calibri" w:hAnsi="Calibri"/>
          <w:szCs w:val="24"/>
          <w:lang w:val="en-US"/>
        </w:rPr>
        <w:t>youth work.</w:t>
      </w:r>
    </w:p>
    <w:p w14:paraId="4CFCB38C" w14:textId="19102FA2" w:rsidR="009D6E05" w:rsidRPr="00E32D52" w:rsidRDefault="00A30B5B">
      <w:pPr>
        <w:spacing w:after="200" w:line="276" w:lineRule="auto"/>
        <w:rPr>
          <w:rFonts w:ascii="Calibri" w:hAnsi="Calibri"/>
          <w:szCs w:val="24"/>
          <w:lang w:val="en-US"/>
        </w:rPr>
      </w:pPr>
      <w:r w:rsidRPr="00E32D52">
        <w:rPr>
          <w:rFonts w:ascii="Calibri" w:hAnsi="Calibri"/>
          <w:szCs w:val="24"/>
          <w:lang w:val="en-US"/>
        </w:rPr>
        <w:t xml:space="preserve">6.2 </w:t>
      </w:r>
      <w:r w:rsidR="00FA67E0" w:rsidRPr="00E32D52">
        <w:rPr>
          <w:rFonts w:ascii="Calibri" w:hAnsi="Calibri"/>
          <w:szCs w:val="24"/>
          <w:lang w:val="en-US"/>
        </w:rPr>
        <w:t>Learning venues</w:t>
      </w:r>
      <w:r w:rsidR="00821DA7" w:rsidRPr="00E32D52">
        <w:rPr>
          <w:rFonts w:ascii="Calibri" w:hAnsi="Calibri"/>
          <w:szCs w:val="24"/>
          <w:lang w:val="en-US"/>
        </w:rPr>
        <w:t>,</w:t>
      </w:r>
      <w:r w:rsidR="00FA67E0" w:rsidRPr="00E32D52">
        <w:rPr>
          <w:rFonts w:ascii="Calibri" w:hAnsi="Calibri"/>
          <w:szCs w:val="24"/>
          <w:lang w:val="en-US"/>
        </w:rPr>
        <w:t xml:space="preserve"> distant and close</w:t>
      </w:r>
    </w:p>
    <w:p w14:paraId="1580EE6F" w14:textId="78D52AE0"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Learning venues have come into focus as a dimension of education processes during the last years. Political education has numerous and </w:t>
      </w:r>
      <w:r w:rsidR="00821DA7" w:rsidRPr="00E32D52">
        <w:rPr>
          <w:rFonts w:ascii="Calibri" w:hAnsi="Calibri"/>
          <w:szCs w:val="24"/>
          <w:lang w:val="en-US"/>
        </w:rPr>
        <w:t xml:space="preserve">very </w:t>
      </w:r>
      <w:r w:rsidRPr="00E32D52">
        <w:rPr>
          <w:rFonts w:ascii="Calibri" w:hAnsi="Calibri"/>
          <w:szCs w:val="24"/>
          <w:lang w:val="en-US"/>
        </w:rPr>
        <w:t xml:space="preserve">divers venues. </w:t>
      </w:r>
      <w:r w:rsidR="00821DA7" w:rsidRPr="00E32D52">
        <w:rPr>
          <w:rFonts w:ascii="Calibri" w:hAnsi="Calibri"/>
          <w:szCs w:val="24"/>
          <w:lang w:val="en-US"/>
        </w:rPr>
        <w:t>In the following w</w:t>
      </w:r>
      <w:r w:rsidRPr="00E32D52">
        <w:rPr>
          <w:rFonts w:ascii="Calibri" w:hAnsi="Calibri"/>
          <w:szCs w:val="24"/>
          <w:lang w:val="en-US"/>
        </w:rPr>
        <w:t xml:space="preserve">e will draw the line between 'distant' and 'close'. </w:t>
      </w:r>
      <w:r w:rsidR="00A00F11" w:rsidRPr="00E32D52">
        <w:rPr>
          <w:rFonts w:ascii="Calibri" w:hAnsi="Calibri"/>
          <w:szCs w:val="24"/>
          <w:lang w:val="en-US"/>
        </w:rPr>
        <w:t xml:space="preserve">In distant </w:t>
      </w:r>
      <w:r w:rsidRPr="00E32D52">
        <w:rPr>
          <w:rFonts w:ascii="Calibri" w:hAnsi="Calibri"/>
          <w:szCs w:val="24"/>
          <w:lang w:val="en-US"/>
        </w:rPr>
        <w:t xml:space="preserve">learning </w:t>
      </w:r>
      <w:del w:id="246" w:author="achschroeder" w:date="2016-12-31T16:48:00Z">
        <w:r w:rsidRPr="00E32D52" w:rsidDel="00626796">
          <w:rPr>
            <w:rFonts w:ascii="Calibri" w:hAnsi="Calibri"/>
            <w:szCs w:val="24"/>
            <w:lang w:val="en-US"/>
          </w:rPr>
          <w:delText>venues</w:delText>
        </w:r>
      </w:del>
      <w:ins w:id="247" w:author="achschroeder" w:date="2016-12-31T16:48:00Z">
        <w:r w:rsidR="00626796" w:rsidRPr="00E32D52">
          <w:rPr>
            <w:rFonts w:ascii="Calibri" w:hAnsi="Calibri"/>
            <w:szCs w:val="24"/>
            <w:lang w:val="en-US"/>
          </w:rPr>
          <w:t>venues,</w:t>
        </w:r>
      </w:ins>
      <w:r w:rsidRPr="00E32D52">
        <w:rPr>
          <w:rFonts w:ascii="Calibri" w:hAnsi="Calibri"/>
          <w:szCs w:val="24"/>
          <w:lang w:val="en-US"/>
        </w:rPr>
        <w:t xml:space="preserve"> </w:t>
      </w:r>
      <w:r w:rsidR="00A00F11" w:rsidRPr="00E32D52">
        <w:rPr>
          <w:rFonts w:ascii="Calibri" w:hAnsi="Calibri"/>
          <w:szCs w:val="24"/>
          <w:lang w:val="en-US"/>
        </w:rPr>
        <w:t xml:space="preserve">the </w:t>
      </w:r>
      <w:r w:rsidRPr="00E32D52">
        <w:rPr>
          <w:rFonts w:ascii="Calibri" w:hAnsi="Calibri"/>
          <w:szCs w:val="24"/>
          <w:lang w:val="en-US"/>
        </w:rPr>
        <w:t xml:space="preserve">distance </w:t>
      </w:r>
      <w:r w:rsidR="00A00F11" w:rsidRPr="00E32D52">
        <w:rPr>
          <w:rFonts w:ascii="Calibri" w:hAnsi="Calibri"/>
          <w:szCs w:val="24"/>
          <w:lang w:val="en-US"/>
        </w:rPr>
        <w:t xml:space="preserve">from </w:t>
      </w:r>
      <w:r w:rsidR="00414F87" w:rsidRPr="00E32D52">
        <w:rPr>
          <w:rFonts w:ascii="Calibri" w:hAnsi="Calibri"/>
          <w:szCs w:val="24"/>
          <w:lang w:val="en-US"/>
        </w:rPr>
        <w:t>the living environment</w:t>
      </w:r>
      <w:r w:rsidR="00A00F11" w:rsidRPr="00E32D52">
        <w:rPr>
          <w:rFonts w:ascii="Calibri" w:hAnsi="Calibri"/>
          <w:szCs w:val="24"/>
          <w:lang w:val="en-US"/>
        </w:rPr>
        <w:t xml:space="preserve"> offers in particular </w:t>
      </w:r>
      <w:r w:rsidRPr="00E32D52">
        <w:rPr>
          <w:rFonts w:ascii="Calibri" w:hAnsi="Calibri"/>
          <w:szCs w:val="24"/>
          <w:lang w:val="en-US"/>
        </w:rPr>
        <w:t xml:space="preserve">new realms of experience and learning for adolescents. Close learning venues offer good links with their familiarity and simplify the transfer of the </w:t>
      </w:r>
      <w:r w:rsidR="00A00F11" w:rsidRPr="00E32D52">
        <w:rPr>
          <w:rFonts w:ascii="Calibri" w:hAnsi="Calibri"/>
          <w:szCs w:val="24"/>
          <w:lang w:val="en-US"/>
        </w:rPr>
        <w:t xml:space="preserve">new knowledge </w:t>
      </w:r>
      <w:r w:rsidRPr="00E32D52">
        <w:rPr>
          <w:rFonts w:ascii="Calibri" w:hAnsi="Calibri"/>
          <w:szCs w:val="24"/>
          <w:lang w:val="en-US"/>
        </w:rPr>
        <w:t>to the familiar environment.</w:t>
      </w:r>
    </w:p>
    <w:p w14:paraId="74849C14" w14:textId="42A2B28E" w:rsidR="009D6E05" w:rsidRPr="00E32D52" w:rsidRDefault="00A30B5B">
      <w:pPr>
        <w:spacing w:after="200" w:line="276" w:lineRule="auto"/>
        <w:rPr>
          <w:rFonts w:ascii="Calibri" w:hAnsi="Calibri"/>
          <w:szCs w:val="24"/>
          <w:lang w:val="en-US"/>
        </w:rPr>
      </w:pPr>
      <w:r w:rsidRPr="00E32D52">
        <w:rPr>
          <w:rFonts w:ascii="Calibri" w:hAnsi="Calibri"/>
          <w:szCs w:val="24"/>
          <w:lang w:val="en-US"/>
        </w:rPr>
        <w:t xml:space="preserve">6.2.1 </w:t>
      </w:r>
      <w:r w:rsidR="00FA67E0" w:rsidRPr="00E32D52">
        <w:rPr>
          <w:rFonts w:ascii="Calibri" w:hAnsi="Calibri"/>
          <w:szCs w:val="24"/>
          <w:lang w:val="en-US"/>
        </w:rPr>
        <w:t>Distant: educational institution</w:t>
      </w:r>
      <w:r w:rsidR="00414F87" w:rsidRPr="00E32D52">
        <w:rPr>
          <w:rFonts w:ascii="Calibri" w:hAnsi="Calibri"/>
          <w:szCs w:val="24"/>
          <w:lang w:val="en-US"/>
        </w:rPr>
        <w:t>s</w:t>
      </w:r>
      <w:r w:rsidR="00FA67E0" w:rsidRPr="00E32D52">
        <w:rPr>
          <w:rFonts w:ascii="Calibri" w:hAnsi="Calibri"/>
          <w:szCs w:val="24"/>
          <w:lang w:val="en-US"/>
        </w:rPr>
        <w:t>, memorials, journeys, excursions</w:t>
      </w:r>
    </w:p>
    <w:p w14:paraId="1E64B0CA" w14:textId="1DAC494C" w:rsidR="009D6E05" w:rsidRPr="00E32D52" w:rsidRDefault="0049529D">
      <w:pPr>
        <w:spacing w:after="200" w:line="276" w:lineRule="auto"/>
        <w:rPr>
          <w:rFonts w:ascii="Calibri" w:hAnsi="Calibri"/>
          <w:szCs w:val="24"/>
          <w:lang w:val="en-US"/>
        </w:rPr>
      </w:pPr>
      <w:r w:rsidRPr="00E32D52">
        <w:rPr>
          <w:rFonts w:ascii="Calibri" w:hAnsi="Calibri"/>
          <w:szCs w:val="24"/>
          <w:lang w:val="en-US"/>
        </w:rPr>
        <w:t>“</w:t>
      </w:r>
      <w:r w:rsidR="00FA67E0" w:rsidRPr="00E32D52">
        <w:rPr>
          <w:rFonts w:ascii="Calibri" w:hAnsi="Calibri"/>
          <w:szCs w:val="24"/>
          <w:lang w:val="en-US"/>
        </w:rPr>
        <w:t>Distant“ and unknown learning venues simplify by their distance from everyday life access to new topics and contents</w:t>
      </w:r>
      <w:r w:rsidR="00414F87" w:rsidRPr="00E32D52">
        <w:rPr>
          <w:rFonts w:ascii="Calibri" w:hAnsi="Calibri"/>
          <w:szCs w:val="24"/>
          <w:lang w:val="en-US"/>
        </w:rPr>
        <w:t xml:space="preserve">, to the extension </w:t>
      </w:r>
      <w:r w:rsidR="00FA67E0" w:rsidRPr="00E32D52">
        <w:rPr>
          <w:rFonts w:ascii="Calibri" w:hAnsi="Calibri"/>
          <w:szCs w:val="24"/>
          <w:lang w:val="en-US"/>
        </w:rPr>
        <w:t xml:space="preserve">of present attitudes and </w:t>
      </w:r>
      <w:r w:rsidR="00414F87" w:rsidRPr="00E32D52">
        <w:rPr>
          <w:rFonts w:ascii="Calibri" w:hAnsi="Calibri"/>
          <w:szCs w:val="24"/>
          <w:lang w:val="en-US"/>
        </w:rPr>
        <w:t xml:space="preserve">to the </w:t>
      </w:r>
      <w:r w:rsidR="00FA67E0" w:rsidRPr="00E32D52">
        <w:rPr>
          <w:rFonts w:ascii="Calibri" w:hAnsi="Calibri"/>
          <w:szCs w:val="24"/>
          <w:lang w:val="en-US"/>
        </w:rPr>
        <w:t>reduction of prejudices</w:t>
      </w:r>
      <w:r w:rsidR="00414F87" w:rsidRPr="00E32D52">
        <w:rPr>
          <w:rFonts w:ascii="Calibri" w:hAnsi="Calibri"/>
          <w:szCs w:val="24"/>
          <w:lang w:val="en-US"/>
        </w:rPr>
        <w:t>.</w:t>
      </w:r>
      <w:r w:rsidR="00FA67E0" w:rsidRPr="00E32D52">
        <w:rPr>
          <w:rFonts w:ascii="Calibri" w:hAnsi="Calibri"/>
          <w:szCs w:val="24"/>
          <w:lang w:val="en-US"/>
        </w:rPr>
        <w:t xml:space="preserve"> Esthetical </w:t>
      </w:r>
      <w:r w:rsidR="00414F87" w:rsidRPr="00E32D52">
        <w:rPr>
          <w:rFonts w:ascii="Calibri" w:hAnsi="Calibri"/>
          <w:szCs w:val="24"/>
          <w:lang w:val="en-US"/>
        </w:rPr>
        <w:t xml:space="preserve">experiences as well as </w:t>
      </w:r>
      <w:r w:rsidR="00FA67E0" w:rsidRPr="00E32D52">
        <w:rPr>
          <w:rFonts w:ascii="Calibri" w:hAnsi="Calibri"/>
          <w:szCs w:val="24"/>
          <w:lang w:val="en-US"/>
        </w:rPr>
        <w:t xml:space="preserve">group dynamic </w:t>
      </w:r>
      <w:r w:rsidR="00414F87" w:rsidRPr="00E32D52">
        <w:rPr>
          <w:rFonts w:ascii="Calibri" w:hAnsi="Calibri"/>
          <w:szCs w:val="24"/>
          <w:lang w:val="en-US"/>
        </w:rPr>
        <w:t xml:space="preserve">processes </w:t>
      </w:r>
      <w:r w:rsidR="00FA67E0" w:rsidRPr="00E32D52">
        <w:rPr>
          <w:rFonts w:ascii="Calibri" w:hAnsi="Calibri"/>
          <w:szCs w:val="24"/>
          <w:lang w:val="en-US"/>
        </w:rPr>
        <w:t>outside the adolescents</w:t>
      </w:r>
      <w:r w:rsidR="00414F87" w:rsidRPr="00E32D52">
        <w:rPr>
          <w:rFonts w:ascii="Calibri" w:hAnsi="Calibri"/>
          <w:szCs w:val="24"/>
          <w:lang w:val="en-US"/>
        </w:rPr>
        <w:t>´</w:t>
      </w:r>
      <w:r w:rsidR="00FA67E0" w:rsidRPr="00E32D52">
        <w:rPr>
          <w:rFonts w:ascii="Calibri" w:hAnsi="Calibri"/>
          <w:szCs w:val="24"/>
          <w:lang w:val="en-US"/>
        </w:rPr>
        <w:t xml:space="preserve"> environment can contribute to it. Educational institutions can turn into places of exceptional and sensual experience by spatial charm, </w:t>
      </w:r>
      <w:r w:rsidR="00414F87" w:rsidRPr="00E32D52">
        <w:rPr>
          <w:rFonts w:ascii="Calibri" w:hAnsi="Calibri"/>
          <w:szCs w:val="24"/>
          <w:lang w:val="en-US"/>
        </w:rPr>
        <w:t xml:space="preserve">joint </w:t>
      </w:r>
      <w:r w:rsidR="00FA67E0" w:rsidRPr="00E32D52">
        <w:rPr>
          <w:rFonts w:ascii="Calibri" w:hAnsi="Calibri"/>
          <w:szCs w:val="24"/>
          <w:lang w:val="en-US"/>
        </w:rPr>
        <w:t xml:space="preserve">meals and playful adventures. At places with a direct connection to the topic – i.e. memorials and museums </w:t>
      </w:r>
      <w:r w:rsidR="00355364" w:rsidRPr="00E32D52">
        <w:rPr>
          <w:rFonts w:ascii="Calibri" w:hAnsi="Calibri"/>
          <w:szCs w:val="24"/>
          <w:lang w:val="en-US"/>
        </w:rPr>
        <w:t>–</w:t>
      </w:r>
      <w:r w:rsidR="00FA67E0" w:rsidRPr="00E32D52">
        <w:rPr>
          <w:rFonts w:ascii="Calibri" w:hAnsi="Calibri"/>
          <w:szCs w:val="24"/>
          <w:lang w:val="en-US"/>
        </w:rPr>
        <w:t xml:space="preserve"> access basically is via the emotions of the participants. Therefore</w:t>
      </w:r>
      <w:r w:rsidRPr="00E32D52">
        <w:rPr>
          <w:rFonts w:ascii="Calibri" w:hAnsi="Calibri"/>
          <w:szCs w:val="24"/>
          <w:lang w:val="en-US"/>
        </w:rPr>
        <w:t>,</w:t>
      </w:r>
      <w:r w:rsidR="00FA67E0" w:rsidRPr="00E32D52">
        <w:rPr>
          <w:rFonts w:ascii="Calibri" w:hAnsi="Calibri"/>
          <w:szCs w:val="24"/>
          <w:lang w:val="en-US"/>
        </w:rPr>
        <w:t xml:space="preserve"> this type of arrangement proves successful. During educational journeys and excursions participants profit furthermore by their 'dynamic' character: being on the way and having to adapt continually to new situations stimulates learning processes as one is lead out of current patterns of </w:t>
      </w:r>
      <w:r w:rsidR="002F06FA" w:rsidRPr="00E32D52">
        <w:rPr>
          <w:rFonts w:ascii="Calibri" w:hAnsi="Calibri"/>
          <w:szCs w:val="24"/>
          <w:lang w:val="en-US"/>
        </w:rPr>
        <w:t>behavio</w:t>
      </w:r>
      <w:del w:id="248" w:author="achschroeder" w:date="2016-12-31T13:12:00Z">
        <w:r w:rsidR="002F06FA" w:rsidRPr="00E32D52" w:rsidDel="0095755E">
          <w:rPr>
            <w:rFonts w:ascii="Calibri" w:hAnsi="Calibri"/>
            <w:szCs w:val="24"/>
            <w:lang w:val="en-US"/>
          </w:rPr>
          <w:delText>u</w:delText>
        </w:r>
      </w:del>
      <w:r w:rsidR="002F06FA" w:rsidRPr="00E32D52">
        <w:rPr>
          <w:rFonts w:ascii="Calibri" w:hAnsi="Calibri"/>
          <w:szCs w:val="24"/>
          <w:lang w:val="en-US"/>
        </w:rPr>
        <w:t xml:space="preserve">r </w:t>
      </w:r>
      <w:r w:rsidR="00FA67E0" w:rsidRPr="00E32D52">
        <w:rPr>
          <w:rFonts w:ascii="Calibri" w:hAnsi="Calibri"/>
          <w:szCs w:val="24"/>
          <w:lang w:val="en-US"/>
        </w:rPr>
        <w:t>and thought.</w:t>
      </w:r>
    </w:p>
    <w:p w14:paraId="618BE412" w14:textId="07D77999"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The empirical material proves that </w:t>
      </w:r>
      <w:r w:rsidR="009E6393" w:rsidRPr="00E32D52">
        <w:rPr>
          <w:rFonts w:ascii="Calibri" w:hAnsi="Calibri"/>
          <w:szCs w:val="24"/>
          <w:lang w:val="en-US"/>
        </w:rPr>
        <w:t xml:space="preserve">in the experience of the interviewees with seminars of political education </w:t>
      </w:r>
      <w:r w:rsidRPr="00E32D52">
        <w:rPr>
          <w:rFonts w:ascii="Calibri" w:hAnsi="Calibri"/>
          <w:szCs w:val="24"/>
          <w:lang w:val="en-US"/>
        </w:rPr>
        <w:t xml:space="preserve">this effect of distant learning venues plays an important </w:t>
      </w:r>
      <w:r w:rsidR="009E6393" w:rsidRPr="00E32D52">
        <w:rPr>
          <w:rFonts w:ascii="Calibri" w:hAnsi="Calibri"/>
          <w:szCs w:val="24"/>
          <w:lang w:val="en-US"/>
        </w:rPr>
        <w:t>role</w:t>
      </w:r>
      <w:r w:rsidRPr="00E32D52">
        <w:rPr>
          <w:rFonts w:ascii="Calibri" w:hAnsi="Calibri"/>
          <w:szCs w:val="24"/>
          <w:lang w:val="en-US"/>
        </w:rPr>
        <w:t xml:space="preserve">. Statements on educational institutions, memorials, excursions and journeys are to be found in many of the interviews. Mona </w:t>
      </w:r>
      <w:del w:id="249" w:author="achschroeder" w:date="2016-12-31T13:12:00Z">
        <w:r w:rsidRPr="00E32D52" w:rsidDel="0095755E">
          <w:rPr>
            <w:rFonts w:ascii="Calibri" w:hAnsi="Calibri"/>
            <w:szCs w:val="24"/>
            <w:lang w:val="en-US"/>
          </w:rPr>
          <w:delText>emphasises</w:delText>
        </w:r>
      </w:del>
      <w:ins w:id="250" w:author="achschroeder" w:date="2016-12-31T13:12:00Z">
        <w:r w:rsidR="0095755E" w:rsidRPr="00E32D52">
          <w:rPr>
            <w:rFonts w:ascii="Calibri" w:hAnsi="Calibri"/>
            <w:szCs w:val="24"/>
            <w:lang w:val="en-US"/>
          </w:rPr>
          <w:t>emphasizes</w:t>
        </w:r>
      </w:ins>
      <w:r w:rsidRPr="00E32D52">
        <w:rPr>
          <w:rFonts w:ascii="Calibri" w:hAnsi="Calibri"/>
          <w:szCs w:val="24"/>
          <w:lang w:val="en-US"/>
        </w:rPr>
        <w:t xml:space="preserve"> </w:t>
      </w:r>
      <w:r w:rsidRPr="00E32D52">
        <w:rPr>
          <w:rFonts w:ascii="Calibri" w:hAnsi="Calibri"/>
          <w:i/>
          <w:szCs w:val="24"/>
          <w:lang w:val="en-US"/>
        </w:rPr>
        <w:t>that the educational institution was something special, thus making everybody present feel to be part of something special</w:t>
      </w:r>
      <w:r w:rsidRPr="00E32D52">
        <w:rPr>
          <w:rFonts w:ascii="Calibri" w:hAnsi="Calibri"/>
          <w:szCs w:val="24"/>
          <w:lang w:val="en-US"/>
        </w:rPr>
        <w:t xml:space="preserve"> (</w:t>
      </w:r>
      <w:r w:rsidR="009E6393" w:rsidRPr="00E32D52">
        <w:rPr>
          <w:rFonts w:ascii="Calibri" w:hAnsi="Calibri"/>
          <w:szCs w:val="24"/>
          <w:lang w:val="en-US"/>
        </w:rPr>
        <w:t>Lines</w:t>
      </w:r>
      <w:r w:rsidRPr="00E32D52">
        <w:rPr>
          <w:rFonts w:ascii="Calibri" w:hAnsi="Calibri"/>
          <w:szCs w:val="24"/>
          <w:lang w:val="en-US"/>
        </w:rPr>
        <w:t xml:space="preserve"> 154-155).</w:t>
      </w:r>
    </w:p>
    <w:p w14:paraId="4EB9671F" w14:textId="25A09B74"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Members of </w:t>
      </w:r>
      <w:r w:rsidR="009E6393" w:rsidRPr="00E32D52">
        <w:rPr>
          <w:rFonts w:ascii="Calibri" w:hAnsi="Calibri"/>
          <w:szCs w:val="24"/>
          <w:lang w:val="en-US"/>
        </w:rPr>
        <w:t xml:space="preserve">a </w:t>
      </w:r>
      <w:r w:rsidRPr="00E32D52">
        <w:rPr>
          <w:rFonts w:ascii="Calibri" w:hAnsi="Calibri"/>
          <w:szCs w:val="24"/>
          <w:lang w:val="en-US"/>
        </w:rPr>
        <w:t>project group of adolescent migrants</w:t>
      </w:r>
      <w:r w:rsidR="00F94C38" w:rsidRPr="00E32D52">
        <w:rPr>
          <w:rFonts w:ascii="Calibri" w:hAnsi="Calibri"/>
          <w:szCs w:val="24"/>
          <w:lang w:val="en-US"/>
        </w:rPr>
        <w:t>,</w:t>
      </w:r>
      <w:r w:rsidRPr="00E32D52">
        <w:rPr>
          <w:rFonts w:ascii="Calibri" w:hAnsi="Calibri"/>
          <w:szCs w:val="24"/>
          <w:lang w:val="en-US"/>
        </w:rPr>
        <w:t xml:space="preserve"> who were interviewed during a group discussion</w:t>
      </w:r>
      <w:r w:rsidR="00F94C38" w:rsidRPr="00E32D52">
        <w:rPr>
          <w:rFonts w:ascii="Calibri" w:hAnsi="Calibri"/>
          <w:szCs w:val="24"/>
          <w:lang w:val="en-US"/>
        </w:rPr>
        <w:t>,</w:t>
      </w:r>
      <w:r w:rsidRPr="00E32D52">
        <w:rPr>
          <w:rFonts w:ascii="Calibri" w:hAnsi="Calibri"/>
          <w:szCs w:val="24"/>
          <w:lang w:val="en-US"/>
        </w:rPr>
        <w:t xml:space="preserve"> visit a concentration camp in Eastern Europe in analysis of the Holocaust. They </w:t>
      </w:r>
      <w:r w:rsidR="00F94C38" w:rsidRPr="00E32D52">
        <w:rPr>
          <w:rFonts w:ascii="Calibri" w:hAnsi="Calibri"/>
          <w:szCs w:val="24"/>
          <w:lang w:val="en-US"/>
        </w:rPr>
        <w:t>describe</w:t>
      </w:r>
      <w:r w:rsidRPr="00E32D52">
        <w:rPr>
          <w:rFonts w:ascii="Calibri" w:hAnsi="Calibri"/>
          <w:szCs w:val="24"/>
          <w:lang w:val="en-US"/>
        </w:rPr>
        <w:t xml:space="preserve"> this visit as </w:t>
      </w:r>
      <w:r w:rsidR="00F94C38" w:rsidRPr="00E32D52">
        <w:rPr>
          <w:rFonts w:ascii="Calibri" w:hAnsi="Calibri"/>
          <w:szCs w:val="24"/>
          <w:lang w:val="en-US"/>
        </w:rPr>
        <w:t xml:space="preserve">an </w:t>
      </w:r>
      <w:r w:rsidRPr="00E32D52">
        <w:rPr>
          <w:rFonts w:ascii="Calibri" w:hAnsi="Calibri"/>
          <w:szCs w:val="24"/>
          <w:lang w:val="en-US"/>
        </w:rPr>
        <w:t>impressive and formative</w:t>
      </w:r>
      <w:r w:rsidR="00F94C38" w:rsidRPr="00E32D52">
        <w:rPr>
          <w:rFonts w:ascii="Calibri" w:hAnsi="Calibri"/>
          <w:szCs w:val="24"/>
          <w:lang w:val="en-US"/>
        </w:rPr>
        <w:t xml:space="preserve"> experience</w:t>
      </w:r>
      <w:r w:rsidRPr="00E32D52">
        <w:rPr>
          <w:rFonts w:ascii="Calibri" w:hAnsi="Calibri"/>
          <w:szCs w:val="24"/>
          <w:lang w:val="en-US"/>
        </w:rPr>
        <w:t xml:space="preserve">. The group goes on further journeys to other memorials and on an educational journey to the Middle East. The participants describe these excursions and journeys due to their high information content as </w:t>
      </w:r>
      <w:r w:rsidRPr="00E32D52">
        <w:rPr>
          <w:rFonts w:ascii="Calibri" w:hAnsi="Calibri"/>
          <w:i/>
          <w:szCs w:val="24"/>
          <w:lang w:val="en-US"/>
        </w:rPr>
        <w:t xml:space="preserve">highlights </w:t>
      </w:r>
      <w:r w:rsidRPr="00E32D52">
        <w:rPr>
          <w:rFonts w:ascii="Calibri" w:hAnsi="Calibri"/>
          <w:szCs w:val="24"/>
          <w:lang w:val="en-US"/>
        </w:rPr>
        <w:t>(</w:t>
      </w:r>
      <w:r w:rsidR="00F94C38" w:rsidRPr="00E32D52">
        <w:rPr>
          <w:rFonts w:ascii="Calibri" w:hAnsi="Calibri"/>
          <w:szCs w:val="24"/>
          <w:lang w:val="en-US"/>
        </w:rPr>
        <w:t>Line</w:t>
      </w:r>
      <w:r w:rsidRPr="00E32D52">
        <w:rPr>
          <w:rFonts w:ascii="Calibri" w:hAnsi="Calibri"/>
          <w:szCs w:val="24"/>
          <w:lang w:val="en-US"/>
        </w:rPr>
        <w:t xml:space="preserve"> 271). </w:t>
      </w:r>
      <w:r w:rsidRPr="00E32D52">
        <w:rPr>
          <w:rFonts w:ascii="Calibri" w:hAnsi="Calibri"/>
          <w:i/>
          <w:szCs w:val="24"/>
          <w:lang w:val="en-US"/>
        </w:rPr>
        <w:t>Particularly in this country (in the Middle East) we met with a group of adolescents, there was communication and</w:t>
      </w:r>
      <w:r w:rsidR="00F94C38" w:rsidRPr="00E32D52">
        <w:rPr>
          <w:rFonts w:ascii="Calibri" w:hAnsi="Calibri"/>
          <w:i/>
          <w:szCs w:val="24"/>
          <w:lang w:val="en-US"/>
        </w:rPr>
        <w:t xml:space="preserve"> …</w:t>
      </w:r>
      <w:r w:rsidRPr="00E32D52">
        <w:rPr>
          <w:rFonts w:ascii="Calibri" w:hAnsi="Calibri"/>
          <w:i/>
          <w:szCs w:val="24"/>
          <w:lang w:val="en-US"/>
        </w:rPr>
        <w:t xml:space="preserve"> this exchange of information...  is something really great</w:t>
      </w:r>
      <w:r w:rsidRPr="00E32D52">
        <w:rPr>
          <w:rFonts w:ascii="Calibri" w:hAnsi="Calibri"/>
          <w:szCs w:val="24"/>
          <w:lang w:val="en-US"/>
        </w:rPr>
        <w:t xml:space="preserve"> (</w:t>
      </w:r>
      <w:r w:rsidR="009E6393" w:rsidRPr="00E32D52">
        <w:rPr>
          <w:rFonts w:ascii="Calibri" w:hAnsi="Calibri"/>
          <w:szCs w:val="24"/>
          <w:lang w:val="en-US"/>
        </w:rPr>
        <w:t>Lines</w:t>
      </w:r>
      <w:r w:rsidRPr="00E32D52">
        <w:rPr>
          <w:rFonts w:ascii="Calibri" w:hAnsi="Calibri"/>
          <w:szCs w:val="24"/>
          <w:lang w:val="en-US"/>
        </w:rPr>
        <w:t xml:space="preserve"> 281-284).</w:t>
      </w:r>
    </w:p>
    <w:p w14:paraId="13A91032" w14:textId="7CD2A369"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Paul notes mainly social </w:t>
      </w:r>
      <w:r w:rsidR="00F94C38" w:rsidRPr="00E32D52">
        <w:rPr>
          <w:rFonts w:ascii="Calibri" w:hAnsi="Calibri"/>
          <w:szCs w:val="24"/>
          <w:lang w:val="en-US"/>
        </w:rPr>
        <w:t xml:space="preserve">contrasts </w:t>
      </w:r>
      <w:r w:rsidRPr="00E32D52">
        <w:rPr>
          <w:rFonts w:ascii="Calibri" w:hAnsi="Calibri"/>
          <w:szCs w:val="24"/>
          <w:lang w:val="en-US"/>
        </w:rPr>
        <w:t xml:space="preserve">from his journalistic exchange seminar to Eastern Europe. Important to him are the encounters and </w:t>
      </w:r>
      <w:r w:rsidR="00F94C38" w:rsidRPr="00E32D52">
        <w:rPr>
          <w:rFonts w:ascii="Calibri" w:hAnsi="Calibri"/>
          <w:szCs w:val="24"/>
          <w:lang w:val="en-US"/>
        </w:rPr>
        <w:t xml:space="preserve">the </w:t>
      </w:r>
      <w:r w:rsidRPr="00E32D52">
        <w:rPr>
          <w:rFonts w:ascii="Calibri" w:hAnsi="Calibri"/>
          <w:szCs w:val="24"/>
          <w:lang w:val="en-US"/>
        </w:rPr>
        <w:t xml:space="preserve">communicating with the people by which he learns new and unknown things about the country. Experiencing directly the cultural difference and social imbalance impresses </w:t>
      </w:r>
      <w:r w:rsidR="005D6572" w:rsidRPr="00E32D52">
        <w:rPr>
          <w:rFonts w:ascii="Calibri" w:hAnsi="Calibri"/>
          <w:szCs w:val="24"/>
          <w:lang w:val="en-US"/>
        </w:rPr>
        <w:t xml:space="preserve">him a lot. It is more formative for him </w:t>
      </w:r>
      <w:r w:rsidRPr="00E32D52">
        <w:rPr>
          <w:rFonts w:ascii="Calibri" w:hAnsi="Calibri"/>
          <w:szCs w:val="24"/>
          <w:lang w:val="en-US"/>
        </w:rPr>
        <w:t xml:space="preserve">than </w:t>
      </w:r>
      <w:r w:rsidR="005D6572" w:rsidRPr="00E32D52">
        <w:rPr>
          <w:rFonts w:ascii="Calibri" w:hAnsi="Calibri"/>
          <w:szCs w:val="24"/>
          <w:lang w:val="en-US"/>
        </w:rPr>
        <w:t xml:space="preserve">the </w:t>
      </w:r>
      <w:r w:rsidRPr="00E32D52">
        <w:rPr>
          <w:rFonts w:ascii="Calibri" w:hAnsi="Calibri"/>
          <w:szCs w:val="24"/>
          <w:lang w:val="en-US"/>
        </w:rPr>
        <w:t xml:space="preserve">theoretical debate during </w:t>
      </w:r>
      <w:r w:rsidR="005D6572" w:rsidRPr="00E32D52">
        <w:rPr>
          <w:rFonts w:ascii="Calibri" w:hAnsi="Calibri"/>
          <w:szCs w:val="24"/>
          <w:lang w:val="en-US"/>
        </w:rPr>
        <w:t xml:space="preserve">the </w:t>
      </w:r>
      <w:r w:rsidRPr="00E32D52">
        <w:rPr>
          <w:rFonts w:ascii="Calibri" w:hAnsi="Calibri"/>
          <w:szCs w:val="24"/>
          <w:lang w:val="en-US"/>
        </w:rPr>
        <w:t xml:space="preserve">seminar. This impressive experience is crucial to his </w:t>
      </w:r>
      <w:r w:rsidR="005D6572" w:rsidRPr="00E32D52">
        <w:rPr>
          <w:rFonts w:ascii="Calibri" w:hAnsi="Calibri"/>
          <w:szCs w:val="24"/>
          <w:lang w:val="en-US"/>
        </w:rPr>
        <w:t xml:space="preserve">later </w:t>
      </w:r>
      <w:r w:rsidRPr="00E32D52">
        <w:rPr>
          <w:rFonts w:ascii="Calibri" w:hAnsi="Calibri"/>
          <w:szCs w:val="24"/>
          <w:lang w:val="en-US"/>
        </w:rPr>
        <w:t>decision to take up sociology at university. He wants to research into the differences in order to be able to understand them better.</w:t>
      </w:r>
    </w:p>
    <w:p w14:paraId="249EBC1A" w14:textId="09814606" w:rsidR="009D6E05" w:rsidRPr="00E32D52" w:rsidRDefault="00A30B5B">
      <w:pPr>
        <w:spacing w:after="200" w:line="276" w:lineRule="auto"/>
        <w:rPr>
          <w:rFonts w:ascii="Calibri" w:hAnsi="Calibri"/>
          <w:szCs w:val="24"/>
          <w:lang w:val="en-US"/>
        </w:rPr>
      </w:pPr>
      <w:r w:rsidRPr="00E32D52">
        <w:rPr>
          <w:rFonts w:ascii="Calibri" w:hAnsi="Calibri"/>
          <w:szCs w:val="24"/>
          <w:lang w:val="en-US"/>
        </w:rPr>
        <w:t xml:space="preserve">6.2.2 </w:t>
      </w:r>
      <w:r w:rsidR="00FA67E0" w:rsidRPr="00E32D52">
        <w:rPr>
          <w:rFonts w:ascii="Calibri" w:hAnsi="Calibri"/>
          <w:szCs w:val="24"/>
          <w:lang w:val="en-US"/>
        </w:rPr>
        <w:t xml:space="preserve">Close: on site, in </w:t>
      </w:r>
      <w:r w:rsidR="005D6572" w:rsidRPr="00E32D52">
        <w:rPr>
          <w:rFonts w:ascii="Calibri" w:hAnsi="Calibri"/>
          <w:szCs w:val="24"/>
          <w:lang w:val="en-US"/>
        </w:rPr>
        <w:t>the living</w:t>
      </w:r>
      <w:r w:rsidR="00FA67E0" w:rsidRPr="00E32D52">
        <w:rPr>
          <w:rFonts w:ascii="Calibri" w:hAnsi="Calibri"/>
          <w:szCs w:val="24"/>
          <w:lang w:val="en-US"/>
        </w:rPr>
        <w:t xml:space="preserve"> environment</w:t>
      </w:r>
    </w:p>
    <w:p w14:paraId="78A2F062" w14:textId="2966FDD0" w:rsidR="009D6E05" w:rsidRPr="00E32D52" w:rsidRDefault="0049529D">
      <w:pPr>
        <w:spacing w:after="200" w:line="276" w:lineRule="auto"/>
        <w:rPr>
          <w:rFonts w:ascii="Calibri" w:hAnsi="Calibri"/>
          <w:szCs w:val="24"/>
          <w:lang w:val="en-US"/>
        </w:rPr>
      </w:pPr>
      <w:r w:rsidRPr="00E32D52">
        <w:rPr>
          <w:rFonts w:ascii="Calibri" w:hAnsi="Calibri"/>
          <w:szCs w:val="24"/>
          <w:lang w:val="en-US"/>
        </w:rPr>
        <w:t>“</w:t>
      </w:r>
      <w:r w:rsidR="00FA67E0" w:rsidRPr="00E32D52">
        <w:rPr>
          <w:rFonts w:ascii="Calibri" w:hAnsi="Calibri"/>
          <w:szCs w:val="24"/>
          <w:lang w:val="en-US"/>
        </w:rPr>
        <w:t>Close“ learning venues show their advantages if the barriers for taking part in an event want to be kept low. The familiar setting offers</w:t>
      </w:r>
      <w:r w:rsidR="0077227E" w:rsidRPr="00E32D52">
        <w:rPr>
          <w:rFonts w:ascii="Calibri" w:hAnsi="Calibri"/>
          <w:szCs w:val="24"/>
          <w:lang w:val="en-US"/>
        </w:rPr>
        <w:t xml:space="preserve"> possibilities to connect</w:t>
      </w:r>
      <w:r w:rsidR="00FA67E0" w:rsidRPr="00E32D52">
        <w:rPr>
          <w:rFonts w:ascii="Calibri" w:hAnsi="Calibri"/>
          <w:szCs w:val="24"/>
          <w:lang w:val="en-US"/>
        </w:rPr>
        <w:t xml:space="preserve">. Fears and worries concerning </w:t>
      </w:r>
      <w:r w:rsidR="0077227E" w:rsidRPr="00E32D52">
        <w:rPr>
          <w:rFonts w:ascii="Calibri" w:hAnsi="Calibri"/>
          <w:szCs w:val="24"/>
          <w:lang w:val="en-US"/>
        </w:rPr>
        <w:t xml:space="preserve">distant, </w:t>
      </w:r>
      <w:r w:rsidR="00FA67E0" w:rsidRPr="00E32D52">
        <w:rPr>
          <w:rFonts w:ascii="Calibri" w:hAnsi="Calibri"/>
          <w:szCs w:val="24"/>
          <w:lang w:val="en-US"/>
        </w:rPr>
        <w:t xml:space="preserve">unknown </w:t>
      </w:r>
      <w:r w:rsidR="0077227E" w:rsidRPr="00E32D52">
        <w:rPr>
          <w:rFonts w:ascii="Calibri" w:hAnsi="Calibri"/>
          <w:szCs w:val="24"/>
          <w:lang w:val="en-US"/>
        </w:rPr>
        <w:t xml:space="preserve">and </w:t>
      </w:r>
      <w:r w:rsidR="00FA67E0" w:rsidRPr="00E32D52">
        <w:rPr>
          <w:rFonts w:ascii="Calibri" w:hAnsi="Calibri"/>
          <w:szCs w:val="24"/>
          <w:lang w:val="en-US"/>
        </w:rPr>
        <w:t>foreign places can be excluded. This wa</w:t>
      </w:r>
      <w:r w:rsidR="0077227E" w:rsidRPr="00E32D52">
        <w:rPr>
          <w:rFonts w:ascii="Calibri" w:hAnsi="Calibri"/>
          <w:szCs w:val="24"/>
          <w:lang w:val="en-US"/>
        </w:rPr>
        <w:t>y</w:t>
      </w:r>
      <w:r w:rsidR="00FA67E0" w:rsidRPr="00E32D52">
        <w:rPr>
          <w:rFonts w:ascii="Calibri" w:hAnsi="Calibri"/>
          <w:szCs w:val="24"/>
          <w:lang w:val="en-US"/>
        </w:rPr>
        <w:t xml:space="preserve"> events of political youth education are easily included in the </w:t>
      </w:r>
      <w:r w:rsidR="0077227E" w:rsidRPr="00E32D52">
        <w:rPr>
          <w:rFonts w:ascii="Calibri" w:hAnsi="Calibri"/>
          <w:szCs w:val="24"/>
          <w:lang w:val="en-US"/>
        </w:rPr>
        <w:t xml:space="preserve">living </w:t>
      </w:r>
      <w:r w:rsidR="00FA67E0" w:rsidRPr="00E32D52">
        <w:rPr>
          <w:rFonts w:ascii="Calibri" w:hAnsi="Calibri"/>
          <w:szCs w:val="24"/>
          <w:lang w:val="en-US"/>
        </w:rPr>
        <w:t xml:space="preserve">environment of the adolescents. </w:t>
      </w:r>
      <w:r w:rsidRPr="00E32D52">
        <w:rPr>
          <w:rFonts w:ascii="Calibri" w:hAnsi="Calibri"/>
          <w:szCs w:val="24"/>
          <w:lang w:val="en-US"/>
        </w:rPr>
        <w:t>Thus one</w:t>
      </w:r>
      <w:r w:rsidR="00FA67E0" w:rsidRPr="00E32D52">
        <w:rPr>
          <w:rFonts w:ascii="Calibri" w:hAnsi="Calibri"/>
          <w:szCs w:val="24"/>
          <w:lang w:val="en-US"/>
        </w:rPr>
        <w:t xml:space="preserve"> can reach </w:t>
      </w:r>
      <w:r w:rsidR="0077227E" w:rsidRPr="00E32D52">
        <w:rPr>
          <w:rFonts w:ascii="Calibri" w:hAnsi="Calibri"/>
          <w:szCs w:val="24"/>
          <w:lang w:val="en-US"/>
        </w:rPr>
        <w:t xml:space="preserve">especially </w:t>
      </w:r>
      <w:r w:rsidR="00FA67E0" w:rsidRPr="00E32D52">
        <w:rPr>
          <w:rFonts w:ascii="Calibri" w:hAnsi="Calibri"/>
          <w:szCs w:val="24"/>
          <w:lang w:val="en-US"/>
        </w:rPr>
        <w:t xml:space="preserve">those </w:t>
      </w:r>
      <w:r w:rsidR="0039593F" w:rsidRPr="00E32D52">
        <w:rPr>
          <w:rFonts w:ascii="Calibri" w:hAnsi="Calibri"/>
          <w:szCs w:val="24"/>
          <w:lang w:val="en-US"/>
        </w:rPr>
        <w:t xml:space="preserve">young people, </w:t>
      </w:r>
      <w:r w:rsidR="00FA67E0" w:rsidRPr="00E32D52">
        <w:rPr>
          <w:rFonts w:ascii="Calibri" w:hAnsi="Calibri"/>
          <w:szCs w:val="24"/>
          <w:lang w:val="en-US"/>
        </w:rPr>
        <w:t xml:space="preserve">who generally or at that specific </w:t>
      </w:r>
      <w:r w:rsidR="0039593F" w:rsidRPr="00E32D52">
        <w:rPr>
          <w:rFonts w:ascii="Calibri" w:hAnsi="Calibri"/>
          <w:szCs w:val="24"/>
          <w:lang w:val="en-US"/>
        </w:rPr>
        <w:t>moment</w:t>
      </w:r>
      <w:r w:rsidR="00FA67E0" w:rsidRPr="00E32D52">
        <w:rPr>
          <w:rFonts w:ascii="Calibri" w:hAnsi="Calibri"/>
          <w:szCs w:val="24"/>
          <w:lang w:val="en-US"/>
        </w:rPr>
        <w:t xml:space="preserve"> </w:t>
      </w:r>
      <w:r w:rsidR="0077227E" w:rsidRPr="00E32D52">
        <w:rPr>
          <w:rFonts w:ascii="Calibri" w:hAnsi="Calibri"/>
          <w:szCs w:val="24"/>
          <w:lang w:val="en-US"/>
        </w:rPr>
        <w:t xml:space="preserve">don´t </w:t>
      </w:r>
      <w:r w:rsidR="00FA67E0" w:rsidRPr="00E32D52">
        <w:rPr>
          <w:rFonts w:ascii="Calibri" w:hAnsi="Calibri"/>
          <w:szCs w:val="24"/>
          <w:lang w:val="en-US"/>
        </w:rPr>
        <w:t>have the resource</w:t>
      </w:r>
      <w:r w:rsidR="00F16925" w:rsidRPr="00E32D52">
        <w:rPr>
          <w:rFonts w:ascii="Calibri" w:hAnsi="Calibri"/>
          <w:szCs w:val="24"/>
          <w:lang w:val="en-US"/>
        </w:rPr>
        <w:t>s</w:t>
      </w:r>
      <w:r w:rsidR="00FA67E0" w:rsidRPr="00E32D52">
        <w:rPr>
          <w:rFonts w:ascii="Calibri" w:hAnsi="Calibri"/>
          <w:szCs w:val="24"/>
          <w:lang w:val="en-US"/>
        </w:rPr>
        <w:t xml:space="preserve"> to</w:t>
      </w:r>
      <w:r w:rsidR="00F16925" w:rsidRPr="00E32D52">
        <w:rPr>
          <w:rFonts w:ascii="Calibri" w:hAnsi="Calibri"/>
          <w:szCs w:val="24"/>
          <w:lang w:val="en-US"/>
        </w:rPr>
        <w:t xml:space="preserve"> </w:t>
      </w:r>
      <w:r w:rsidR="0039593F" w:rsidRPr="00E32D52">
        <w:rPr>
          <w:rFonts w:ascii="Calibri" w:hAnsi="Calibri"/>
          <w:szCs w:val="24"/>
          <w:lang w:val="en-US"/>
        </w:rPr>
        <w:t>tolerate</w:t>
      </w:r>
      <w:r w:rsidR="00FA67E0" w:rsidRPr="00E32D52">
        <w:rPr>
          <w:rFonts w:ascii="Calibri" w:hAnsi="Calibri"/>
          <w:szCs w:val="24"/>
          <w:lang w:val="en-US"/>
        </w:rPr>
        <w:t xml:space="preserve"> </w:t>
      </w:r>
      <w:r w:rsidR="008B66F3" w:rsidRPr="00E32D52">
        <w:rPr>
          <w:rFonts w:ascii="Calibri" w:hAnsi="Calibri"/>
          <w:szCs w:val="24"/>
          <w:lang w:val="en-US"/>
        </w:rPr>
        <w:t xml:space="preserve">feelings of </w:t>
      </w:r>
      <w:r w:rsidRPr="00E32D52">
        <w:rPr>
          <w:rFonts w:ascii="Calibri" w:hAnsi="Calibri"/>
          <w:szCs w:val="24"/>
          <w:lang w:val="en-US"/>
        </w:rPr>
        <w:t>“</w:t>
      </w:r>
      <w:r w:rsidR="008B66F3" w:rsidRPr="00E32D52">
        <w:rPr>
          <w:rFonts w:ascii="Calibri" w:hAnsi="Calibri"/>
          <w:szCs w:val="24"/>
          <w:lang w:val="en-US"/>
        </w:rPr>
        <w:t>foreignness</w:t>
      </w:r>
      <w:r w:rsidR="00FA67E0" w:rsidRPr="00E32D52">
        <w:rPr>
          <w:rFonts w:ascii="Calibri" w:hAnsi="Calibri"/>
          <w:szCs w:val="24"/>
          <w:lang w:val="en-US"/>
        </w:rPr>
        <w:t>“</w:t>
      </w:r>
      <w:r w:rsidR="00FC6511" w:rsidRPr="00E32D52">
        <w:rPr>
          <w:rFonts w:ascii="Calibri" w:hAnsi="Calibri"/>
          <w:szCs w:val="24"/>
          <w:lang w:val="en-US"/>
        </w:rPr>
        <w:t xml:space="preserve"> </w:t>
      </w:r>
      <w:r w:rsidR="00F16925" w:rsidRPr="00E32D52">
        <w:rPr>
          <w:rFonts w:ascii="Calibri" w:hAnsi="Calibri"/>
          <w:szCs w:val="24"/>
          <w:lang w:val="en-US"/>
        </w:rPr>
        <w:t xml:space="preserve">outside their </w:t>
      </w:r>
      <w:r w:rsidR="0039593F" w:rsidRPr="00E32D52">
        <w:rPr>
          <w:rFonts w:ascii="Calibri" w:hAnsi="Calibri"/>
          <w:szCs w:val="24"/>
          <w:lang w:val="en-US"/>
        </w:rPr>
        <w:t>familiar</w:t>
      </w:r>
      <w:r w:rsidR="00F16925" w:rsidRPr="00E32D52">
        <w:rPr>
          <w:rFonts w:ascii="Calibri" w:hAnsi="Calibri"/>
          <w:szCs w:val="24"/>
          <w:lang w:val="en-US"/>
        </w:rPr>
        <w:t xml:space="preserve"> living environment</w:t>
      </w:r>
      <w:r w:rsidRPr="00E32D52">
        <w:rPr>
          <w:rFonts w:ascii="Calibri" w:hAnsi="Calibri"/>
          <w:szCs w:val="24"/>
          <w:lang w:val="en-US"/>
        </w:rPr>
        <w:t>. “</w:t>
      </w:r>
      <w:r w:rsidR="00FA67E0" w:rsidRPr="00E32D52">
        <w:rPr>
          <w:rFonts w:ascii="Calibri" w:hAnsi="Calibri"/>
          <w:szCs w:val="24"/>
          <w:lang w:val="en-US"/>
        </w:rPr>
        <w:t>Close“</w:t>
      </w:r>
      <w:del w:id="251" w:author="achschroeder" w:date="2016-12-31T14:25:00Z">
        <w:r w:rsidR="00FA67E0" w:rsidRPr="00E32D52" w:rsidDel="00B3072F">
          <w:rPr>
            <w:rFonts w:ascii="Calibri" w:hAnsi="Calibri"/>
            <w:szCs w:val="24"/>
            <w:lang w:val="en-US"/>
          </w:rPr>
          <w:delText xml:space="preserve"> </w:delText>
        </w:r>
      </w:del>
      <w:r w:rsidR="00FA67E0" w:rsidRPr="00E32D52">
        <w:rPr>
          <w:rFonts w:ascii="Calibri" w:hAnsi="Calibri"/>
          <w:szCs w:val="24"/>
          <w:lang w:val="en-US"/>
        </w:rPr>
        <w:t xml:space="preserve">venues </w:t>
      </w:r>
      <w:r w:rsidR="0077227E" w:rsidRPr="00E32D52">
        <w:rPr>
          <w:rFonts w:ascii="Calibri" w:hAnsi="Calibri"/>
          <w:szCs w:val="24"/>
          <w:lang w:val="en-US"/>
        </w:rPr>
        <w:t xml:space="preserve">are also </w:t>
      </w:r>
      <w:del w:id="252" w:author="achschroeder" w:date="2016-12-31T13:12:00Z">
        <w:r w:rsidR="00FA67E0" w:rsidRPr="00E32D52" w:rsidDel="0095755E">
          <w:rPr>
            <w:rFonts w:ascii="Calibri" w:hAnsi="Calibri"/>
            <w:szCs w:val="24"/>
            <w:lang w:val="en-US"/>
          </w:rPr>
          <w:delText>favourable</w:delText>
        </w:r>
      </w:del>
      <w:ins w:id="253" w:author="achschroeder" w:date="2016-12-31T13:12:00Z">
        <w:r w:rsidR="0095755E" w:rsidRPr="00E32D52">
          <w:rPr>
            <w:rFonts w:ascii="Calibri" w:hAnsi="Calibri"/>
            <w:szCs w:val="24"/>
            <w:lang w:val="en-US"/>
          </w:rPr>
          <w:t>favorable</w:t>
        </w:r>
      </w:ins>
      <w:r w:rsidR="00FA67E0" w:rsidRPr="00E32D52">
        <w:rPr>
          <w:rFonts w:ascii="Calibri" w:hAnsi="Calibri"/>
          <w:szCs w:val="24"/>
          <w:lang w:val="en-US"/>
        </w:rPr>
        <w:t xml:space="preserve"> concerning </w:t>
      </w:r>
      <w:r w:rsidR="0077227E" w:rsidRPr="00E32D52">
        <w:rPr>
          <w:rFonts w:ascii="Calibri" w:hAnsi="Calibri"/>
          <w:szCs w:val="24"/>
          <w:lang w:val="en-US"/>
        </w:rPr>
        <w:t xml:space="preserve">the </w:t>
      </w:r>
      <w:r w:rsidR="00FA67E0" w:rsidRPr="00E32D52">
        <w:rPr>
          <w:rFonts w:ascii="Calibri" w:hAnsi="Calibri"/>
          <w:szCs w:val="24"/>
          <w:lang w:val="en-US"/>
        </w:rPr>
        <w:t>transfer of new knowledge and experience into everyday life.</w:t>
      </w:r>
    </w:p>
    <w:p w14:paraId="20E5CF85" w14:textId="406C5CC2" w:rsidR="009D6E05" w:rsidRPr="00E32D52" w:rsidRDefault="0039593F">
      <w:pPr>
        <w:spacing w:after="200" w:line="276" w:lineRule="auto"/>
        <w:rPr>
          <w:rFonts w:ascii="Calibri" w:hAnsi="Calibri"/>
          <w:szCs w:val="24"/>
          <w:lang w:val="en-US"/>
        </w:rPr>
      </w:pPr>
      <w:r w:rsidRPr="00E32D52">
        <w:rPr>
          <w:rFonts w:ascii="Calibri" w:hAnsi="Calibri"/>
          <w:szCs w:val="24"/>
          <w:lang w:val="en-US"/>
        </w:rPr>
        <w:t>These aspects of “</w:t>
      </w:r>
      <w:r w:rsidR="00FA67E0" w:rsidRPr="00E32D52">
        <w:rPr>
          <w:rFonts w:ascii="Calibri" w:hAnsi="Calibri"/>
          <w:szCs w:val="24"/>
          <w:lang w:val="en-US"/>
        </w:rPr>
        <w:t xml:space="preserve">close“ venues </w:t>
      </w:r>
      <w:r w:rsidR="008B66F3" w:rsidRPr="00E32D52">
        <w:rPr>
          <w:rFonts w:ascii="Calibri" w:hAnsi="Calibri"/>
          <w:szCs w:val="24"/>
          <w:lang w:val="en-US"/>
        </w:rPr>
        <w:t xml:space="preserve">also </w:t>
      </w:r>
      <w:r w:rsidR="00FA67E0" w:rsidRPr="00E32D52">
        <w:rPr>
          <w:rFonts w:ascii="Calibri" w:hAnsi="Calibri"/>
          <w:szCs w:val="24"/>
          <w:lang w:val="en-US"/>
        </w:rPr>
        <w:t xml:space="preserve">come up in the interviews </w:t>
      </w:r>
      <w:r w:rsidR="008B66F3" w:rsidRPr="00E32D52">
        <w:rPr>
          <w:rFonts w:ascii="Calibri" w:hAnsi="Calibri"/>
          <w:szCs w:val="24"/>
          <w:lang w:val="en-US"/>
        </w:rPr>
        <w:t>repeatedly</w:t>
      </w:r>
      <w:r w:rsidR="00FA67E0" w:rsidRPr="00E32D52">
        <w:rPr>
          <w:rFonts w:ascii="Calibri" w:hAnsi="Calibri"/>
          <w:szCs w:val="24"/>
          <w:lang w:val="en-US"/>
        </w:rPr>
        <w:t xml:space="preserve">. </w:t>
      </w:r>
      <w:r w:rsidR="008B66F3" w:rsidRPr="00E32D52">
        <w:rPr>
          <w:rFonts w:ascii="Calibri" w:hAnsi="Calibri"/>
          <w:szCs w:val="24"/>
          <w:lang w:val="en-US"/>
        </w:rPr>
        <w:t xml:space="preserve">Thus </w:t>
      </w:r>
      <w:r w:rsidR="00FA67E0" w:rsidRPr="00E32D52">
        <w:rPr>
          <w:rFonts w:ascii="Calibri" w:hAnsi="Calibri"/>
          <w:szCs w:val="24"/>
          <w:lang w:val="en-US"/>
        </w:rPr>
        <w:t xml:space="preserve">Ann-Kathrin and Alexander are both active in Children and Youth Parliament. Ann-Kathrin mainly sees it as </w:t>
      </w:r>
      <w:r w:rsidR="00FA67E0" w:rsidRPr="00E32D52">
        <w:rPr>
          <w:rFonts w:ascii="Calibri" w:hAnsi="Calibri"/>
          <w:i/>
          <w:szCs w:val="24"/>
          <w:lang w:val="en-US"/>
        </w:rPr>
        <w:t>a good opportunity to do something locally</w:t>
      </w:r>
      <w:r w:rsidR="00FA67E0" w:rsidRPr="00E32D52">
        <w:rPr>
          <w:rFonts w:ascii="Calibri" w:hAnsi="Calibri"/>
          <w:szCs w:val="24"/>
          <w:lang w:val="en-US"/>
        </w:rPr>
        <w:t xml:space="preserve"> (</w:t>
      </w:r>
      <w:r w:rsidR="008B66F3" w:rsidRPr="00E32D52">
        <w:rPr>
          <w:rFonts w:ascii="Calibri" w:hAnsi="Calibri"/>
          <w:szCs w:val="24"/>
          <w:lang w:val="en-US"/>
        </w:rPr>
        <w:t>Lines</w:t>
      </w:r>
      <w:r w:rsidR="00FA67E0" w:rsidRPr="00E32D52">
        <w:rPr>
          <w:rFonts w:ascii="Calibri" w:hAnsi="Calibri"/>
          <w:szCs w:val="24"/>
          <w:lang w:val="en-US"/>
        </w:rPr>
        <w:t xml:space="preserve"> 37-38), </w:t>
      </w:r>
      <w:r w:rsidR="008B66F3" w:rsidRPr="00E32D52">
        <w:rPr>
          <w:rFonts w:ascii="Calibri" w:hAnsi="Calibri"/>
          <w:szCs w:val="24"/>
          <w:lang w:val="en-US"/>
        </w:rPr>
        <w:t>that means to</w:t>
      </w:r>
      <w:r w:rsidR="00FA67E0" w:rsidRPr="00E32D52">
        <w:rPr>
          <w:rFonts w:ascii="Calibri" w:hAnsi="Calibri"/>
          <w:szCs w:val="24"/>
          <w:lang w:val="en-US"/>
        </w:rPr>
        <w:t xml:space="preserve"> affect changes in her own environment. Alexander points out that he can </w:t>
      </w:r>
      <w:r w:rsidR="00585ABC" w:rsidRPr="00E32D52">
        <w:rPr>
          <w:rFonts w:ascii="Calibri" w:hAnsi="Calibri"/>
          <w:szCs w:val="24"/>
          <w:lang w:val="en-US"/>
        </w:rPr>
        <w:t xml:space="preserve">establish relationships and </w:t>
      </w:r>
      <w:r w:rsidR="00FA67E0" w:rsidRPr="00E32D52">
        <w:rPr>
          <w:rFonts w:ascii="Calibri" w:hAnsi="Calibri"/>
          <w:szCs w:val="24"/>
          <w:lang w:val="en-US"/>
        </w:rPr>
        <w:t xml:space="preserve">build </w:t>
      </w:r>
      <w:r w:rsidR="00585ABC" w:rsidRPr="00E32D52">
        <w:rPr>
          <w:rFonts w:ascii="Calibri" w:hAnsi="Calibri"/>
          <w:szCs w:val="24"/>
          <w:lang w:val="en-US"/>
        </w:rPr>
        <w:t xml:space="preserve">up local networks </w:t>
      </w:r>
      <w:r w:rsidR="00FA67E0" w:rsidRPr="00E32D52">
        <w:rPr>
          <w:rFonts w:ascii="Calibri" w:hAnsi="Calibri"/>
          <w:szCs w:val="24"/>
          <w:lang w:val="en-US"/>
        </w:rPr>
        <w:t xml:space="preserve">by his activities in the Parliament. He </w:t>
      </w:r>
      <w:r w:rsidR="00585ABC" w:rsidRPr="00E32D52">
        <w:rPr>
          <w:rFonts w:ascii="Calibri" w:hAnsi="Calibri"/>
          <w:szCs w:val="24"/>
          <w:lang w:val="en-US"/>
        </w:rPr>
        <w:t xml:space="preserve">also </w:t>
      </w:r>
      <w:r w:rsidR="00FA67E0" w:rsidRPr="00E32D52">
        <w:rPr>
          <w:rFonts w:ascii="Calibri" w:hAnsi="Calibri"/>
          <w:szCs w:val="24"/>
          <w:lang w:val="en-US"/>
        </w:rPr>
        <w:t>gets to know more about his home town and can</w:t>
      </w:r>
      <w:r w:rsidR="00585ABC" w:rsidRPr="00E32D52">
        <w:rPr>
          <w:rFonts w:ascii="Calibri" w:hAnsi="Calibri"/>
          <w:szCs w:val="24"/>
          <w:lang w:val="en-US"/>
        </w:rPr>
        <w:t xml:space="preserve"> thus</w:t>
      </w:r>
      <w:r w:rsidR="00FA67E0" w:rsidRPr="00E32D52">
        <w:rPr>
          <w:rFonts w:ascii="Calibri" w:hAnsi="Calibri"/>
          <w:szCs w:val="24"/>
          <w:lang w:val="en-US"/>
        </w:rPr>
        <w:t xml:space="preserve"> </w:t>
      </w:r>
      <w:r w:rsidR="00585ABC" w:rsidRPr="00E32D52">
        <w:rPr>
          <w:rFonts w:ascii="Calibri" w:hAnsi="Calibri"/>
          <w:szCs w:val="24"/>
          <w:lang w:val="en-US"/>
        </w:rPr>
        <w:t xml:space="preserve">identify </w:t>
      </w:r>
      <w:r w:rsidR="00FA67E0" w:rsidRPr="00E32D52">
        <w:rPr>
          <w:rFonts w:ascii="Calibri" w:hAnsi="Calibri"/>
          <w:szCs w:val="24"/>
          <w:lang w:val="en-US"/>
        </w:rPr>
        <w:t>more easily. In addition</w:t>
      </w:r>
      <w:r w:rsidRPr="00E32D52">
        <w:rPr>
          <w:rFonts w:ascii="Calibri" w:hAnsi="Calibri"/>
          <w:szCs w:val="24"/>
          <w:lang w:val="en-US"/>
        </w:rPr>
        <w:t>,</w:t>
      </w:r>
      <w:r w:rsidR="00FA67E0" w:rsidRPr="00E32D52">
        <w:rPr>
          <w:rFonts w:ascii="Calibri" w:hAnsi="Calibri"/>
          <w:szCs w:val="24"/>
          <w:lang w:val="en-US"/>
        </w:rPr>
        <w:t xml:space="preserve"> belonging to the Children and Youth Parliament is of vital importance to him </w:t>
      </w:r>
      <w:r w:rsidR="00FF2805" w:rsidRPr="00E32D52">
        <w:rPr>
          <w:rFonts w:ascii="Calibri" w:hAnsi="Calibri"/>
          <w:szCs w:val="24"/>
          <w:lang w:val="en-US"/>
        </w:rPr>
        <w:t>for getting</w:t>
      </w:r>
      <w:r w:rsidR="00585ABC" w:rsidRPr="00E32D52">
        <w:rPr>
          <w:rFonts w:ascii="Calibri" w:hAnsi="Calibri"/>
          <w:szCs w:val="24"/>
          <w:lang w:val="en-US"/>
        </w:rPr>
        <w:t xml:space="preserve"> in contact with</w:t>
      </w:r>
      <w:r w:rsidR="00FA67E0" w:rsidRPr="00E32D52">
        <w:rPr>
          <w:rFonts w:ascii="Calibri" w:hAnsi="Calibri"/>
          <w:szCs w:val="24"/>
          <w:lang w:val="en-US"/>
        </w:rPr>
        <w:t xml:space="preserve"> politics</w:t>
      </w:r>
      <w:r w:rsidR="00585ABC" w:rsidRPr="00E32D52">
        <w:rPr>
          <w:rFonts w:ascii="Calibri" w:hAnsi="Calibri"/>
          <w:szCs w:val="24"/>
          <w:lang w:val="en-US"/>
        </w:rPr>
        <w:t xml:space="preserve"> </w:t>
      </w:r>
      <w:r w:rsidR="00FF2805" w:rsidRPr="00E32D52">
        <w:rPr>
          <w:rFonts w:ascii="Calibri" w:hAnsi="Calibri"/>
          <w:szCs w:val="24"/>
          <w:lang w:val="en-US"/>
        </w:rPr>
        <w:t>on a local level</w:t>
      </w:r>
      <w:r w:rsidR="00FA67E0" w:rsidRPr="00E32D52">
        <w:rPr>
          <w:rFonts w:ascii="Calibri" w:hAnsi="Calibri"/>
          <w:szCs w:val="24"/>
          <w:lang w:val="en-US"/>
        </w:rPr>
        <w:t xml:space="preserve">. Local </w:t>
      </w:r>
      <w:r w:rsidR="00FF2805" w:rsidRPr="00E32D52">
        <w:rPr>
          <w:rFonts w:ascii="Calibri" w:hAnsi="Calibri"/>
          <w:szCs w:val="24"/>
          <w:lang w:val="en-US"/>
        </w:rPr>
        <w:t>issues</w:t>
      </w:r>
      <w:r w:rsidR="00FA67E0" w:rsidRPr="00E32D52">
        <w:rPr>
          <w:rFonts w:ascii="Calibri" w:hAnsi="Calibri"/>
          <w:szCs w:val="24"/>
          <w:lang w:val="en-US"/>
        </w:rPr>
        <w:t xml:space="preserve"> </w:t>
      </w:r>
      <w:r w:rsidR="00FF2805" w:rsidRPr="00E32D52">
        <w:rPr>
          <w:rFonts w:ascii="Calibri" w:hAnsi="Calibri"/>
          <w:szCs w:val="24"/>
          <w:lang w:val="en-US"/>
        </w:rPr>
        <w:t xml:space="preserve">and initiatives </w:t>
      </w:r>
      <w:r w:rsidR="00FA67E0" w:rsidRPr="00E32D52">
        <w:rPr>
          <w:rFonts w:ascii="Calibri" w:hAnsi="Calibri"/>
          <w:szCs w:val="24"/>
          <w:lang w:val="en-US"/>
        </w:rPr>
        <w:t xml:space="preserve">appeal to him as they are closely connected to his </w:t>
      </w:r>
      <w:r w:rsidR="00FF2805" w:rsidRPr="00E32D52">
        <w:rPr>
          <w:rFonts w:ascii="Calibri" w:hAnsi="Calibri"/>
          <w:szCs w:val="24"/>
          <w:lang w:val="en-US"/>
        </w:rPr>
        <w:t xml:space="preserve">living </w:t>
      </w:r>
      <w:r w:rsidR="00FA67E0" w:rsidRPr="00E32D52">
        <w:rPr>
          <w:rFonts w:ascii="Calibri" w:hAnsi="Calibri"/>
          <w:szCs w:val="24"/>
          <w:lang w:val="en-US"/>
        </w:rPr>
        <w:t xml:space="preserve">environment. He can </w:t>
      </w:r>
      <w:r w:rsidR="00FF2805" w:rsidRPr="00E32D52">
        <w:rPr>
          <w:rFonts w:ascii="Calibri" w:hAnsi="Calibri"/>
          <w:szCs w:val="24"/>
          <w:lang w:val="en-US"/>
        </w:rPr>
        <w:t xml:space="preserve">thus </w:t>
      </w:r>
      <w:r w:rsidR="00FA67E0" w:rsidRPr="00E32D52">
        <w:rPr>
          <w:rFonts w:ascii="Calibri" w:hAnsi="Calibri"/>
          <w:szCs w:val="24"/>
          <w:lang w:val="en-US"/>
        </w:rPr>
        <w:t>experience the effect</w:t>
      </w:r>
      <w:r w:rsidR="00FF2805" w:rsidRPr="00E32D52">
        <w:rPr>
          <w:rFonts w:ascii="Calibri" w:hAnsi="Calibri"/>
          <w:szCs w:val="24"/>
          <w:lang w:val="en-US"/>
        </w:rPr>
        <w:t>s</w:t>
      </w:r>
      <w:r w:rsidR="00FA67E0" w:rsidRPr="00E32D52">
        <w:rPr>
          <w:rFonts w:ascii="Calibri" w:hAnsi="Calibri"/>
          <w:szCs w:val="24"/>
          <w:lang w:val="en-US"/>
        </w:rPr>
        <w:t xml:space="preserve"> and consequences of </w:t>
      </w:r>
      <w:r w:rsidR="00FF2805" w:rsidRPr="00E32D52">
        <w:rPr>
          <w:rFonts w:ascii="Calibri" w:hAnsi="Calibri"/>
          <w:szCs w:val="24"/>
          <w:lang w:val="en-US"/>
        </w:rPr>
        <w:t xml:space="preserve">political </w:t>
      </w:r>
      <w:r w:rsidR="00FA67E0" w:rsidRPr="00E32D52">
        <w:rPr>
          <w:rFonts w:ascii="Calibri" w:hAnsi="Calibri"/>
          <w:szCs w:val="24"/>
          <w:lang w:val="en-US"/>
        </w:rPr>
        <w:t>action immediately.</w:t>
      </w:r>
    </w:p>
    <w:p w14:paraId="3F5348B8" w14:textId="78136C65"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Marianne, Susanne, Manuela and Esra are taking part as </w:t>
      </w:r>
      <w:r w:rsidR="00220649" w:rsidRPr="00E32D52">
        <w:rPr>
          <w:rFonts w:ascii="Calibri" w:hAnsi="Calibri"/>
          <w:szCs w:val="24"/>
          <w:lang w:val="en-US"/>
        </w:rPr>
        <w:t>guides</w:t>
      </w:r>
      <w:r w:rsidRPr="00E32D52">
        <w:rPr>
          <w:rFonts w:ascii="Calibri" w:hAnsi="Calibri"/>
          <w:szCs w:val="24"/>
          <w:lang w:val="en-US"/>
        </w:rPr>
        <w:t xml:space="preserve"> in </w:t>
      </w:r>
      <w:r w:rsidR="00220649" w:rsidRPr="00E32D52">
        <w:rPr>
          <w:rFonts w:ascii="Calibri" w:hAnsi="Calibri"/>
          <w:szCs w:val="24"/>
          <w:lang w:val="en-US"/>
        </w:rPr>
        <w:t xml:space="preserve">a travelling </w:t>
      </w:r>
      <w:r w:rsidRPr="00E32D52">
        <w:rPr>
          <w:rFonts w:ascii="Calibri" w:hAnsi="Calibri"/>
          <w:szCs w:val="24"/>
          <w:lang w:val="en-US"/>
        </w:rPr>
        <w:t xml:space="preserve">exhibition on the prosecution of Jews during the Third Reich in their home town or its close surroundings. In their statements appears their fascination in participating lies in being able to pass an understanding of a so far unknown and difficult topic to other adolescents in their own environment. </w:t>
      </w:r>
      <w:r w:rsidR="00220649" w:rsidRPr="00E32D52">
        <w:rPr>
          <w:rFonts w:ascii="Calibri" w:hAnsi="Calibri"/>
          <w:szCs w:val="24"/>
          <w:lang w:val="en-US"/>
        </w:rPr>
        <w:t xml:space="preserve">With </w:t>
      </w:r>
      <w:r w:rsidRPr="00E32D52">
        <w:rPr>
          <w:rFonts w:ascii="Calibri" w:hAnsi="Calibri"/>
          <w:szCs w:val="24"/>
          <w:lang w:val="en-US"/>
        </w:rPr>
        <w:t xml:space="preserve">this </w:t>
      </w:r>
      <w:r w:rsidR="00220649" w:rsidRPr="00E32D52">
        <w:rPr>
          <w:rFonts w:ascii="Calibri" w:hAnsi="Calibri"/>
          <w:szCs w:val="24"/>
          <w:lang w:val="en-US"/>
        </w:rPr>
        <w:t>alienati</w:t>
      </w:r>
      <w:r w:rsidR="008E5709" w:rsidRPr="00E32D52">
        <w:rPr>
          <w:rFonts w:ascii="Calibri" w:hAnsi="Calibri"/>
          <w:szCs w:val="24"/>
          <w:lang w:val="en-US"/>
        </w:rPr>
        <w:t>on</w:t>
      </w:r>
      <w:r w:rsidR="00220649" w:rsidRPr="00E32D52">
        <w:rPr>
          <w:rFonts w:ascii="Calibri" w:hAnsi="Calibri"/>
          <w:szCs w:val="24"/>
          <w:lang w:val="en-US"/>
        </w:rPr>
        <w:t xml:space="preserve"> </w:t>
      </w:r>
      <w:del w:id="254" w:author="achschroeder" w:date="2016-12-31T16:49:00Z">
        <w:r w:rsidR="00220649" w:rsidRPr="00E32D52" w:rsidDel="00626796">
          <w:rPr>
            <w:rFonts w:ascii="Calibri" w:hAnsi="Calibri"/>
            <w:szCs w:val="24"/>
            <w:lang w:val="en-US"/>
          </w:rPr>
          <w:delText>effect</w:delText>
        </w:r>
      </w:del>
      <w:ins w:id="255" w:author="achschroeder" w:date="2016-12-31T16:49:00Z">
        <w:r w:rsidR="00626796" w:rsidRPr="00E32D52">
          <w:rPr>
            <w:rFonts w:ascii="Calibri" w:hAnsi="Calibri"/>
            <w:szCs w:val="24"/>
            <w:lang w:val="en-US"/>
          </w:rPr>
          <w:t>effect,</w:t>
        </w:r>
      </w:ins>
      <w:r w:rsidR="00220649" w:rsidRPr="00E32D52">
        <w:rPr>
          <w:rFonts w:ascii="Calibri" w:hAnsi="Calibri"/>
          <w:szCs w:val="24"/>
          <w:lang w:val="en-US"/>
        </w:rPr>
        <w:t xml:space="preserve"> </w:t>
      </w:r>
      <w:r w:rsidRPr="00E32D52">
        <w:rPr>
          <w:rFonts w:ascii="Calibri" w:hAnsi="Calibri"/>
          <w:szCs w:val="24"/>
          <w:lang w:val="en-US"/>
        </w:rPr>
        <w:t xml:space="preserve">they can </w:t>
      </w:r>
      <w:r w:rsidR="00845E60" w:rsidRPr="00E32D52">
        <w:rPr>
          <w:rFonts w:ascii="Calibri" w:hAnsi="Calibri"/>
          <w:szCs w:val="24"/>
          <w:lang w:val="en-US"/>
        </w:rPr>
        <w:t xml:space="preserve">as well </w:t>
      </w:r>
      <w:r w:rsidRPr="00E32D52">
        <w:rPr>
          <w:rFonts w:ascii="Calibri" w:hAnsi="Calibri"/>
          <w:szCs w:val="24"/>
          <w:lang w:val="en-US"/>
        </w:rPr>
        <w:t>reflect on themselves and learn.</w:t>
      </w:r>
    </w:p>
    <w:p w14:paraId="625ED24B" w14:textId="4AC414D0" w:rsidR="009D6E05" w:rsidRPr="00E32D52" w:rsidRDefault="00FA67E0">
      <w:pPr>
        <w:spacing w:after="200" w:line="276" w:lineRule="auto"/>
        <w:rPr>
          <w:rFonts w:ascii="Calibri" w:hAnsi="Calibri"/>
          <w:szCs w:val="24"/>
          <w:lang w:val="en-US"/>
        </w:rPr>
      </w:pPr>
      <w:r w:rsidRPr="00E32D52">
        <w:rPr>
          <w:rFonts w:ascii="Calibri" w:hAnsi="Calibri"/>
          <w:szCs w:val="24"/>
          <w:lang w:val="en-US"/>
        </w:rPr>
        <w:t xml:space="preserve">Marie, Cem and Mario take part as </w:t>
      </w:r>
      <w:r w:rsidR="0039593F" w:rsidRPr="00E32D52">
        <w:rPr>
          <w:rFonts w:ascii="Calibri" w:hAnsi="Calibri"/>
          <w:szCs w:val="24"/>
          <w:lang w:val="en-US"/>
        </w:rPr>
        <w:t>“</w:t>
      </w:r>
      <w:r w:rsidRPr="00E32D52">
        <w:rPr>
          <w:rFonts w:ascii="Calibri" w:hAnsi="Calibri"/>
          <w:szCs w:val="24"/>
          <w:lang w:val="en-US"/>
        </w:rPr>
        <w:t xml:space="preserve">ambassadors“ in a program for voluntary work, recruiting pupils locally for volunteer </w:t>
      </w:r>
      <w:r w:rsidR="00845E60" w:rsidRPr="00E32D52">
        <w:rPr>
          <w:rFonts w:ascii="Calibri" w:hAnsi="Calibri"/>
          <w:szCs w:val="24"/>
          <w:lang w:val="en-US"/>
        </w:rPr>
        <w:t xml:space="preserve">projects </w:t>
      </w:r>
      <w:r w:rsidRPr="00E32D52">
        <w:rPr>
          <w:rFonts w:ascii="Calibri" w:hAnsi="Calibri"/>
          <w:szCs w:val="24"/>
          <w:lang w:val="en-US"/>
        </w:rPr>
        <w:t>during the Day of Volunteer work. The program</w:t>
      </w:r>
      <w:r w:rsidR="00845E60" w:rsidRPr="00E32D52">
        <w:rPr>
          <w:rFonts w:ascii="Calibri" w:hAnsi="Calibri"/>
          <w:szCs w:val="24"/>
          <w:lang w:val="en-US"/>
        </w:rPr>
        <w:t>´</w:t>
      </w:r>
      <w:r w:rsidRPr="00E32D52">
        <w:rPr>
          <w:rFonts w:ascii="Calibri" w:hAnsi="Calibri"/>
          <w:szCs w:val="24"/>
          <w:lang w:val="en-US"/>
        </w:rPr>
        <w:t xml:space="preserve">s local reference makes it easier for them to gain access to their commitment and to link it to their own </w:t>
      </w:r>
      <w:r w:rsidR="00845E60" w:rsidRPr="00E32D52">
        <w:rPr>
          <w:rFonts w:ascii="Calibri" w:hAnsi="Calibri"/>
          <w:szCs w:val="24"/>
          <w:lang w:val="en-US"/>
        </w:rPr>
        <w:t>sphere of everyday life</w:t>
      </w:r>
      <w:r w:rsidRPr="00E32D52">
        <w:rPr>
          <w:rFonts w:ascii="Calibri" w:hAnsi="Calibri"/>
          <w:szCs w:val="24"/>
          <w:lang w:val="en-US"/>
        </w:rPr>
        <w:t xml:space="preserve">. They </w:t>
      </w:r>
      <w:r w:rsidR="00171CAF" w:rsidRPr="00E32D52">
        <w:rPr>
          <w:rFonts w:ascii="Calibri" w:hAnsi="Calibri"/>
          <w:szCs w:val="24"/>
          <w:lang w:val="en-US"/>
        </w:rPr>
        <w:t xml:space="preserve">highly </w:t>
      </w:r>
      <w:r w:rsidRPr="00E32D52">
        <w:rPr>
          <w:rFonts w:ascii="Calibri" w:hAnsi="Calibri"/>
          <w:szCs w:val="24"/>
          <w:lang w:val="en-US"/>
        </w:rPr>
        <w:t>identi</w:t>
      </w:r>
      <w:r w:rsidR="00845E60" w:rsidRPr="00E32D52">
        <w:rPr>
          <w:rFonts w:ascii="Calibri" w:hAnsi="Calibri"/>
          <w:szCs w:val="24"/>
          <w:lang w:val="en-US"/>
        </w:rPr>
        <w:t>f</w:t>
      </w:r>
      <w:r w:rsidRPr="00E32D52">
        <w:rPr>
          <w:rFonts w:ascii="Calibri" w:hAnsi="Calibri"/>
          <w:szCs w:val="24"/>
          <w:lang w:val="en-US"/>
        </w:rPr>
        <w:t xml:space="preserve">y themselves with their position as ambassadors. The political education seminars they attend to in this context are on the other hand taking place in a distant educational institution. Marie enjoys attending the seminars </w:t>
      </w:r>
      <w:r w:rsidRPr="00E32D52">
        <w:rPr>
          <w:rFonts w:ascii="Calibri" w:hAnsi="Calibri"/>
          <w:i/>
          <w:szCs w:val="24"/>
          <w:lang w:val="en-US"/>
        </w:rPr>
        <w:t xml:space="preserve">as they form a highlight amongst the ambassadors. You can learn a lot and above all you get to know a lot of people </w:t>
      </w:r>
      <w:r w:rsidRPr="00E32D52">
        <w:rPr>
          <w:rFonts w:ascii="Calibri" w:hAnsi="Calibri"/>
          <w:szCs w:val="24"/>
          <w:lang w:val="en-US"/>
        </w:rPr>
        <w:t>(</w:t>
      </w:r>
      <w:r w:rsidR="00171CAF" w:rsidRPr="00E32D52">
        <w:rPr>
          <w:rFonts w:ascii="Calibri" w:hAnsi="Calibri"/>
          <w:szCs w:val="24"/>
          <w:lang w:val="en-US"/>
        </w:rPr>
        <w:t>Lines</w:t>
      </w:r>
      <w:r w:rsidRPr="00E32D52">
        <w:rPr>
          <w:rFonts w:ascii="Calibri" w:hAnsi="Calibri"/>
          <w:szCs w:val="24"/>
          <w:lang w:val="en-US"/>
        </w:rPr>
        <w:t xml:space="preserve"> 1306-1308). Getting in contact with like-minded people and group dynamics during seminars are</w:t>
      </w:r>
      <w:r w:rsidR="00171CAF" w:rsidRPr="00E32D52">
        <w:rPr>
          <w:rFonts w:ascii="Calibri" w:hAnsi="Calibri"/>
          <w:szCs w:val="24"/>
          <w:lang w:val="en-US"/>
        </w:rPr>
        <w:t xml:space="preserve"> facets, which are</w:t>
      </w:r>
      <w:r w:rsidRPr="00E32D52">
        <w:rPr>
          <w:rFonts w:ascii="Calibri" w:hAnsi="Calibri"/>
          <w:szCs w:val="24"/>
          <w:lang w:val="en-US"/>
        </w:rPr>
        <w:t xml:space="preserve"> pointed out by Mario</w:t>
      </w:r>
      <w:r w:rsidR="00171CAF" w:rsidRPr="00E32D52">
        <w:rPr>
          <w:rFonts w:ascii="Calibri" w:hAnsi="Calibri"/>
          <w:szCs w:val="24"/>
          <w:lang w:val="en-US"/>
        </w:rPr>
        <w:t>, too</w:t>
      </w:r>
      <w:r w:rsidRPr="00E32D52">
        <w:rPr>
          <w:rFonts w:ascii="Calibri" w:hAnsi="Calibri"/>
          <w:szCs w:val="24"/>
          <w:lang w:val="en-US"/>
        </w:rPr>
        <w:t xml:space="preserve">. In this </w:t>
      </w:r>
      <w:del w:id="256" w:author="achschroeder" w:date="2016-12-31T16:49:00Z">
        <w:r w:rsidRPr="00E32D52" w:rsidDel="00626796">
          <w:rPr>
            <w:rFonts w:ascii="Calibri" w:hAnsi="Calibri"/>
            <w:szCs w:val="24"/>
            <w:lang w:val="en-US"/>
          </w:rPr>
          <w:delText>case</w:delText>
        </w:r>
      </w:del>
      <w:ins w:id="257" w:author="achschroeder" w:date="2016-12-31T16:49:00Z">
        <w:r w:rsidR="00626796" w:rsidRPr="00E32D52">
          <w:rPr>
            <w:rFonts w:ascii="Calibri" w:hAnsi="Calibri"/>
            <w:szCs w:val="24"/>
            <w:lang w:val="en-US"/>
          </w:rPr>
          <w:t>case,</w:t>
        </w:r>
      </w:ins>
      <w:r w:rsidRPr="00E32D52">
        <w:rPr>
          <w:rFonts w:ascii="Calibri" w:hAnsi="Calibri"/>
          <w:szCs w:val="24"/>
          <w:lang w:val="en-US"/>
        </w:rPr>
        <w:t xml:space="preserve"> we find a combination of close learning venue and distant educational institution correlating </w:t>
      </w:r>
      <w:del w:id="258" w:author="achschroeder" w:date="2016-12-31T13:12:00Z">
        <w:r w:rsidRPr="00E32D52" w:rsidDel="0095755E">
          <w:rPr>
            <w:rFonts w:ascii="Calibri" w:hAnsi="Calibri"/>
            <w:szCs w:val="24"/>
            <w:lang w:val="en-US"/>
          </w:rPr>
          <w:delText>favourably</w:delText>
        </w:r>
      </w:del>
      <w:ins w:id="259" w:author="achschroeder" w:date="2016-12-31T13:12:00Z">
        <w:r w:rsidR="0095755E" w:rsidRPr="00E32D52">
          <w:rPr>
            <w:rFonts w:ascii="Calibri" w:hAnsi="Calibri"/>
            <w:szCs w:val="24"/>
            <w:lang w:val="en-US"/>
          </w:rPr>
          <w:t>favorably</w:t>
        </w:r>
      </w:ins>
      <w:r w:rsidRPr="00E32D52">
        <w:rPr>
          <w:rFonts w:ascii="Calibri" w:hAnsi="Calibri"/>
          <w:szCs w:val="24"/>
          <w:lang w:val="en-US"/>
        </w:rPr>
        <w:t xml:space="preserve">: on the one hand </w:t>
      </w:r>
      <w:r w:rsidR="006A3729" w:rsidRPr="00E32D52">
        <w:rPr>
          <w:rFonts w:ascii="Calibri" w:hAnsi="Calibri"/>
          <w:szCs w:val="24"/>
          <w:lang w:val="en-US"/>
        </w:rPr>
        <w:t xml:space="preserve">the </w:t>
      </w:r>
      <w:r w:rsidRPr="00E32D52">
        <w:rPr>
          <w:rFonts w:ascii="Calibri" w:hAnsi="Calibri"/>
          <w:szCs w:val="24"/>
          <w:lang w:val="en-US"/>
        </w:rPr>
        <w:t xml:space="preserve">access </w:t>
      </w:r>
      <w:r w:rsidR="006A3729" w:rsidRPr="00E32D52">
        <w:rPr>
          <w:rFonts w:ascii="Calibri" w:hAnsi="Calibri"/>
          <w:szCs w:val="24"/>
          <w:lang w:val="en-US"/>
        </w:rPr>
        <w:t xml:space="preserve">to living environment and everyday life </w:t>
      </w:r>
      <w:r w:rsidRPr="00E32D52">
        <w:rPr>
          <w:rFonts w:ascii="Calibri" w:hAnsi="Calibri"/>
          <w:szCs w:val="24"/>
          <w:lang w:val="en-US"/>
        </w:rPr>
        <w:t xml:space="preserve">by </w:t>
      </w:r>
      <w:r w:rsidR="00171CAF" w:rsidRPr="00E32D52">
        <w:rPr>
          <w:rFonts w:ascii="Calibri" w:hAnsi="Calibri"/>
          <w:szCs w:val="24"/>
          <w:lang w:val="en-US"/>
        </w:rPr>
        <w:t xml:space="preserve">the </w:t>
      </w:r>
      <w:r w:rsidRPr="00E32D52">
        <w:rPr>
          <w:rFonts w:ascii="Calibri" w:hAnsi="Calibri"/>
          <w:szCs w:val="24"/>
          <w:lang w:val="en-US"/>
        </w:rPr>
        <w:t xml:space="preserve">local establishment of </w:t>
      </w:r>
      <w:r w:rsidR="00171CAF" w:rsidRPr="00E32D52">
        <w:rPr>
          <w:rFonts w:ascii="Calibri" w:hAnsi="Calibri"/>
          <w:szCs w:val="24"/>
          <w:lang w:val="en-US"/>
        </w:rPr>
        <w:t xml:space="preserve">the </w:t>
      </w:r>
      <w:r w:rsidRPr="00E32D52">
        <w:rPr>
          <w:rFonts w:ascii="Calibri" w:hAnsi="Calibri"/>
          <w:szCs w:val="24"/>
          <w:lang w:val="en-US"/>
        </w:rPr>
        <w:t xml:space="preserve">volunteer program, on the other hand possibilities for learning and reflecting with like-minded people at a distant learning venue as </w:t>
      </w:r>
      <w:r w:rsidR="006A3729" w:rsidRPr="00E32D52">
        <w:rPr>
          <w:rFonts w:ascii="Calibri" w:hAnsi="Calibri"/>
          <w:szCs w:val="24"/>
          <w:lang w:val="en-US"/>
        </w:rPr>
        <w:t>juxtaposition</w:t>
      </w:r>
      <w:r w:rsidRPr="00E32D52">
        <w:rPr>
          <w:rFonts w:ascii="Calibri" w:hAnsi="Calibri"/>
          <w:szCs w:val="24"/>
          <w:lang w:val="en-US"/>
        </w:rPr>
        <w:t xml:space="preserve"> to everyday life.  </w:t>
      </w:r>
    </w:p>
    <w:p w14:paraId="6AB664FB" w14:textId="77777777" w:rsidR="009D6E05" w:rsidRPr="00E32D52" w:rsidRDefault="009D6E05">
      <w:pPr>
        <w:spacing w:after="200" w:line="276" w:lineRule="auto"/>
        <w:rPr>
          <w:rFonts w:ascii="Calibri" w:hAnsi="Calibri"/>
          <w:szCs w:val="24"/>
          <w:lang w:val="en-US"/>
        </w:rPr>
      </w:pPr>
    </w:p>
    <w:p w14:paraId="724CD3F0" w14:textId="2654D191" w:rsidR="009D6E05" w:rsidRPr="00E32D52" w:rsidRDefault="00FA67E0" w:rsidP="00FF74E5">
      <w:pPr>
        <w:pStyle w:val="Listenabsatz"/>
        <w:numPr>
          <w:ilvl w:val="0"/>
          <w:numId w:val="13"/>
        </w:numPr>
        <w:spacing w:after="200" w:line="276" w:lineRule="auto"/>
        <w:ind w:left="284" w:hanging="284"/>
        <w:rPr>
          <w:rFonts w:ascii="Calibri" w:hAnsi="Calibri"/>
          <w:szCs w:val="24"/>
        </w:rPr>
      </w:pPr>
      <w:r w:rsidRPr="00E32D52">
        <w:rPr>
          <w:rFonts w:ascii="Calibri" w:hAnsi="Calibri"/>
          <w:b/>
          <w:szCs w:val="24"/>
        </w:rPr>
        <w:t>Quintessence of the impact study</w:t>
      </w:r>
    </w:p>
    <w:p w14:paraId="53C0FB33" w14:textId="1BF223BB" w:rsidR="00436563" w:rsidRPr="00401834" w:rsidRDefault="00E60FB7">
      <w:pPr>
        <w:tabs>
          <w:tab w:val="left" w:pos="940"/>
          <w:tab w:val="left" w:pos="1440"/>
        </w:tabs>
        <w:spacing w:after="200" w:line="276" w:lineRule="auto"/>
        <w:rPr>
          <w:ins w:id="260" w:author="achschroeder" w:date="2017-01-04T12:36:00Z"/>
          <w:rFonts w:asciiTheme="minorHAnsi" w:hAnsiTheme="minorHAnsi" w:cstheme="minorHAnsi"/>
          <w:szCs w:val="24"/>
          <w:lang w:val="en-US"/>
        </w:rPr>
        <w:pPrChange w:id="261" w:author="achschroeder" w:date="2017-01-04T12:36:00Z">
          <w:pPr>
            <w:numPr>
              <w:numId w:val="4"/>
            </w:numPr>
            <w:tabs>
              <w:tab w:val="left" w:pos="940"/>
              <w:tab w:val="left" w:pos="1440"/>
            </w:tabs>
            <w:spacing w:after="200" w:line="276" w:lineRule="auto"/>
            <w:ind w:left="720" w:hanging="720"/>
          </w:pPr>
        </w:pPrChange>
      </w:pPr>
      <w:ins w:id="262" w:author="achschroeder" w:date="2017-01-04T12:38:00Z">
        <w:r>
          <w:rPr>
            <w:rFonts w:ascii="Calibri" w:hAnsi="Calibri"/>
            <w:szCs w:val="24"/>
            <w:lang w:val="en-US"/>
          </w:rPr>
          <w:t>Political youth education in extra-curricular settings has been</w:t>
        </w:r>
        <w:r w:rsidR="008C5F59">
          <w:rPr>
            <w:rFonts w:ascii="Calibri" w:hAnsi="Calibri"/>
            <w:szCs w:val="24"/>
            <w:lang w:val="en-US"/>
          </w:rPr>
          <w:t xml:space="preserve"> state-</w:t>
        </w:r>
        <w:r>
          <w:rPr>
            <w:rFonts w:ascii="Calibri" w:hAnsi="Calibri"/>
            <w:szCs w:val="24"/>
            <w:lang w:val="en-US"/>
          </w:rPr>
          <w:t xml:space="preserve">funded in Germany since 1945 and </w:t>
        </w:r>
      </w:ins>
      <w:ins w:id="263" w:author="achschroeder" w:date="2017-01-04T13:03:00Z">
        <w:r w:rsidR="00401834">
          <w:rPr>
            <w:rFonts w:ascii="Calibri" w:hAnsi="Calibri"/>
            <w:szCs w:val="24"/>
            <w:lang w:val="en-US"/>
          </w:rPr>
          <w:t>has</w:t>
        </w:r>
      </w:ins>
      <w:ins w:id="264" w:author="achschroeder" w:date="2017-01-04T12:38:00Z">
        <w:r>
          <w:rPr>
            <w:rFonts w:ascii="Calibri" w:hAnsi="Calibri"/>
            <w:szCs w:val="24"/>
            <w:lang w:val="en-US"/>
          </w:rPr>
          <w:t xml:space="preserve"> been evaluated </w:t>
        </w:r>
      </w:ins>
      <w:ins w:id="265" w:author="achschroeder" w:date="2017-01-04T13:03:00Z">
        <w:r w:rsidR="00401834">
          <w:rPr>
            <w:rFonts w:ascii="Calibri" w:hAnsi="Calibri"/>
            <w:szCs w:val="24"/>
            <w:lang w:val="en-US"/>
          </w:rPr>
          <w:t xml:space="preserve">also </w:t>
        </w:r>
      </w:ins>
      <w:ins w:id="266" w:author="achschroeder" w:date="2017-01-04T12:38:00Z">
        <w:r>
          <w:rPr>
            <w:rFonts w:ascii="Calibri" w:hAnsi="Calibri"/>
            <w:szCs w:val="24"/>
            <w:lang w:val="en-US"/>
          </w:rPr>
          <w:t>in</w:t>
        </w:r>
      </w:ins>
      <w:ins w:id="267" w:author="achschroeder" w:date="2017-01-04T12:40:00Z">
        <w:r>
          <w:rPr>
            <w:rFonts w:ascii="Calibri" w:hAnsi="Calibri"/>
            <w:szCs w:val="24"/>
            <w:lang w:val="en-US"/>
          </w:rPr>
          <w:t xml:space="preserve"> a</w:t>
        </w:r>
      </w:ins>
      <w:ins w:id="268" w:author="achschroeder" w:date="2017-01-04T12:38:00Z">
        <w:r>
          <w:rPr>
            <w:rFonts w:ascii="Calibri" w:hAnsi="Calibri"/>
            <w:szCs w:val="24"/>
            <w:lang w:val="en-US"/>
          </w:rPr>
          <w:t xml:space="preserve"> nationwide survey</w:t>
        </w:r>
      </w:ins>
      <w:ins w:id="269" w:author="achschroeder" w:date="2017-01-04T12:40:00Z">
        <w:r>
          <w:rPr>
            <w:rFonts w:ascii="Calibri" w:hAnsi="Calibri"/>
            <w:szCs w:val="24"/>
            <w:lang w:val="en-US"/>
          </w:rPr>
          <w:t xml:space="preserve"> in the last decade</w:t>
        </w:r>
      </w:ins>
      <w:ins w:id="270" w:author="achschroeder" w:date="2017-01-04T12:41:00Z">
        <w:r>
          <w:rPr>
            <w:rFonts w:ascii="Calibri" w:hAnsi="Calibri"/>
            <w:szCs w:val="24"/>
            <w:lang w:val="en-US"/>
          </w:rPr>
          <w:t xml:space="preserve"> (Schröder, Balzter</w:t>
        </w:r>
      </w:ins>
      <w:ins w:id="271" w:author="achschroeder" w:date="2017-01-04T12:46:00Z">
        <w:r>
          <w:rPr>
            <w:rFonts w:ascii="Calibri" w:hAnsi="Calibri"/>
            <w:szCs w:val="24"/>
            <w:lang w:val="en-US"/>
          </w:rPr>
          <w:t>,</w:t>
        </w:r>
      </w:ins>
      <w:ins w:id="272" w:author="achschroeder" w:date="2017-01-04T12:41:00Z">
        <w:r>
          <w:rPr>
            <w:rFonts w:ascii="Calibri" w:hAnsi="Calibri"/>
            <w:szCs w:val="24"/>
            <w:lang w:val="en-US"/>
          </w:rPr>
          <w:t xml:space="preserve"> &amp; Schroedter 2004). In the present </w:t>
        </w:r>
      </w:ins>
      <w:ins w:id="273" w:author="achschroeder" w:date="2017-01-04T12:45:00Z">
        <w:r>
          <w:rPr>
            <w:rFonts w:ascii="Calibri" w:hAnsi="Calibri"/>
            <w:szCs w:val="24"/>
            <w:lang w:val="en-US"/>
          </w:rPr>
          <w:t>article,</w:t>
        </w:r>
      </w:ins>
      <w:ins w:id="274" w:author="achschroeder" w:date="2017-01-04T12:41:00Z">
        <w:r>
          <w:rPr>
            <w:rFonts w:ascii="Calibri" w:hAnsi="Calibri"/>
            <w:szCs w:val="24"/>
            <w:lang w:val="en-US"/>
          </w:rPr>
          <w:t xml:space="preserve"> a new impact analysis is presented, which explores the</w:t>
        </w:r>
      </w:ins>
      <w:ins w:id="275" w:author="achschroeder" w:date="2017-01-04T12:42:00Z">
        <w:r>
          <w:rPr>
            <w:rFonts w:ascii="Calibri" w:hAnsi="Calibri"/>
            <w:szCs w:val="24"/>
            <w:lang w:val="en-US"/>
          </w:rPr>
          <w:t xml:space="preserve"> biographically long-term effect of political youth education</w:t>
        </w:r>
      </w:ins>
      <w:ins w:id="276" w:author="achschroeder" w:date="2017-01-04T12:45:00Z">
        <w:r>
          <w:rPr>
            <w:rFonts w:ascii="Calibri" w:hAnsi="Calibri"/>
            <w:szCs w:val="24"/>
            <w:lang w:val="en-US"/>
          </w:rPr>
          <w:t xml:space="preserve"> </w:t>
        </w:r>
      </w:ins>
      <w:ins w:id="277" w:author="achschroeder" w:date="2017-01-04T13:03:00Z">
        <w:r w:rsidR="00401834">
          <w:rPr>
            <w:rFonts w:ascii="Calibri" w:hAnsi="Calibri"/>
            <w:szCs w:val="24"/>
            <w:lang w:val="en-US"/>
          </w:rPr>
          <w:t>(</w:t>
        </w:r>
      </w:ins>
      <w:ins w:id="278" w:author="achschroeder" w:date="2017-01-04T12:45:00Z">
        <w:r>
          <w:rPr>
            <w:rFonts w:ascii="Calibri" w:hAnsi="Calibri"/>
            <w:szCs w:val="24"/>
            <w:lang w:val="en-US"/>
          </w:rPr>
          <w:t>Balzter, Ristau</w:t>
        </w:r>
      </w:ins>
      <w:ins w:id="279" w:author="achschroeder" w:date="2017-01-04T12:46:00Z">
        <w:r>
          <w:rPr>
            <w:rFonts w:ascii="Calibri" w:hAnsi="Calibri"/>
            <w:szCs w:val="24"/>
            <w:lang w:val="en-US"/>
          </w:rPr>
          <w:t>,</w:t>
        </w:r>
      </w:ins>
      <w:ins w:id="280" w:author="achschroeder" w:date="2017-01-04T12:45:00Z">
        <w:r>
          <w:rPr>
            <w:rFonts w:ascii="Calibri" w:hAnsi="Calibri"/>
            <w:szCs w:val="24"/>
            <w:lang w:val="en-US"/>
          </w:rPr>
          <w:t xml:space="preserve"> &amp; Schröder</w:t>
        </w:r>
      </w:ins>
      <w:ins w:id="281" w:author="achschroeder" w:date="2017-01-04T13:03:00Z">
        <w:r w:rsidR="00401834">
          <w:rPr>
            <w:rFonts w:ascii="Calibri" w:hAnsi="Calibri"/>
            <w:szCs w:val="24"/>
            <w:lang w:val="en-US"/>
          </w:rPr>
          <w:t xml:space="preserve"> 2014</w:t>
        </w:r>
      </w:ins>
      <w:ins w:id="282" w:author="achschroeder" w:date="2017-01-04T12:45:00Z">
        <w:r>
          <w:rPr>
            <w:rFonts w:ascii="Calibri" w:hAnsi="Calibri"/>
            <w:szCs w:val="24"/>
            <w:lang w:val="en-US"/>
          </w:rPr>
          <w:t>)</w:t>
        </w:r>
      </w:ins>
      <w:ins w:id="283" w:author="achschroeder" w:date="2017-01-04T12:42:00Z">
        <w:r>
          <w:rPr>
            <w:rFonts w:ascii="Calibri" w:hAnsi="Calibri"/>
            <w:szCs w:val="24"/>
            <w:lang w:val="en-US"/>
          </w:rPr>
          <w:t>.</w:t>
        </w:r>
      </w:ins>
      <w:ins w:id="284" w:author="achschroeder" w:date="2017-01-04T12:43:00Z">
        <w:r>
          <w:rPr>
            <w:rFonts w:ascii="Calibri" w:hAnsi="Calibri"/>
            <w:szCs w:val="24"/>
            <w:lang w:val="en-US"/>
          </w:rPr>
          <w:t xml:space="preserve"> </w:t>
        </w:r>
      </w:ins>
      <w:ins w:id="285" w:author="achschroeder" w:date="2017-01-04T13:06:00Z">
        <w:r w:rsidR="00401834">
          <w:rPr>
            <w:rFonts w:ascii="Calibri" w:hAnsi="Calibri"/>
            <w:szCs w:val="24"/>
            <w:lang w:val="en-US"/>
          </w:rPr>
          <w:t>In the framework of</w:t>
        </w:r>
      </w:ins>
      <w:ins w:id="286" w:author="achschroeder" w:date="2017-01-04T12:43:00Z">
        <w:r>
          <w:rPr>
            <w:rFonts w:ascii="Calibri" w:hAnsi="Calibri"/>
            <w:szCs w:val="24"/>
            <w:lang w:val="en-US"/>
          </w:rPr>
          <w:t xml:space="preserve"> this impact </w:t>
        </w:r>
      </w:ins>
      <w:ins w:id="287" w:author="achschroeder" w:date="2017-01-04T13:06:00Z">
        <w:r w:rsidR="00401834">
          <w:rPr>
            <w:rFonts w:ascii="Calibri" w:hAnsi="Calibri"/>
            <w:szCs w:val="24"/>
            <w:lang w:val="en-US"/>
          </w:rPr>
          <w:t>study</w:t>
        </w:r>
      </w:ins>
      <w:ins w:id="288" w:author="achschroeder" w:date="2017-01-04T12:46:00Z">
        <w:r w:rsidR="00254002">
          <w:rPr>
            <w:rFonts w:ascii="Calibri" w:hAnsi="Calibri"/>
            <w:szCs w:val="24"/>
            <w:lang w:val="en-US"/>
          </w:rPr>
          <w:t>,</w:t>
        </w:r>
      </w:ins>
      <w:ins w:id="289" w:author="achschroeder" w:date="2017-01-04T12:43:00Z">
        <w:r>
          <w:rPr>
            <w:rFonts w:ascii="Calibri" w:hAnsi="Calibri"/>
            <w:szCs w:val="24"/>
            <w:lang w:val="en-US"/>
          </w:rPr>
          <w:t xml:space="preserve"> former participants </w:t>
        </w:r>
      </w:ins>
      <w:ins w:id="290" w:author="achschroeder" w:date="2017-01-04T13:14:00Z">
        <w:r w:rsidR="008C5F59">
          <w:rPr>
            <w:rFonts w:ascii="Calibri" w:hAnsi="Calibri"/>
            <w:szCs w:val="24"/>
            <w:lang w:val="en-US"/>
          </w:rPr>
          <w:t xml:space="preserve">have been asked to </w:t>
        </w:r>
      </w:ins>
      <w:ins w:id="291" w:author="achschroeder" w:date="2017-01-04T12:43:00Z">
        <w:r>
          <w:rPr>
            <w:rFonts w:ascii="Calibri" w:hAnsi="Calibri"/>
            <w:szCs w:val="24"/>
            <w:lang w:val="en-US"/>
          </w:rPr>
          <w:t xml:space="preserve">retell and </w:t>
        </w:r>
      </w:ins>
      <w:ins w:id="292" w:author="achschroeder" w:date="2017-01-04T13:14:00Z">
        <w:r w:rsidR="008C5F59">
          <w:rPr>
            <w:rFonts w:ascii="Calibri" w:hAnsi="Calibri"/>
            <w:szCs w:val="24"/>
            <w:lang w:val="en-US"/>
          </w:rPr>
          <w:t xml:space="preserve">to </w:t>
        </w:r>
      </w:ins>
      <w:ins w:id="293" w:author="achschroeder" w:date="2017-01-04T12:43:00Z">
        <w:r>
          <w:rPr>
            <w:rFonts w:ascii="Calibri" w:hAnsi="Calibri"/>
            <w:szCs w:val="24"/>
            <w:lang w:val="en-US"/>
          </w:rPr>
          <w:t xml:space="preserve">reflect on their own education and life-stories </w:t>
        </w:r>
      </w:ins>
      <w:ins w:id="294" w:author="achschroeder" w:date="2017-01-04T13:05:00Z">
        <w:r w:rsidR="00401834">
          <w:rPr>
            <w:rFonts w:ascii="Calibri" w:hAnsi="Calibri"/>
            <w:szCs w:val="24"/>
            <w:lang w:val="en-US"/>
          </w:rPr>
          <w:t xml:space="preserve">about </w:t>
        </w:r>
      </w:ins>
      <w:ins w:id="295" w:author="achschroeder" w:date="2017-01-04T12:43:00Z">
        <w:r>
          <w:rPr>
            <w:rFonts w:ascii="Calibri" w:hAnsi="Calibri"/>
            <w:szCs w:val="24"/>
            <w:lang w:val="en-US"/>
          </w:rPr>
          <w:t>five years after their participation</w:t>
        </w:r>
      </w:ins>
      <w:ins w:id="296" w:author="achschroeder" w:date="2017-01-04T13:04:00Z">
        <w:r w:rsidR="00401834">
          <w:rPr>
            <w:rFonts w:ascii="Calibri" w:hAnsi="Calibri"/>
            <w:szCs w:val="24"/>
            <w:lang w:val="en-US"/>
          </w:rPr>
          <w:t xml:space="preserve"> in political youth education</w:t>
        </w:r>
      </w:ins>
      <w:ins w:id="297" w:author="achschroeder" w:date="2017-01-04T12:43:00Z">
        <w:r>
          <w:rPr>
            <w:rFonts w:ascii="Calibri" w:hAnsi="Calibri"/>
            <w:szCs w:val="24"/>
            <w:lang w:val="en-US"/>
          </w:rPr>
          <w:t>.</w:t>
        </w:r>
      </w:ins>
      <w:ins w:id="298" w:author="achschroeder" w:date="2017-01-04T12:40:00Z">
        <w:r>
          <w:rPr>
            <w:rFonts w:ascii="Calibri" w:hAnsi="Calibri"/>
            <w:szCs w:val="24"/>
            <w:lang w:val="en-US"/>
          </w:rPr>
          <w:t xml:space="preserve"> </w:t>
        </w:r>
      </w:ins>
      <w:ins w:id="299" w:author="achschroeder" w:date="2017-01-04T12:47:00Z">
        <w:r w:rsidR="00AF5699">
          <w:rPr>
            <w:rFonts w:ascii="Calibri" w:hAnsi="Calibri"/>
            <w:szCs w:val="24"/>
            <w:lang w:val="en-US"/>
          </w:rPr>
          <w:t>Th</w:t>
        </w:r>
      </w:ins>
      <w:ins w:id="300" w:author="achschroeder" w:date="2017-01-04T13:06:00Z">
        <w:r w:rsidR="00401834">
          <w:rPr>
            <w:rFonts w:ascii="Calibri" w:hAnsi="Calibri"/>
            <w:szCs w:val="24"/>
            <w:lang w:val="en-US"/>
          </w:rPr>
          <w:t>e</w:t>
        </w:r>
      </w:ins>
      <w:ins w:id="301" w:author="achschroeder" w:date="2017-01-04T12:47:00Z">
        <w:r w:rsidR="00AF5699">
          <w:rPr>
            <w:rFonts w:ascii="Calibri" w:hAnsi="Calibri"/>
            <w:szCs w:val="24"/>
            <w:lang w:val="en-US"/>
          </w:rPr>
          <w:t xml:space="preserve"> impact </w:t>
        </w:r>
      </w:ins>
      <w:ins w:id="302" w:author="achschroeder" w:date="2017-01-04T13:07:00Z">
        <w:r w:rsidR="00401834">
          <w:rPr>
            <w:rFonts w:ascii="Calibri" w:hAnsi="Calibri"/>
            <w:szCs w:val="24"/>
            <w:lang w:val="en-US"/>
          </w:rPr>
          <w:t>a</w:t>
        </w:r>
      </w:ins>
      <w:ins w:id="303" w:author="achschroeder" w:date="2017-01-04T13:06:00Z">
        <w:r w:rsidR="00401834">
          <w:rPr>
            <w:rFonts w:ascii="Calibri" w:hAnsi="Calibri"/>
            <w:szCs w:val="24"/>
            <w:lang w:val="en-US"/>
          </w:rPr>
          <w:t>nalysis</w:t>
        </w:r>
      </w:ins>
      <w:ins w:id="304" w:author="achschroeder" w:date="2017-01-04T12:47:00Z">
        <w:r w:rsidR="00AF5699">
          <w:rPr>
            <w:rFonts w:ascii="Calibri" w:hAnsi="Calibri"/>
            <w:szCs w:val="24"/>
            <w:lang w:val="en-US"/>
          </w:rPr>
          <w:t xml:space="preserve"> based on </w:t>
        </w:r>
      </w:ins>
      <w:ins w:id="305" w:author="achschroeder" w:date="2017-01-04T13:07:00Z">
        <w:r w:rsidR="00401834">
          <w:rPr>
            <w:rFonts w:ascii="Calibri" w:hAnsi="Calibri"/>
            <w:szCs w:val="24"/>
            <w:lang w:val="en-US"/>
          </w:rPr>
          <w:t xml:space="preserve">such </w:t>
        </w:r>
      </w:ins>
      <w:ins w:id="306" w:author="achschroeder" w:date="2017-01-04T12:47:00Z">
        <w:r w:rsidR="00AF5699">
          <w:rPr>
            <w:rFonts w:ascii="Calibri" w:hAnsi="Calibri"/>
            <w:szCs w:val="24"/>
            <w:lang w:val="en-US"/>
          </w:rPr>
          <w:t xml:space="preserve">biographical-narrative </w:t>
        </w:r>
      </w:ins>
      <w:ins w:id="307" w:author="achschroeder" w:date="2017-01-04T12:48:00Z">
        <w:r w:rsidR="00AF5699">
          <w:rPr>
            <w:rFonts w:ascii="Calibri" w:hAnsi="Calibri"/>
            <w:szCs w:val="24"/>
            <w:lang w:val="en-US"/>
          </w:rPr>
          <w:t>i</w:t>
        </w:r>
      </w:ins>
      <w:ins w:id="308" w:author="achschroeder" w:date="2017-01-04T12:47:00Z">
        <w:r w:rsidR="00AF5699">
          <w:rPr>
            <w:rFonts w:ascii="Calibri" w:hAnsi="Calibri"/>
            <w:szCs w:val="24"/>
            <w:lang w:val="en-US"/>
          </w:rPr>
          <w:t>nterviews</w:t>
        </w:r>
      </w:ins>
      <w:ins w:id="309" w:author="achschroeder" w:date="2017-01-04T12:48:00Z">
        <w:r w:rsidR="00AF5699">
          <w:rPr>
            <w:rFonts w:ascii="Calibri" w:hAnsi="Calibri"/>
            <w:szCs w:val="24"/>
            <w:lang w:val="en-US"/>
          </w:rPr>
          <w:t xml:space="preserve"> was able to generate valid </w:t>
        </w:r>
      </w:ins>
      <w:ins w:id="310" w:author="achschroeder" w:date="2017-01-04T12:49:00Z">
        <w:r w:rsidR="00AF5699">
          <w:rPr>
            <w:rFonts w:ascii="Calibri" w:hAnsi="Calibri"/>
            <w:szCs w:val="24"/>
            <w:lang w:val="en-US"/>
          </w:rPr>
          <w:t xml:space="preserve">results regarding the biographical sustainability of </w:t>
        </w:r>
      </w:ins>
      <w:ins w:id="311" w:author="achschroeder" w:date="2017-01-04T13:15:00Z">
        <w:r w:rsidR="008C5F59">
          <w:rPr>
            <w:rFonts w:ascii="Calibri" w:hAnsi="Calibri"/>
            <w:szCs w:val="24"/>
            <w:lang w:val="en-US"/>
          </w:rPr>
          <w:t xml:space="preserve">extra-curricular </w:t>
        </w:r>
      </w:ins>
      <w:ins w:id="312" w:author="achschroeder" w:date="2017-01-04T12:49:00Z">
        <w:r w:rsidR="00AF5699">
          <w:rPr>
            <w:rFonts w:ascii="Calibri" w:hAnsi="Calibri"/>
            <w:szCs w:val="24"/>
            <w:lang w:val="en-US"/>
          </w:rPr>
          <w:t xml:space="preserve">political youth education. </w:t>
        </w:r>
      </w:ins>
      <w:ins w:id="313" w:author="achschroeder" w:date="2017-01-04T12:50:00Z">
        <w:r w:rsidR="00AF5699">
          <w:rPr>
            <w:rFonts w:ascii="Calibri" w:hAnsi="Calibri"/>
            <w:szCs w:val="24"/>
            <w:lang w:val="en-US"/>
          </w:rPr>
          <w:t>The qual</w:t>
        </w:r>
        <w:r w:rsidR="008C5F59">
          <w:rPr>
            <w:rFonts w:ascii="Calibri" w:hAnsi="Calibri"/>
            <w:szCs w:val="24"/>
            <w:lang w:val="en-US"/>
          </w:rPr>
          <w:t>itative research methods</w:t>
        </w:r>
        <w:r w:rsidR="00AF5699">
          <w:rPr>
            <w:rFonts w:ascii="Calibri" w:hAnsi="Calibri"/>
            <w:szCs w:val="24"/>
            <w:lang w:val="en-US"/>
          </w:rPr>
          <w:t xml:space="preserve"> establish</w:t>
        </w:r>
      </w:ins>
      <w:ins w:id="314" w:author="achschroeder" w:date="2017-01-04T13:08:00Z">
        <w:r w:rsidR="008C5F59">
          <w:rPr>
            <w:rFonts w:ascii="Calibri" w:hAnsi="Calibri"/>
            <w:szCs w:val="24"/>
            <w:lang w:val="en-US"/>
          </w:rPr>
          <w:t>ed</w:t>
        </w:r>
      </w:ins>
      <w:ins w:id="315" w:author="achschroeder" w:date="2017-01-04T12:50:00Z">
        <w:r w:rsidR="00AF5699">
          <w:rPr>
            <w:rFonts w:ascii="Calibri" w:hAnsi="Calibri"/>
            <w:szCs w:val="24"/>
            <w:lang w:val="en-US"/>
          </w:rPr>
          <w:t xml:space="preserve"> access to young adults (age of 18 to 27)</w:t>
        </w:r>
      </w:ins>
      <w:ins w:id="316" w:author="achschroeder" w:date="2017-01-04T12:51:00Z">
        <w:r w:rsidR="00AF5699">
          <w:rPr>
            <w:rFonts w:ascii="Calibri" w:hAnsi="Calibri"/>
            <w:szCs w:val="24"/>
            <w:lang w:val="en-US"/>
          </w:rPr>
          <w:t xml:space="preserve"> and their reflections on the biographical benefit of their previous educational activities at the age of 15 to 18. </w:t>
        </w:r>
      </w:ins>
      <w:ins w:id="317" w:author="achschroeder" w:date="2017-01-04T12:52:00Z">
        <w:r w:rsidR="00AF5699">
          <w:rPr>
            <w:rFonts w:ascii="Calibri" w:hAnsi="Calibri"/>
            <w:szCs w:val="24"/>
            <w:lang w:val="en-US"/>
          </w:rPr>
          <w:t>Based on the interpretation of these life-stories</w:t>
        </w:r>
      </w:ins>
      <w:ins w:id="318" w:author="achschroeder" w:date="2017-01-04T13:00:00Z">
        <w:r w:rsidR="00401834">
          <w:rPr>
            <w:rFonts w:ascii="Calibri" w:hAnsi="Calibri"/>
            <w:szCs w:val="24"/>
            <w:lang w:val="en-US"/>
          </w:rPr>
          <w:t>,</w:t>
        </w:r>
      </w:ins>
      <w:ins w:id="319" w:author="achschroeder" w:date="2017-01-04T12:52:00Z">
        <w:r w:rsidR="00AF5699">
          <w:rPr>
            <w:rFonts w:ascii="Calibri" w:hAnsi="Calibri"/>
            <w:szCs w:val="24"/>
            <w:lang w:val="en-US"/>
          </w:rPr>
          <w:t xml:space="preserve"> the direct and indirect effects of seminars and projects of political youth education on the </w:t>
        </w:r>
      </w:ins>
      <w:ins w:id="320" w:author="achschroeder" w:date="2017-01-04T12:55:00Z">
        <w:r w:rsidR="00AF5699">
          <w:rPr>
            <w:rFonts w:ascii="Calibri" w:hAnsi="Calibri"/>
            <w:szCs w:val="24"/>
            <w:lang w:val="en-US"/>
          </w:rPr>
          <w:t xml:space="preserve">formation of social and political identity </w:t>
        </w:r>
      </w:ins>
      <w:ins w:id="321" w:author="achschroeder" w:date="2017-01-04T13:00:00Z">
        <w:r w:rsidR="00401834">
          <w:rPr>
            <w:rFonts w:ascii="Calibri" w:hAnsi="Calibri"/>
            <w:szCs w:val="24"/>
            <w:lang w:val="en-US"/>
          </w:rPr>
          <w:t xml:space="preserve">of the interviewees </w:t>
        </w:r>
      </w:ins>
      <w:ins w:id="322" w:author="achschroeder" w:date="2017-01-04T12:55:00Z">
        <w:r w:rsidR="00AF5699">
          <w:rPr>
            <w:rFonts w:ascii="Calibri" w:hAnsi="Calibri"/>
            <w:szCs w:val="24"/>
            <w:lang w:val="en-US"/>
          </w:rPr>
          <w:t xml:space="preserve">could be </w:t>
        </w:r>
      </w:ins>
      <w:ins w:id="323" w:author="achschroeder" w:date="2017-01-04T12:56:00Z">
        <w:r w:rsidR="00AF5699">
          <w:rPr>
            <w:rFonts w:ascii="Calibri" w:hAnsi="Calibri"/>
            <w:szCs w:val="24"/>
            <w:lang w:val="en-US"/>
          </w:rPr>
          <w:t xml:space="preserve">documented. </w:t>
        </w:r>
      </w:ins>
      <w:ins w:id="324" w:author="achschroeder" w:date="2017-01-04T12:57:00Z">
        <w:r w:rsidR="00AF5699">
          <w:rPr>
            <w:rFonts w:ascii="Calibri" w:hAnsi="Calibri"/>
            <w:szCs w:val="24"/>
            <w:lang w:val="en-US"/>
          </w:rPr>
          <w:t>The impact study of Balzter, Ristau, &amp;Schröder</w:t>
        </w:r>
        <w:r w:rsidR="00401834">
          <w:rPr>
            <w:rFonts w:ascii="Calibri" w:hAnsi="Calibri"/>
            <w:szCs w:val="24"/>
            <w:lang w:val="en-US"/>
          </w:rPr>
          <w:t xml:space="preserve"> (2014) </w:t>
        </w:r>
      </w:ins>
      <w:ins w:id="325" w:author="achschroeder" w:date="2017-01-04T12:58:00Z">
        <w:r w:rsidR="00401834" w:rsidRPr="00401834">
          <w:rPr>
            <w:rFonts w:asciiTheme="minorHAnsi" w:hAnsiTheme="minorHAnsi" w:cstheme="minorHAnsi"/>
            <w:szCs w:val="24"/>
          </w:rPr>
          <w:t>generat</w:t>
        </w:r>
      </w:ins>
      <w:ins w:id="326" w:author="achschroeder" w:date="2017-01-04T13:00:00Z">
        <w:r w:rsidR="00401834">
          <w:rPr>
            <w:rFonts w:asciiTheme="minorHAnsi" w:hAnsiTheme="minorHAnsi" w:cstheme="minorHAnsi"/>
            <w:szCs w:val="24"/>
          </w:rPr>
          <w:t>es</w:t>
        </w:r>
      </w:ins>
      <w:ins w:id="327" w:author="achschroeder" w:date="2017-01-04T12:58:00Z">
        <w:r w:rsidR="00401834" w:rsidRPr="00401834">
          <w:rPr>
            <w:rFonts w:asciiTheme="minorHAnsi" w:hAnsiTheme="minorHAnsi" w:cstheme="minorHAnsi"/>
            <w:szCs w:val="24"/>
          </w:rPr>
          <w:t xml:space="preserve"> a typology of biographical sustainability and shows the effects of political youth education </w:t>
        </w:r>
      </w:ins>
      <w:ins w:id="328" w:author="achschroeder" w:date="2017-01-04T13:16:00Z">
        <w:r w:rsidR="008C5F59">
          <w:rPr>
            <w:rFonts w:asciiTheme="minorHAnsi" w:hAnsiTheme="minorHAnsi" w:cstheme="minorHAnsi"/>
            <w:szCs w:val="24"/>
          </w:rPr>
          <w:t xml:space="preserve">both </w:t>
        </w:r>
      </w:ins>
      <w:ins w:id="329" w:author="achschroeder" w:date="2017-01-04T12:58:00Z">
        <w:r w:rsidR="00401834" w:rsidRPr="00401834">
          <w:rPr>
            <w:rFonts w:asciiTheme="minorHAnsi" w:hAnsiTheme="minorHAnsi" w:cstheme="minorHAnsi"/>
            <w:szCs w:val="24"/>
          </w:rPr>
          <w:t xml:space="preserve">by means of single case analysis and case comprehensive topics. The </w:t>
        </w:r>
      </w:ins>
      <w:ins w:id="330" w:author="achschroeder" w:date="2017-01-04T13:17:00Z">
        <w:r w:rsidR="008C5F59">
          <w:rPr>
            <w:rFonts w:asciiTheme="minorHAnsi" w:hAnsiTheme="minorHAnsi" w:cstheme="minorHAnsi"/>
            <w:szCs w:val="24"/>
          </w:rPr>
          <w:t xml:space="preserve">main </w:t>
        </w:r>
      </w:ins>
      <w:ins w:id="331" w:author="achschroeder" w:date="2017-01-04T13:18:00Z">
        <w:r w:rsidR="002743F5">
          <w:rPr>
            <w:rFonts w:asciiTheme="minorHAnsi" w:hAnsiTheme="minorHAnsi" w:cstheme="minorHAnsi"/>
            <w:szCs w:val="24"/>
          </w:rPr>
          <w:t>findings</w:t>
        </w:r>
      </w:ins>
      <w:ins w:id="332" w:author="achschroeder" w:date="2017-01-04T12:58:00Z">
        <w:r w:rsidR="00401834" w:rsidRPr="00401834">
          <w:rPr>
            <w:rFonts w:asciiTheme="minorHAnsi" w:hAnsiTheme="minorHAnsi" w:cstheme="minorHAnsi"/>
            <w:szCs w:val="24"/>
          </w:rPr>
          <w:t xml:space="preserve"> </w:t>
        </w:r>
      </w:ins>
      <w:ins w:id="333" w:author="achschroeder" w:date="2017-01-04T13:02:00Z">
        <w:r w:rsidR="00401834">
          <w:rPr>
            <w:rFonts w:asciiTheme="minorHAnsi" w:hAnsiTheme="minorHAnsi" w:cstheme="minorHAnsi"/>
            <w:szCs w:val="24"/>
          </w:rPr>
          <w:t xml:space="preserve">of this study </w:t>
        </w:r>
      </w:ins>
      <w:ins w:id="334" w:author="achschroeder" w:date="2017-01-04T13:18:00Z">
        <w:r w:rsidR="002743F5">
          <w:rPr>
            <w:rFonts w:asciiTheme="minorHAnsi" w:hAnsiTheme="minorHAnsi" w:cstheme="minorHAnsi"/>
            <w:szCs w:val="24"/>
          </w:rPr>
          <w:t>are</w:t>
        </w:r>
      </w:ins>
      <w:ins w:id="335" w:author="achschroeder" w:date="2017-01-04T12:58:00Z">
        <w:r w:rsidR="00401834" w:rsidRPr="00401834">
          <w:rPr>
            <w:rFonts w:asciiTheme="minorHAnsi" w:hAnsiTheme="minorHAnsi" w:cstheme="minorHAnsi"/>
            <w:szCs w:val="24"/>
          </w:rPr>
          <w:t xml:space="preserve"> summarized in </w:t>
        </w:r>
      </w:ins>
      <w:ins w:id="336" w:author="achschroeder" w:date="2017-01-04T13:02:00Z">
        <w:r w:rsidR="00401834">
          <w:rPr>
            <w:rFonts w:asciiTheme="minorHAnsi" w:hAnsiTheme="minorHAnsi" w:cstheme="minorHAnsi"/>
            <w:szCs w:val="24"/>
          </w:rPr>
          <w:t xml:space="preserve">the following </w:t>
        </w:r>
      </w:ins>
      <w:ins w:id="337" w:author="achschroeder" w:date="2017-01-04T12:58:00Z">
        <w:r w:rsidR="00401834" w:rsidRPr="00401834">
          <w:rPr>
            <w:rFonts w:asciiTheme="minorHAnsi" w:hAnsiTheme="minorHAnsi" w:cstheme="minorHAnsi"/>
            <w:szCs w:val="24"/>
          </w:rPr>
          <w:t>nine statements.</w:t>
        </w:r>
      </w:ins>
    </w:p>
    <w:p w14:paraId="5ED97F58" w14:textId="77777777" w:rsidR="002743F5" w:rsidRDefault="00FA67E0" w:rsidP="002743F5">
      <w:pPr>
        <w:numPr>
          <w:ilvl w:val="0"/>
          <w:numId w:val="4"/>
        </w:numPr>
        <w:tabs>
          <w:tab w:val="left" w:pos="940"/>
          <w:tab w:val="left" w:pos="1440"/>
        </w:tabs>
        <w:spacing w:after="200" w:line="276" w:lineRule="auto"/>
        <w:ind w:hanging="720"/>
        <w:rPr>
          <w:rFonts w:ascii="Calibri" w:hAnsi="Calibri"/>
          <w:szCs w:val="24"/>
          <w:lang w:val="en-US"/>
        </w:rPr>
      </w:pPr>
      <w:r w:rsidRPr="00E32D52">
        <w:rPr>
          <w:rFonts w:ascii="Calibri" w:hAnsi="Calibri"/>
          <w:szCs w:val="24"/>
          <w:lang w:val="en-US"/>
        </w:rPr>
        <w:t xml:space="preserve">The impact study shows again clearly that there is no </w:t>
      </w:r>
      <w:r w:rsidRPr="00E32D52">
        <w:rPr>
          <w:rFonts w:ascii="Calibri" w:hAnsi="Calibri"/>
          <w:i/>
          <w:szCs w:val="24"/>
          <w:lang w:val="en-US"/>
        </w:rPr>
        <w:t>simple cause-effect-scheme</w:t>
      </w:r>
      <w:r w:rsidRPr="00E32D52">
        <w:rPr>
          <w:rFonts w:ascii="Calibri" w:hAnsi="Calibri"/>
          <w:szCs w:val="24"/>
          <w:lang w:val="en-US"/>
        </w:rPr>
        <w:t xml:space="preserve"> concerning educational and maturity processes. </w:t>
      </w:r>
      <w:r w:rsidR="0039593F" w:rsidRPr="00E32D52">
        <w:rPr>
          <w:rFonts w:ascii="Calibri" w:hAnsi="Calibri"/>
          <w:szCs w:val="24"/>
          <w:lang w:val="en-US"/>
        </w:rPr>
        <w:t>The presented impact study clearly shows that one cannot predict in a</w:t>
      </w:r>
      <w:r w:rsidR="00FC6511" w:rsidRPr="00E32D52">
        <w:rPr>
          <w:rFonts w:ascii="Calibri" w:hAnsi="Calibri"/>
          <w:szCs w:val="24"/>
          <w:lang w:val="en-US"/>
        </w:rPr>
        <w:t xml:space="preserve"> general</w:t>
      </w:r>
      <w:r w:rsidR="0039593F" w:rsidRPr="00E32D52">
        <w:rPr>
          <w:rFonts w:ascii="Calibri" w:hAnsi="Calibri"/>
          <w:szCs w:val="24"/>
          <w:lang w:val="en-US"/>
        </w:rPr>
        <w:t xml:space="preserve"> way</w:t>
      </w:r>
      <w:r w:rsidR="00FC6511" w:rsidRPr="00E32D52">
        <w:rPr>
          <w:rFonts w:ascii="Calibri" w:hAnsi="Calibri"/>
          <w:szCs w:val="24"/>
          <w:lang w:val="en-US"/>
        </w:rPr>
        <w:t xml:space="preserve"> which </w:t>
      </w:r>
      <w:r w:rsidR="0039593F" w:rsidRPr="00E32D52">
        <w:rPr>
          <w:rFonts w:ascii="Calibri" w:hAnsi="Calibri"/>
          <w:szCs w:val="24"/>
          <w:lang w:val="en-US"/>
        </w:rPr>
        <w:t xml:space="preserve">learning </w:t>
      </w:r>
      <w:r w:rsidR="008E5709" w:rsidRPr="00E32D52">
        <w:rPr>
          <w:rFonts w:ascii="Calibri" w:hAnsi="Calibri"/>
          <w:szCs w:val="24"/>
          <w:lang w:val="en-US"/>
        </w:rPr>
        <w:t>methods would be</w:t>
      </w:r>
      <w:r w:rsidR="00FC6511" w:rsidRPr="00E32D52">
        <w:rPr>
          <w:rFonts w:ascii="Calibri" w:hAnsi="Calibri"/>
          <w:szCs w:val="24"/>
          <w:lang w:val="en-US"/>
        </w:rPr>
        <w:t xml:space="preserve"> mostly effective</w:t>
      </w:r>
      <w:r w:rsidR="008E5709" w:rsidRPr="00E32D52">
        <w:rPr>
          <w:rFonts w:ascii="Calibri" w:hAnsi="Calibri"/>
          <w:szCs w:val="24"/>
          <w:lang w:val="en-US"/>
        </w:rPr>
        <w:t xml:space="preserve"> for which participants</w:t>
      </w:r>
      <w:r w:rsidR="00FC6511" w:rsidRPr="00E32D52">
        <w:rPr>
          <w:rFonts w:ascii="Calibri" w:hAnsi="Calibri"/>
          <w:szCs w:val="24"/>
          <w:lang w:val="en-US"/>
        </w:rPr>
        <w:t xml:space="preserve">. </w:t>
      </w:r>
      <w:r w:rsidR="00626796" w:rsidRPr="00E32D52">
        <w:rPr>
          <w:rFonts w:ascii="Calibri" w:hAnsi="Calibri"/>
          <w:szCs w:val="24"/>
          <w:lang w:val="en-US"/>
        </w:rPr>
        <w:t>Thus,</w:t>
      </w:r>
      <w:r w:rsidRPr="00E32D52">
        <w:rPr>
          <w:rFonts w:ascii="Calibri" w:hAnsi="Calibri"/>
          <w:szCs w:val="24"/>
          <w:lang w:val="en-US"/>
        </w:rPr>
        <w:t xml:space="preserve"> only beneficial factors can be named</w:t>
      </w:r>
      <w:r w:rsidR="006A3729" w:rsidRPr="00E32D52">
        <w:rPr>
          <w:rFonts w:ascii="Calibri" w:hAnsi="Calibri"/>
          <w:szCs w:val="24"/>
          <w:lang w:val="en-US"/>
        </w:rPr>
        <w:t>,</w:t>
      </w:r>
      <w:r w:rsidRPr="00E32D52">
        <w:rPr>
          <w:rFonts w:ascii="Calibri" w:hAnsi="Calibri"/>
          <w:szCs w:val="24"/>
          <w:lang w:val="en-US"/>
        </w:rPr>
        <w:t xml:space="preserve"> particularly regarding </w:t>
      </w:r>
      <w:r w:rsidR="006A3729" w:rsidRPr="00E32D52">
        <w:rPr>
          <w:rFonts w:ascii="Calibri" w:hAnsi="Calibri"/>
          <w:szCs w:val="24"/>
          <w:lang w:val="en-US"/>
        </w:rPr>
        <w:t>politically distant</w:t>
      </w:r>
      <w:r w:rsidRPr="00E32D52">
        <w:rPr>
          <w:rFonts w:ascii="Calibri" w:hAnsi="Calibri"/>
          <w:szCs w:val="24"/>
          <w:lang w:val="en-US"/>
        </w:rPr>
        <w:t xml:space="preserve"> target groups.</w:t>
      </w:r>
    </w:p>
    <w:p w14:paraId="3F14591D" w14:textId="77777777" w:rsidR="002743F5" w:rsidRDefault="002743F5" w:rsidP="002743F5">
      <w:pPr>
        <w:numPr>
          <w:ilvl w:val="0"/>
          <w:numId w:val="4"/>
        </w:numPr>
        <w:tabs>
          <w:tab w:val="left" w:pos="940"/>
          <w:tab w:val="left" w:pos="1440"/>
        </w:tabs>
        <w:spacing w:after="200" w:line="276" w:lineRule="auto"/>
        <w:ind w:hanging="720"/>
        <w:rPr>
          <w:rFonts w:ascii="Calibri" w:hAnsi="Calibri"/>
          <w:szCs w:val="24"/>
          <w:lang w:val="en-US"/>
        </w:rPr>
      </w:pPr>
      <w:r w:rsidRPr="002743F5">
        <w:rPr>
          <w:rFonts w:ascii="Calibri" w:hAnsi="Calibri"/>
          <w:szCs w:val="24"/>
          <w:lang w:val="en-US"/>
        </w:rPr>
        <w:t xml:space="preserve">The </w:t>
      </w:r>
      <w:r w:rsidRPr="002743F5">
        <w:rPr>
          <w:rFonts w:ascii="Calibri" w:hAnsi="Calibri"/>
          <w:i/>
          <w:szCs w:val="24"/>
          <w:lang w:val="en-US"/>
        </w:rPr>
        <w:t>variety of teaching methods</w:t>
      </w:r>
      <w:r w:rsidRPr="002743F5">
        <w:rPr>
          <w:rFonts w:ascii="Calibri" w:hAnsi="Calibri"/>
          <w:szCs w:val="24"/>
          <w:lang w:val="en-US"/>
        </w:rPr>
        <w:t xml:space="preserve"> is important as they can take various effects depending on situation and context. But they have to be activating and stimulating for action above all. Furthermore, it is important to reconsider and change methods – commonly practiced by the middle-class shaped civil society – self-reflexively and in cooperation with the target group. </w:t>
      </w:r>
    </w:p>
    <w:p w14:paraId="36B80AB8" w14:textId="0625F6A0" w:rsidR="009D6E05" w:rsidRPr="002743F5" w:rsidRDefault="00FA67E0" w:rsidP="002743F5">
      <w:pPr>
        <w:numPr>
          <w:ilvl w:val="0"/>
          <w:numId w:val="4"/>
        </w:numPr>
        <w:tabs>
          <w:tab w:val="left" w:pos="940"/>
          <w:tab w:val="left" w:pos="1440"/>
        </w:tabs>
        <w:spacing w:after="200" w:line="276" w:lineRule="auto"/>
        <w:ind w:hanging="720"/>
        <w:rPr>
          <w:rFonts w:ascii="Calibri" w:hAnsi="Calibri"/>
          <w:szCs w:val="24"/>
          <w:lang w:val="en-US"/>
        </w:rPr>
      </w:pPr>
      <w:r w:rsidRPr="002743F5">
        <w:rPr>
          <w:rFonts w:ascii="Calibri" w:hAnsi="Calibri"/>
          <w:i/>
          <w:szCs w:val="24"/>
          <w:lang w:val="en-US"/>
        </w:rPr>
        <w:t>Pedagogically active people</w:t>
      </w:r>
      <w:r w:rsidRPr="002743F5">
        <w:rPr>
          <w:rFonts w:ascii="Calibri" w:hAnsi="Calibri"/>
          <w:szCs w:val="24"/>
          <w:lang w:val="en-US"/>
        </w:rPr>
        <w:t xml:space="preserve"> working in political education have to fulfill the task to help translating and understanding that life conflicts which are perceived as being private and individual are political. They act supporting and encouraging</w:t>
      </w:r>
      <w:r w:rsidR="00926BD8" w:rsidRPr="002743F5">
        <w:rPr>
          <w:rFonts w:ascii="Calibri" w:hAnsi="Calibri"/>
          <w:szCs w:val="24"/>
          <w:lang w:val="en-US"/>
        </w:rPr>
        <w:t>,</w:t>
      </w:r>
      <w:r w:rsidRPr="002743F5">
        <w:rPr>
          <w:rFonts w:ascii="Calibri" w:hAnsi="Calibri"/>
          <w:szCs w:val="24"/>
          <w:lang w:val="en-US"/>
        </w:rPr>
        <w:t xml:space="preserve"> as counterpart</w:t>
      </w:r>
      <w:r w:rsidR="00926BD8" w:rsidRPr="002743F5">
        <w:rPr>
          <w:rFonts w:ascii="Calibri" w:hAnsi="Calibri"/>
          <w:szCs w:val="24"/>
          <w:lang w:val="en-US"/>
        </w:rPr>
        <w:t>s</w:t>
      </w:r>
      <w:r w:rsidRPr="002743F5">
        <w:rPr>
          <w:rFonts w:ascii="Calibri" w:hAnsi="Calibri"/>
          <w:szCs w:val="24"/>
          <w:lang w:val="en-US"/>
        </w:rPr>
        <w:t xml:space="preserve"> and model</w:t>
      </w:r>
      <w:r w:rsidR="00926BD8" w:rsidRPr="002743F5">
        <w:rPr>
          <w:rFonts w:ascii="Calibri" w:hAnsi="Calibri"/>
          <w:szCs w:val="24"/>
          <w:lang w:val="en-US"/>
        </w:rPr>
        <w:t>s, in order that</w:t>
      </w:r>
      <w:r w:rsidRPr="002743F5">
        <w:rPr>
          <w:rFonts w:ascii="Calibri" w:hAnsi="Calibri"/>
          <w:szCs w:val="24"/>
          <w:lang w:val="en-US"/>
        </w:rPr>
        <w:t xml:space="preserve"> adolescents feel </w:t>
      </w:r>
      <w:r w:rsidR="00926BD8" w:rsidRPr="002743F5">
        <w:rPr>
          <w:rFonts w:ascii="Calibri" w:hAnsi="Calibri"/>
          <w:szCs w:val="24"/>
          <w:lang w:val="en-US"/>
        </w:rPr>
        <w:t>entitled</w:t>
      </w:r>
      <w:r w:rsidRPr="002743F5">
        <w:rPr>
          <w:rFonts w:ascii="Calibri" w:hAnsi="Calibri"/>
          <w:szCs w:val="24"/>
          <w:lang w:val="en-US"/>
        </w:rPr>
        <w:t xml:space="preserve"> to interfere politically.</w:t>
      </w:r>
      <w:r w:rsidR="002743F5" w:rsidRPr="002743F5">
        <w:rPr>
          <w:rFonts w:ascii="Calibri" w:hAnsi="Calibri"/>
          <w:szCs w:val="24"/>
          <w:lang w:val="en-US"/>
        </w:rPr>
        <w:t xml:space="preserve"> The interviews have shown that often other </w:t>
      </w:r>
      <w:r w:rsidR="002743F5" w:rsidRPr="002743F5">
        <w:rPr>
          <w:rFonts w:ascii="Calibri" w:hAnsi="Calibri"/>
          <w:i/>
          <w:szCs w:val="24"/>
          <w:lang w:val="en-US"/>
        </w:rPr>
        <w:t>extra-familial adults</w:t>
      </w:r>
      <w:r w:rsidR="002743F5" w:rsidRPr="002743F5">
        <w:rPr>
          <w:rFonts w:ascii="Calibri" w:hAnsi="Calibri"/>
          <w:szCs w:val="24"/>
          <w:lang w:val="en-US"/>
        </w:rPr>
        <w:t xml:space="preserve"> offered at the right time essential mediation and support</w:t>
      </w:r>
      <w:ins w:id="338" w:author="achschroeder" w:date="2017-01-04T13:32:00Z">
        <w:r w:rsidR="001019B0">
          <w:rPr>
            <w:rFonts w:ascii="Calibri" w:hAnsi="Calibri"/>
            <w:szCs w:val="24"/>
            <w:lang w:val="en-US"/>
          </w:rPr>
          <w:t xml:space="preserve"> (Hafeneger 2009, p. 269)</w:t>
        </w:r>
      </w:ins>
      <w:r w:rsidR="002743F5" w:rsidRPr="002743F5">
        <w:rPr>
          <w:rFonts w:ascii="Calibri" w:hAnsi="Calibri"/>
          <w:szCs w:val="24"/>
          <w:lang w:val="en-US"/>
        </w:rPr>
        <w:t>.</w:t>
      </w:r>
    </w:p>
    <w:p w14:paraId="4D7FFF66" w14:textId="5DC5E73F" w:rsidR="009D6E05" w:rsidRPr="00E32D52" w:rsidRDefault="00FA67E0">
      <w:pPr>
        <w:numPr>
          <w:ilvl w:val="0"/>
          <w:numId w:val="1"/>
        </w:numPr>
        <w:tabs>
          <w:tab w:val="left" w:pos="940"/>
          <w:tab w:val="left" w:pos="1440"/>
        </w:tabs>
        <w:spacing w:after="200" w:line="276" w:lineRule="auto"/>
        <w:ind w:hanging="720"/>
        <w:rPr>
          <w:rFonts w:ascii="Calibri" w:hAnsi="Calibri"/>
          <w:szCs w:val="24"/>
          <w:lang w:val="en-US"/>
        </w:rPr>
      </w:pPr>
      <w:r w:rsidRPr="00E32D52">
        <w:rPr>
          <w:rFonts w:ascii="Calibri" w:hAnsi="Calibri"/>
          <w:i/>
          <w:szCs w:val="24"/>
          <w:lang w:val="en-US"/>
        </w:rPr>
        <w:t>Learning venues for political education</w:t>
      </w:r>
      <w:r w:rsidRPr="00E32D52">
        <w:rPr>
          <w:rFonts w:ascii="Calibri" w:hAnsi="Calibri"/>
          <w:szCs w:val="24"/>
          <w:lang w:val="en-US"/>
        </w:rPr>
        <w:t xml:space="preserve"> bear a special importance</w:t>
      </w:r>
      <w:r w:rsidR="00C04F54" w:rsidRPr="00E32D52">
        <w:rPr>
          <w:rFonts w:ascii="Calibri" w:hAnsi="Calibri"/>
          <w:szCs w:val="24"/>
          <w:lang w:val="en-US"/>
        </w:rPr>
        <w:t>, too</w:t>
      </w:r>
      <w:r w:rsidRPr="00E32D52">
        <w:rPr>
          <w:rFonts w:ascii="Calibri" w:hAnsi="Calibri"/>
          <w:szCs w:val="24"/>
          <w:lang w:val="en-US"/>
        </w:rPr>
        <w:t>. Educational institutes are often experienced as places leading out of everyday life and familiar learning experiences</w:t>
      </w:r>
      <w:r w:rsidR="00C04F54" w:rsidRPr="00E32D52">
        <w:rPr>
          <w:rFonts w:ascii="Calibri" w:hAnsi="Calibri"/>
          <w:szCs w:val="24"/>
          <w:lang w:val="en-US"/>
        </w:rPr>
        <w:t>, thus</w:t>
      </w:r>
      <w:r w:rsidR="00FC6511" w:rsidRPr="00E32D52">
        <w:rPr>
          <w:rFonts w:ascii="Calibri" w:hAnsi="Calibri"/>
          <w:szCs w:val="24"/>
          <w:lang w:val="en-US"/>
        </w:rPr>
        <w:t xml:space="preserve"> </w:t>
      </w:r>
      <w:r w:rsidRPr="00E32D52">
        <w:rPr>
          <w:rFonts w:ascii="Calibri" w:hAnsi="Calibri"/>
          <w:szCs w:val="24"/>
          <w:lang w:val="en-US"/>
        </w:rPr>
        <w:t xml:space="preserve">opening </w:t>
      </w:r>
      <w:r w:rsidR="00C04F54" w:rsidRPr="00E32D52">
        <w:rPr>
          <w:rFonts w:ascii="Calibri" w:hAnsi="Calibri"/>
          <w:szCs w:val="24"/>
          <w:lang w:val="en-US"/>
        </w:rPr>
        <w:t>up for new experiences</w:t>
      </w:r>
      <w:r w:rsidRPr="00E32D52">
        <w:rPr>
          <w:rFonts w:ascii="Calibri" w:hAnsi="Calibri"/>
          <w:szCs w:val="24"/>
          <w:lang w:val="en-US"/>
        </w:rPr>
        <w:t xml:space="preserve">. This is true for sometimes very distant venues like memorials which can trigger a new controversy via their close contact on a foreign territory. Close learning venues on the other hand facilitate access and have a positive influence on transfer to the </w:t>
      </w:r>
      <w:r w:rsidR="00457A8B" w:rsidRPr="00E32D52">
        <w:rPr>
          <w:rFonts w:ascii="Calibri" w:hAnsi="Calibri"/>
          <w:szCs w:val="24"/>
          <w:lang w:val="en-US"/>
        </w:rPr>
        <w:t xml:space="preserve">living </w:t>
      </w:r>
      <w:r w:rsidRPr="00E32D52">
        <w:rPr>
          <w:rFonts w:ascii="Calibri" w:hAnsi="Calibri"/>
          <w:szCs w:val="24"/>
          <w:lang w:val="en-US"/>
        </w:rPr>
        <w:t xml:space="preserve">environment of the adolescents. Nearly half of the interviewees took part more than once in offers. </w:t>
      </w:r>
      <w:r w:rsidR="00626796">
        <w:rPr>
          <w:rFonts w:ascii="Calibri" w:hAnsi="Calibri"/>
          <w:szCs w:val="24"/>
          <w:lang w:val="en-US"/>
        </w:rPr>
        <w:t>T</w:t>
      </w:r>
      <w:r w:rsidRPr="00E32D52">
        <w:rPr>
          <w:rFonts w:ascii="Calibri" w:hAnsi="Calibri"/>
          <w:szCs w:val="24"/>
          <w:lang w:val="en-US"/>
        </w:rPr>
        <w:t xml:space="preserve">hey </w:t>
      </w:r>
      <w:r w:rsidR="00626796">
        <w:rPr>
          <w:rFonts w:ascii="Calibri" w:hAnsi="Calibri"/>
          <w:szCs w:val="24"/>
          <w:lang w:val="en-US"/>
        </w:rPr>
        <w:t xml:space="preserve">often </w:t>
      </w:r>
      <w:r w:rsidRPr="00E32D52">
        <w:rPr>
          <w:rFonts w:ascii="Calibri" w:hAnsi="Calibri"/>
          <w:szCs w:val="24"/>
          <w:lang w:val="en-US"/>
        </w:rPr>
        <w:t>chose different offers in the same place, continued their intercultural encounters or entered a long</w:t>
      </w:r>
      <w:r w:rsidR="0039593F" w:rsidRPr="00E32D52">
        <w:rPr>
          <w:rFonts w:ascii="Calibri" w:hAnsi="Calibri"/>
          <w:szCs w:val="24"/>
          <w:lang w:val="en-US"/>
        </w:rPr>
        <w:t>-</w:t>
      </w:r>
      <w:r w:rsidRPr="00E32D52">
        <w:rPr>
          <w:rFonts w:ascii="Calibri" w:hAnsi="Calibri"/>
          <w:szCs w:val="24"/>
          <w:lang w:val="en-US"/>
        </w:rPr>
        <w:t>term project.</w:t>
      </w:r>
    </w:p>
    <w:p w14:paraId="4275BBA1" w14:textId="31CB4A26" w:rsidR="009D6E05" w:rsidRPr="00E32D52" w:rsidRDefault="00FA67E0" w:rsidP="005F45C1">
      <w:pPr>
        <w:pStyle w:val="Listenabsatz"/>
        <w:numPr>
          <w:ilvl w:val="0"/>
          <w:numId w:val="1"/>
        </w:numPr>
        <w:tabs>
          <w:tab w:val="left" w:pos="717"/>
        </w:tabs>
        <w:spacing w:after="200" w:line="276" w:lineRule="auto"/>
        <w:ind w:hanging="720"/>
        <w:rPr>
          <w:rFonts w:ascii="Calibri" w:hAnsi="Calibri"/>
          <w:szCs w:val="24"/>
          <w:lang w:val="en-US"/>
        </w:rPr>
      </w:pPr>
      <w:r w:rsidRPr="00E32D52">
        <w:rPr>
          <w:rFonts w:ascii="Calibri" w:hAnsi="Calibri"/>
          <w:i/>
          <w:szCs w:val="24"/>
          <w:lang w:val="en-US"/>
        </w:rPr>
        <w:t xml:space="preserve">To take part in </w:t>
      </w:r>
      <w:r w:rsidR="00457A8B" w:rsidRPr="00E32D52">
        <w:rPr>
          <w:rFonts w:ascii="Calibri" w:hAnsi="Calibri"/>
          <w:i/>
          <w:szCs w:val="24"/>
          <w:lang w:val="en-US"/>
        </w:rPr>
        <w:t>experiences</w:t>
      </w:r>
      <w:r w:rsidR="00457A8B" w:rsidRPr="00E32D52">
        <w:rPr>
          <w:rFonts w:ascii="Calibri" w:hAnsi="Calibri"/>
          <w:szCs w:val="24"/>
          <w:lang w:val="en-US"/>
        </w:rPr>
        <w:t xml:space="preserve"> of </w:t>
      </w:r>
      <w:r w:rsidRPr="00E32D52">
        <w:rPr>
          <w:rFonts w:ascii="Calibri" w:hAnsi="Calibri"/>
          <w:szCs w:val="24"/>
          <w:lang w:val="en-US"/>
        </w:rPr>
        <w:t xml:space="preserve">private, public or professional </w:t>
      </w:r>
      <w:r w:rsidR="00457A8B" w:rsidRPr="00E32D52">
        <w:rPr>
          <w:rFonts w:ascii="Calibri" w:hAnsi="Calibri"/>
          <w:szCs w:val="24"/>
          <w:lang w:val="en-US"/>
        </w:rPr>
        <w:t xml:space="preserve">life </w:t>
      </w:r>
      <w:r w:rsidRPr="00E32D52">
        <w:rPr>
          <w:rFonts w:ascii="Calibri" w:hAnsi="Calibri"/>
          <w:szCs w:val="24"/>
          <w:lang w:val="en-US"/>
        </w:rPr>
        <w:t xml:space="preserve">must be the topmost maxim. In order to get to know, take up, be able to </w:t>
      </w:r>
      <w:r w:rsidR="00457A8B" w:rsidRPr="00E32D52">
        <w:rPr>
          <w:rFonts w:ascii="Calibri" w:hAnsi="Calibri"/>
          <w:szCs w:val="24"/>
          <w:lang w:val="en-US"/>
        </w:rPr>
        <w:t>interpret</w:t>
      </w:r>
      <w:r w:rsidRPr="00E32D52">
        <w:rPr>
          <w:rFonts w:ascii="Calibri" w:hAnsi="Calibri"/>
          <w:szCs w:val="24"/>
          <w:lang w:val="en-US"/>
        </w:rPr>
        <w:t xml:space="preserve"> dialogically one needs methods which are oriented biographically and environmentally</w:t>
      </w:r>
      <w:ins w:id="339" w:author="achschroeder" w:date="2017-01-04T13:32:00Z">
        <w:r w:rsidR="001019B0">
          <w:rPr>
            <w:rFonts w:ascii="Calibri" w:hAnsi="Calibri"/>
            <w:szCs w:val="24"/>
            <w:lang w:val="en-US"/>
          </w:rPr>
          <w:t xml:space="preserve"> (Negt 2010)</w:t>
        </w:r>
      </w:ins>
      <w:r w:rsidRPr="00E32D52">
        <w:rPr>
          <w:rFonts w:ascii="Calibri" w:hAnsi="Calibri"/>
          <w:szCs w:val="24"/>
          <w:lang w:val="en-US"/>
        </w:rPr>
        <w:t>.</w:t>
      </w:r>
    </w:p>
    <w:p w14:paraId="39ABE595" w14:textId="4506CBFC" w:rsidR="009D6E05" w:rsidRPr="00E32D52" w:rsidRDefault="00FA67E0" w:rsidP="005F45C1">
      <w:pPr>
        <w:numPr>
          <w:ilvl w:val="0"/>
          <w:numId w:val="1"/>
        </w:numPr>
        <w:tabs>
          <w:tab w:val="left" w:pos="940"/>
          <w:tab w:val="left" w:pos="1440"/>
        </w:tabs>
        <w:spacing w:after="200" w:line="276" w:lineRule="auto"/>
        <w:ind w:hanging="720"/>
        <w:rPr>
          <w:rFonts w:ascii="Calibri" w:hAnsi="Calibri"/>
          <w:szCs w:val="24"/>
        </w:rPr>
      </w:pPr>
      <w:r w:rsidRPr="00E32D52">
        <w:rPr>
          <w:rFonts w:ascii="Calibri" w:hAnsi="Calibri"/>
          <w:szCs w:val="24"/>
          <w:lang w:val="en-US"/>
        </w:rPr>
        <w:t xml:space="preserve">Part of these experiences and dispositions forms </w:t>
      </w:r>
      <w:r w:rsidRPr="00E32D52">
        <w:rPr>
          <w:rFonts w:ascii="Calibri" w:hAnsi="Calibri"/>
          <w:i/>
          <w:szCs w:val="24"/>
          <w:lang w:val="en-US"/>
        </w:rPr>
        <w:t>adolescence</w:t>
      </w:r>
      <w:r w:rsidRPr="00E32D52">
        <w:rPr>
          <w:rFonts w:ascii="Calibri" w:hAnsi="Calibri"/>
          <w:szCs w:val="24"/>
          <w:lang w:val="en-US"/>
        </w:rPr>
        <w:t xml:space="preserve">. Intertwined </w:t>
      </w:r>
      <w:r w:rsidR="001E7CA6" w:rsidRPr="00E32D52">
        <w:rPr>
          <w:rFonts w:ascii="Calibri" w:hAnsi="Calibri"/>
          <w:szCs w:val="24"/>
          <w:lang w:val="en-US"/>
        </w:rPr>
        <w:t xml:space="preserve">with it are </w:t>
      </w:r>
      <w:r w:rsidRPr="00E32D52">
        <w:rPr>
          <w:rFonts w:ascii="Calibri" w:hAnsi="Calibri"/>
          <w:szCs w:val="24"/>
          <w:lang w:val="en-US"/>
        </w:rPr>
        <w:t>changes, new chances and re-allocations</w:t>
      </w:r>
      <w:r w:rsidR="001E7CA6" w:rsidRPr="00E32D52">
        <w:rPr>
          <w:rFonts w:ascii="Calibri" w:hAnsi="Calibri"/>
          <w:szCs w:val="24"/>
          <w:lang w:val="en-US"/>
        </w:rPr>
        <w:t>, which</w:t>
      </w:r>
      <w:r w:rsidRPr="00E32D52">
        <w:rPr>
          <w:rFonts w:ascii="Calibri" w:hAnsi="Calibri"/>
          <w:szCs w:val="24"/>
          <w:lang w:val="en-US"/>
        </w:rPr>
        <w:t xml:space="preserve"> are effective in all areas of life. This topic still leads a </w:t>
      </w:r>
      <w:r w:rsidR="00C66DD8" w:rsidRPr="00E32D52">
        <w:rPr>
          <w:rFonts w:ascii="Calibri" w:hAnsi="Calibri"/>
          <w:szCs w:val="24"/>
          <w:lang w:val="en-US"/>
        </w:rPr>
        <w:t>shadow</w:t>
      </w:r>
      <w:r w:rsidRPr="00E32D52">
        <w:rPr>
          <w:rFonts w:ascii="Calibri" w:hAnsi="Calibri"/>
          <w:szCs w:val="24"/>
          <w:lang w:val="en-US"/>
        </w:rPr>
        <w:t xml:space="preserve"> existence in </w:t>
      </w:r>
      <w:r w:rsidR="00C66DD8" w:rsidRPr="00E32D52">
        <w:rPr>
          <w:rFonts w:ascii="Calibri" w:hAnsi="Calibri"/>
          <w:szCs w:val="24"/>
          <w:lang w:val="en-US"/>
        </w:rPr>
        <w:t xml:space="preserve">the discussion about </w:t>
      </w:r>
      <w:r w:rsidRPr="00E32D52">
        <w:rPr>
          <w:rFonts w:ascii="Calibri" w:hAnsi="Calibri"/>
          <w:szCs w:val="24"/>
          <w:lang w:val="en-US"/>
        </w:rPr>
        <w:t xml:space="preserve">political youth education. But adolescence is situated at the seam between continuity and discontinuity, between stability and change. Here </w:t>
      </w:r>
      <w:r w:rsidR="001E7CA6" w:rsidRPr="00E32D52">
        <w:rPr>
          <w:rFonts w:ascii="Calibri" w:hAnsi="Calibri"/>
          <w:szCs w:val="24"/>
          <w:lang w:val="en-US"/>
        </w:rPr>
        <w:t>we find connecting points</w:t>
      </w:r>
      <w:r w:rsidRPr="00E32D52">
        <w:rPr>
          <w:rFonts w:ascii="Calibri" w:hAnsi="Calibri"/>
          <w:szCs w:val="24"/>
          <w:lang w:val="en-US"/>
        </w:rPr>
        <w:t xml:space="preserve"> for political education (</w:t>
      </w:r>
      <w:del w:id="340" w:author="achschroeder" w:date="2017-01-04T13:29:00Z">
        <w:r w:rsidR="00373A88" w:rsidDel="00373A88">
          <w:rPr>
            <w:rFonts w:ascii="Calibri" w:hAnsi="Calibri"/>
            <w:szCs w:val="24"/>
            <w:lang w:val="en-US"/>
          </w:rPr>
          <w:delText>Author 3</w:delText>
        </w:r>
      </w:del>
      <w:ins w:id="341" w:author="achschroeder" w:date="2017-01-04T13:29:00Z">
        <w:r w:rsidR="00373A88">
          <w:rPr>
            <w:rFonts w:ascii="Calibri" w:hAnsi="Calibri"/>
            <w:szCs w:val="24"/>
            <w:lang w:val="en-US"/>
          </w:rPr>
          <w:t>Schröder</w:t>
        </w:r>
      </w:ins>
      <w:r w:rsidRPr="00E32D52">
        <w:rPr>
          <w:rFonts w:ascii="Calibri" w:hAnsi="Calibri"/>
          <w:szCs w:val="24"/>
          <w:lang w:val="en-US"/>
        </w:rPr>
        <w:t xml:space="preserve"> 2012).</w:t>
      </w:r>
      <w:r w:rsidRPr="00E32D52">
        <w:rPr>
          <w:rFonts w:ascii="Calibri" w:hAnsi="Calibri"/>
          <w:szCs w:val="24"/>
        </w:rPr>
        <w:t xml:space="preserve">  </w:t>
      </w:r>
    </w:p>
    <w:p w14:paraId="129353A8" w14:textId="50D79C0B" w:rsidR="009D6E05" w:rsidRPr="00E32D52" w:rsidRDefault="008729CA" w:rsidP="005F45C1">
      <w:pPr>
        <w:numPr>
          <w:ilvl w:val="0"/>
          <w:numId w:val="1"/>
        </w:numPr>
        <w:tabs>
          <w:tab w:val="left" w:pos="940"/>
          <w:tab w:val="left" w:pos="1440"/>
        </w:tabs>
        <w:spacing w:after="200" w:line="276" w:lineRule="auto"/>
        <w:ind w:hanging="720"/>
        <w:rPr>
          <w:rFonts w:ascii="Calibri" w:hAnsi="Calibri"/>
          <w:szCs w:val="24"/>
          <w:lang w:val="en-US"/>
        </w:rPr>
      </w:pPr>
      <w:r>
        <w:rPr>
          <w:rFonts w:ascii="Calibri" w:hAnsi="Calibri"/>
          <w:szCs w:val="24"/>
          <w:lang w:val="en-US"/>
        </w:rPr>
        <w:t>Regarding</w:t>
      </w:r>
      <w:r w:rsidR="00FA67E0" w:rsidRPr="00E32D52">
        <w:rPr>
          <w:rFonts w:ascii="Calibri" w:hAnsi="Calibri"/>
          <w:szCs w:val="24"/>
          <w:lang w:val="en-US"/>
        </w:rPr>
        <w:t xml:space="preserve"> </w:t>
      </w:r>
      <w:r w:rsidR="00FA67E0" w:rsidRPr="00E32D52">
        <w:rPr>
          <w:rFonts w:ascii="Calibri" w:hAnsi="Calibri"/>
          <w:i/>
          <w:szCs w:val="24"/>
          <w:lang w:val="en-US"/>
        </w:rPr>
        <w:t>the content of political education</w:t>
      </w:r>
      <w:r w:rsidR="001E7CA6" w:rsidRPr="00E32D52">
        <w:rPr>
          <w:rFonts w:ascii="Calibri" w:hAnsi="Calibri"/>
          <w:szCs w:val="24"/>
          <w:lang w:val="en-US"/>
        </w:rPr>
        <w:t>,</w:t>
      </w:r>
      <w:r w:rsidR="00FA67E0" w:rsidRPr="00E32D52">
        <w:rPr>
          <w:rFonts w:ascii="Calibri" w:hAnsi="Calibri"/>
          <w:szCs w:val="24"/>
          <w:lang w:val="en-US"/>
        </w:rPr>
        <w:t xml:space="preserve"> current questions </w:t>
      </w:r>
      <w:r w:rsidR="001E7CA6" w:rsidRPr="00E32D52">
        <w:rPr>
          <w:rFonts w:ascii="Calibri" w:hAnsi="Calibri"/>
          <w:szCs w:val="24"/>
          <w:lang w:val="en-US"/>
        </w:rPr>
        <w:t>or</w:t>
      </w:r>
      <w:r w:rsidR="00FA67E0" w:rsidRPr="00E32D52">
        <w:rPr>
          <w:rFonts w:ascii="Calibri" w:hAnsi="Calibri"/>
          <w:szCs w:val="24"/>
          <w:lang w:val="en-US"/>
        </w:rPr>
        <w:t xml:space="preserve"> experiences </w:t>
      </w:r>
      <w:r w:rsidR="001E7CA6" w:rsidRPr="00E32D52">
        <w:rPr>
          <w:rFonts w:ascii="Calibri" w:hAnsi="Calibri"/>
          <w:szCs w:val="24"/>
          <w:lang w:val="en-US"/>
        </w:rPr>
        <w:t xml:space="preserve">in the living and working environment </w:t>
      </w:r>
      <w:r w:rsidR="00FA67E0" w:rsidRPr="00E32D52">
        <w:rPr>
          <w:rFonts w:ascii="Calibri" w:hAnsi="Calibri"/>
          <w:szCs w:val="24"/>
          <w:lang w:val="en-US"/>
        </w:rPr>
        <w:t>must</w:t>
      </w:r>
      <w:r w:rsidR="001E7CA6" w:rsidRPr="00E32D52">
        <w:rPr>
          <w:rFonts w:ascii="Calibri" w:hAnsi="Calibri"/>
          <w:szCs w:val="24"/>
          <w:lang w:val="en-US"/>
        </w:rPr>
        <w:t xml:space="preserve"> be</w:t>
      </w:r>
      <w:r w:rsidR="00FA67E0" w:rsidRPr="00E32D52">
        <w:rPr>
          <w:rFonts w:ascii="Calibri" w:hAnsi="Calibri"/>
          <w:szCs w:val="24"/>
          <w:lang w:val="en-US"/>
        </w:rPr>
        <w:t xml:space="preserve"> the starting point. It stays important to target connections starting from specific topics</w:t>
      </w:r>
      <w:r w:rsidR="00A352B2" w:rsidRPr="00E32D52">
        <w:rPr>
          <w:rFonts w:ascii="Calibri" w:hAnsi="Calibri"/>
          <w:szCs w:val="24"/>
          <w:lang w:val="en-US"/>
        </w:rPr>
        <w:t>, because p</w:t>
      </w:r>
      <w:r w:rsidR="00FA67E0" w:rsidRPr="00E32D52">
        <w:rPr>
          <w:rFonts w:ascii="Calibri" w:hAnsi="Calibri"/>
          <w:szCs w:val="24"/>
          <w:lang w:val="en-US"/>
        </w:rPr>
        <w:t xml:space="preserve">olitical education is primarily </w:t>
      </w:r>
      <w:r w:rsidR="00FA67E0" w:rsidRPr="00E32D52">
        <w:rPr>
          <w:rFonts w:ascii="Calibri" w:hAnsi="Calibri"/>
          <w:i/>
          <w:szCs w:val="24"/>
          <w:lang w:val="en-US"/>
        </w:rPr>
        <w:t>joining the dots</w:t>
      </w:r>
      <w:r w:rsidR="0080783E" w:rsidRPr="00E32D52">
        <w:rPr>
          <w:rFonts w:ascii="Calibri" w:hAnsi="Calibri"/>
          <w:szCs w:val="24"/>
          <w:lang w:val="en-US"/>
        </w:rPr>
        <w:t xml:space="preserve"> (Eis</w:t>
      </w:r>
      <w:r w:rsidR="00DF63B4" w:rsidRPr="00E32D52">
        <w:rPr>
          <w:rFonts w:ascii="Calibri" w:hAnsi="Calibri"/>
          <w:szCs w:val="24"/>
          <w:lang w:val="en-US"/>
        </w:rPr>
        <w:t xml:space="preserve">, Lösch, </w:t>
      </w:r>
      <w:del w:id="342" w:author="achschroeder" w:date="2017-01-04T13:30:00Z">
        <w:r w:rsidR="00373A88" w:rsidDel="00373A88">
          <w:rPr>
            <w:rFonts w:ascii="Calibri" w:hAnsi="Calibri"/>
            <w:szCs w:val="24"/>
            <w:lang w:val="en-US"/>
          </w:rPr>
          <w:delText>Author 3</w:delText>
        </w:r>
      </w:del>
      <w:ins w:id="343" w:author="achschroeder" w:date="2017-01-04T13:30:00Z">
        <w:r w:rsidR="00373A88">
          <w:rPr>
            <w:rFonts w:ascii="Calibri" w:hAnsi="Calibri"/>
            <w:szCs w:val="24"/>
            <w:lang w:val="en-US"/>
          </w:rPr>
          <w:t>Schröder</w:t>
        </w:r>
      </w:ins>
      <w:r w:rsidR="00DF63B4" w:rsidRPr="00E32D52">
        <w:rPr>
          <w:rFonts w:ascii="Calibri" w:hAnsi="Calibri"/>
          <w:szCs w:val="24"/>
          <w:lang w:val="en-US"/>
        </w:rPr>
        <w:t>, &amp; Steffens</w:t>
      </w:r>
      <w:r w:rsidR="0080783E" w:rsidRPr="00E32D52">
        <w:rPr>
          <w:rFonts w:ascii="Calibri" w:hAnsi="Calibri"/>
          <w:szCs w:val="24"/>
          <w:lang w:val="en-US"/>
        </w:rPr>
        <w:t xml:space="preserve"> 2015).</w:t>
      </w:r>
    </w:p>
    <w:p w14:paraId="38FD154B" w14:textId="3C6D81BE" w:rsidR="009D6E05" w:rsidRPr="00E32D52" w:rsidRDefault="00FA67E0" w:rsidP="00AA3D66">
      <w:pPr>
        <w:numPr>
          <w:ilvl w:val="0"/>
          <w:numId w:val="1"/>
        </w:numPr>
        <w:tabs>
          <w:tab w:val="left" w:pos="940"/>
          <w:tab w:val="left" w:pos="1440"/>
        </w:tabs>
        <w:spacing w:after="200" w:line="276" w:lineRule="auto"/>
        <w:ind w:hanging="720"/>
        <w:rPr>
          <w:rFonts w:ascii="Calibri" w:hAnsi="Calibri"/>
          <w:szCs w:val="24"/>
        </w:rPr>
      </w:pPr>
      <w:r w:rsidRPr="00E32D52">
        <w:rPr>
          <w:rFonts w:ascii="Calibri" w:hAnsi="Calibri"/>
          <w:szCs w:val="24"/>
          <w:lang w:val="en-US"/>
        </w:rPr>
        <w:t xml:space="preserve">As interviews in our study proved, commitment and political awareness can only develop if the various areas of action are complimentary and augmented. From the </w:t>
      </w:r>
      <w:r w:rsidR="00E32D52">
        <w:rPr>
          <w:rFonts w:ascii="Calibri" w:hAnsi="Calibri"/>
          <w:szCs w:val="24"/>
          <w:lang w:val="en-US"/>
        </w:rPr>
        <w:t>view</w:t>
      </w:r>
      <w:r w:rsidRPr="00E32D52">
        <w:rPr>
          <w:rFonts w:ascii="Calibri" w:hAnsi="Calibri"/>
          <w:szCs w:val="24"/>
          <w:lang w:val="en-US"/>
        </w:rPr>
        <w:t>point of providers and organi</w:t>
      </w:r>
      <w:r w:rsidR="008153CB" w:rsidRPr="00E32D52">
        <w:rPr>
          <w:rFonts w:ascii="Calibri" w:hAnsi="Calibri"/>
          <w:szCs w:val="24"/>
          <w:lang w:val="en-US"/>
        </w:rPr>
        <w:t>z</w:t>
      </w:r>
      <w:r w:rsidRPr="00E32D52">
        <w:rPr>
          <w:rFonts w:ascii="Calibri" w:hAnsi="Calibri"/>
          <w:szCs w:val="24"/>
          <w:lang w:val="en-US"/>
        </w:rPr>
        <w:t xml:space="preserve">ers </w:t>
      </w:r>
      <w:r w:rsidR="00E32D52">
        <w:rPr>
          <w:rFonts w:ascii="Calibri" w:hAnsi="Calibri"/>
          <w:szCs w:val="24"/>
          <w:lang w:val="en-US"/>
        </w:rPr>
        <w:t>special attention should be given to</w:t>
      </w:r>
      <w:r w:rsidRPr="00E32D52">
        <w:rPr>
          <w:rFonts w:ascii="Calibri" w:hAnsi="Calibri"/>
          <w:szCs w:val="24"/>
          <w:lang w:val="en-US"/>
        </w:rPr>
        <w:t xml:space="preserve"> </w:t>
      </w:r>
      <w:r w:rsidRPr="00E32D52">
        <w:rPr>
          <w:rFonts w:ascii="Calibri" w:hAnsi="Calibri"/>
          <w:i/>
          <w:szCs w:val="24"/>
          <w:lang w:val="en-US"/>
        </w:rPr>
        <w:t>working in networks or linking competence</w:t>
      </w:r>
      <w:r w:rsidRPr="00E32D52">
        <w:rPr>
          <w:rFonts w:ascii="Calibri" w:hAnsi="Calibri"/>
          <w:szCs w:val="24"/>
          <w:lang w:val="en-US"/>
        </w:rPr>
        <w:t xml:space="preserve"> </w:t>
      </w:r>
      <w:r w:rsidR="008153CB" w:rsidRPr="00E32D52">
        <w:rPr>
          <w:rFonts w:ascii="Calibri" w:hAnsi="Calibri"/>
          <w:szCs w:val="24"/>
          <w:lang w:val="en-US"/>
        </w:rPr>
        <w:t>between working in youth organiz</w:t>
      </w:r>
      <w:r w:rsidRPr="00E32D52">
        <w:rPr>
          <w:rFonts w:ascii="Calibri" w:hAnsi="Calibri"/>
          <w:szCs w:val="24"/>
          <w:lang w:val="en-US"/>
        </w:rPr>
        <w:t xml:space="preserve">ations, youth clubs, close to school institutions and youth educational </w:t>
      </w:r>
      <w:r w:rsidR="0095755E" w:rsidRPr="00E32D52">
        <w:rPr>
          <w:rFonts w:ascii="Calibri" w:hAnsi="Calibri"/>
          <w:szCs w:val="24"/>
          <w:lang w:val="en-US"/>
        </w:rPr>
        <w:t>centers</w:t>
      </w:r>
      <w:r w:rsidRPr="00E32D52">
        <w:rPr>
          <w:rFonts w:ascii="Calibri" w:hAnsi="Calibri"/>
          <w:szCs w:val="24"/>
          <w:lang w:val="en-US"/>
        </w:rPr>
        <w:t xml:space="preserve"> </w:t>
      </w:r>
      <w:r w:rsidRPr="00E32D52">
        <w:rPr>
          <w:rFonts w:ascii="Calibri" w:hAnsi="Calibri"/>
          <w:szCs w:val="24"/>
        </w:rPr>
        <w:t>(</w:t>
      </w:r>
      <w:del w:id="344" w:author="achschroeder" w:date="2017-01-04T13:30:00Z">
        <w:r w:rsidR="00373A88" w:rsidDel="00373A88">
          <w:rPr>
            <w:rFonts w:ascii="Calibri" w:hAnsi="Calibri"/>
            <w:szCs w:val="24"/>
            <w:lang w:val="en-US"/>
          </w:rPr>
          <w:delText>Author 3</w:delText>
        </w:r>
      </w:del>
      <w:ins w:id="345" w:author="achschroeder" w:date="2017-01-04T13:30:00Z">
        <w:r w:rsidR="00373A88">
          <w:rPr>
            <w:rFonts w:ascii="Calibri" w:hAnsi="Calibri"/>
            <w:szCs w:val="24"/>
            <w:lang w:val="en-US"/>
          </w:rPr>
          <w:t>Schröder</w:t>
        </w:r>
      </w:ins>
      <w:r w:rsidRPr="00E32D52">
        <w:rPr>
          <w:rFonts w:ascii="Calibri" w:hAnsi="Calibri"/>
          <w:szCs w:val="24"/>
        </w:rPr>
        <w:t xml:space="preserve"> 2014).  </w:t>
      </w:r>
    </w:p>
    <w:p w14:paraId="6026C01A" w14:textId="42D9DFB1" w:rsidR="009D6E05" w:rsidRPr="00E32D52" w:rsidRDefault="00FA67E0">
      <w:pPr>
        <w:numPr>
          <w:ilvl w:val="0"/>
          <w:numId w:val="1"/>
        </w:numPr>
        <w:tabs>
          <w:tab w:val="left" w:pos="940"/>
          <w:tab w:val="left" w:pos="1440"/>
        </w:tabs>
        <w:spacing w:after="200" w:line="276" w:lineRule="auto"/>
        <w:ind w:hanging="720"/>
        <w:rPr>
          <w:rFonts w:ascii="Calibri" w:hAnsi="Calibri"/>
          <w:szCs w:val="24"/>
          <w:lang w:val="en-US"/>
        </w:rPr>
      </w:pPr>
      <w:r w:rsidRPr="00E32D52">
        <w:rPr>
          <w:rFonts w:ascii="Calibri" w:hAnsi="Calibri"/>
          <w:szCs w:val="24"/>
          <w:lang w:val="en-US"/>
        </w:rPr>
        <w:t>Obviously</w:t>
      </w:r>
      <w:r w:rsidR="00E32D52">
        <w:rPr>
          <w:rFonts w:ascii="Calibri" w:hAnsi="Calibri"/>
          <w:szCs w:val="24"/>
          <w:lang w:val="en-US"/>
        </w:rPr>
        <w:t>,</w:t>
      </w:r>
      <w:r w:rsidRPr="00E32D52">
        <w:rPr>
          <w:rFonts w:ascii="Calibri" w:hAnsi="Calibri"/>
          <w:szCs w:val="24"/>
          <w:lang w:val="en-US"/>
        </w:rPr>
        <w:t xml:space="preserve"> </w:t>
      </w:r>
      <w:r w:rsidRPr="00E32D52">
        <w:rPr>
          <w:rFonts w:ascii="Calibri" w:hAnsi="Calibri"/>
          <w:i/>
          <w:szCs w:val="24"/>
          <w:lang w:val="en-US"/>
        </w:rPr>
        <w:t>social activities</w:t>
      </w:r>
      <w:r w:rsidRPr="00E32D52">
        <w:rPr>
          <w:rFonts w:ascii="Calibri" w:hAnsi="Calibri"/>
          <w:szCs w:val="24"/>
          <w:lang w:val="en-US"/>
        </w:rPr>
        <w:t xml:space="preserve"> are field</w:t>
      </w:r>
      <w:r w:rsidR="00E32D52">
        <w:rPr>
          <w:rFonts w:ascii="Calibri" w:hAnsi="Calibri"/>
          <w:szCs w:val="24"/>
          <w:lang w:val="en-US"/>
        </w:rPr>
        <w:t>s</w:t>
      </w:r>
      <w:r w:rsidRPr="00E32D52">
        <w:rPr>
          <w:rFonts w:ascii="Calibri" w:hAnsi="Calibri"/>
          <w:szCs w:val="24"/>
          <w:lang w:val="en-US"/>
        </w:rPr>
        <w:t xml:space="preserve"> where </w:t>
      </w:r>
      <w:r w:rsidR="005F45C1" w:rsidRPr="00E32D52">
        <w:rPr>
          <w:rFonts w:ascii="Calibri" w:hAnsi="Calibri"/>
          <w:szCs w:val="24"/>
          <w:lang w:val="en-US"/>
        </w:rPr>
        <w:t xml:space="preserve">young people </w:t>
      </w:r>
      <w:r w:rsidR="008729CA">
        <w:rPr>
          <w:rFonts w:ascii="Calibri" w:hAnsi="Calibri"/>
          <w:szCs w:val="24"/>
          <w:lang w:val="en-US"/>
        </w:rPr>
        <w:t>with</w:t>
      </w:r>
      <w:r w:rsidR="005F45C1" w:rsidRPr="00E32D52">
        <w:rPr>
          <w:rFonts w:ascii="Calibri" w:hAnsi="Calibri"/>
          <w:szCs w:val="24"/>
          <w:lang w:val="en-US"/>
        </w:rPr>
        <w:t xml:space="preserve"> educationally distant </w:t>
      </w:r>
      <w:r w:rsidR="008729CA">
        <w:rPr>
          <w:rFonts w:ascii="Calibri" w:hAnsi="Calibri"/>
          <w:szCs w:val="24"/>
          <w:lang w:val="en-US"/>
        </w:rPr>
        <w:t>backgrounds</w:t>
      </w:r>
      <w:r w:rsidRPr="00E32D52">
        <w:rPr>
          <w:rFonts w:ascii="Calibri" w:hAnsi="Calibri"/>
          <w:szCs w:val="24"/>
          <w:lang w:val="en-US"/>
        </w:rPr>
        <w:t xml:space="preserve"> more easily enter</w:t>
      </w:r>
      <w:r w:rsidR="008729CA">
        <w:rPr>
          <w:rFonts w:ascii="Calibri" w:hAnsi="Calibri"/>
          <w:szCs w:val="24"/>
          <w:lang w:val="en-US"/>
        </w:rPr>
        <w:t xml:space="preserve"> and participate </w:t>
      </w:r>
      <w:r w:rsidRPr="00E32D52">
        <w:rPr>
          <w:rFonts w:ascii="Calibri" w:hAnsi="Calibri"/>
          <w:szCs w:val="24"/>
          <w:lang w:val="en-US"/>
        </w:rPr>
        <w:t xml:space="preserve">than </w:t>
      </w:r>
      <w:r w:rsidR="008729CA">
        <w:rPr>
          <w:rFonts w:ascii="Calibri" w:hAnsi="Calibri"/>
          <w:szCs w:val="24"/>
          <w:lang w:val="en-US"/>
        </w:rPr>
        <w:t xml:space="preserve">in mainly </w:t>
      </w:r>
      <w:r w:rsidRPr="00E32D52">
        <w:rPr>
          <w:rFonts w:ascii="Calibri" w:hAnsi="Calibri"/>
          <w:szCs w:val="24"/>
          <w:lang w:val="en-US"/>
        </w:rPr>
        <w:t xml:space="preserve">political ones. These adolescents are particularly dependent on social approval as it was </w:t>
      </w:r>
      <w:r w:rsidR="00D87B65" w:rsidRPr="00E32D52">
        <w:rPr>
          <w:rFonts w:ascii="Calibri" w:hAnsi="Calibri"/>
          <w:szCs w:val="24"/>
          <w:lang w:val="en-US"/>
        </w:rPr>
        <w:t xml:space="preserve">more or less </w:t>
      </w:r>
      <w:r w:rsidRPr="00E32D52">
        <w:rPr>
          <w:rFonts w:ascii="Calibri" w:hAnsi="Calibri"/>
          <w:szCs w:val="24"/>
          <w:lang w:val="en-US"/>
        </w:rPr>
        <w:t xml:space="preserve">denied to them by </w:t>
      </w:r>
      <w:r w:rsidR="008729CA">
        <w:rPr>
          <w:rFonts w:ascii="Calibri" w:hAnsi="Calibri"/>
          <w:szCs w:val="24"/>
          <w:lang w:val="en-US"/>
        </w:rPr>
        <w:t xml:space="preserve">their </w:t>
      </w:r>
      <w:r w:rsidRPr="00E32D52">
        <w:rPr>
          <w:rFonts w:ascii="Calibri" w:hAnsi="Calibri"/>
          <w:szCs w:val="24"/>
          <w:lang w:val="en-US"/>
        </w:rPr>
        <w:t xml:space="preserve">origin. Political education must </w:t>
      </w:r>
      <w:r w:rsidR="00D87B65" w:rsidRPr="00E32D52">
        <w:rPr>
          <w:rFonts w:ascii="Calibri" w:hAnsi="Calibri"/>
          <w:szCs w:val="24"/>
          <w:lang w:val="en-US"/>
        </w:rPr>
        <w:t xml:space="preserve">strive for </w:t>
      </w:r>
      <w:r w:rsidRPr="00E32D52">
        <w:rPr>
          <w:rFonts w:ascii="Calibri" w:hAnsi="Calibri"/>
          <w:szCs w:val="24"/>
          <w:lang w:val="en-US"/>
        </w:rPr>
        <w:t xml:space="preserve">and support </w:t>
      </w:r>
      <w:r w:rsidR="00D87B65" w:rsidRPr="00E32D52">
        <w:rPr>
          <w:rFonts w:ascii="Calibri" w:hAnsi="Calibri"/>
          <w:i/>
          <w:szCs w:val="24"/>
          <w:lang w:val="en-US"/>
        </w:rPr>
        <w:t>the bridging</w:t>
      </w:r>
      <w:r w:rsidRPr="00E32D52">
        <w:rPr>
          <w:rFonts w:ascii="Calibri" w:hAnsi="Calibri"/>
          <w:i/>
          <w:szCs w:val="24"/>
          <w:lang w:val="en-US"/>
        </w:rPr>
        <w:t xml:space="preserve"> </w:t>
      </w:r>
      <w:r w:rsidR="008729CA">
        <w:rPr>
          <w:rFonts w:ascii="Calibri" w:hAnsi="Calibri"/>
          <w:i/>
          <w:szCs w:val="24"/>
          <w:lang w:val="en-US"/>
        </w:rPr>
        <w:t>between</w:t>
      </w:r>
      <w:r w:rsidRPr="00E32D52">
        <w:rPr>
          <w:rFonts w:ascii="Calibri" w:hAnsi="Calibri"/>
          <w:i/>
          <w:szCs w:val="24"/>
          <w:lang w:val="en-US"/>
        </w:rPr>
        <w:t xml:space="preserve"> the social to the political</w:t>
      </w:r>
      <w:r w:rsidR="00D87B65" w:rsidRPr="00E32D52">
        <w:rPr>
          <w:rFonts w:ascii="Calibri" w:hAnsi="Calibri"/>
          <w:szCs w:val="24"/>
          <w:lang w:val="en-US"/>
        </w:rPr>
        <w:t xml:space="preserve"> again and again</w:t>
      </w:r>
      <w:r w:rsidRPr="00E32D52">
        <w:rPr>
          <w:rFonts w:ascii="Calibri" w:hAnsi="Calibri"/>
          <w:szCs w:val="24"/>
          <w:lang w:val="en-US"/>
        </w:rPr>
        <w:t xml:space="preserve"> (</w:t>
      </w:r>
      <w:r w:rsidR="00FA4CE4">
        <w:rPr>
          <w:rFonts w:ascii="Calibri" w:hAnsi="Calibri"/>
          <w:szCs w:val="24"/>
          <w:lang w:val="en-US"/>
        </w:rPr>
        <w:t>Balzter</w:t>
      </w:r>
      <w:r w:rsidR="00DF63B4" w:rsidRPr="00E32D52">
        <w:rPr>
          <w:rFonts w:ascii="Calibri" w:hAnsi="Calibri"/>
          <w:szCs w:val="24"/>
          <w:lang w:val="en-US"/>
        </w:rPr>
        <w:t xml:space="preserve"> &amp; </w:t>
      </w:r>
      <w:del w:id="346" w:author="achschroeder" w:date="2017-01-04T13:30:00Z">
        <w:r w:rsidR="00373A88" w:rsidDel="00373A88">
          <w:rPr>
            <w:rFonts w:ascii="Calibri" w:hAnsi="Calibri"/>
            <w:szCs w:val="24"/>
            <w:lang w:val="en-US"/>
          </w:rPr>
          <w:delText>Author 3</w:delText>
        </w:r>
      </w:del>
      <w:ins w:id="347" w:author="achschroeder" w:date="2017-01-04T13:30:00Z">
        <w:r w:rsidR="00373A88">
          <w:rPr>
            <w:rFonts w:ascii="Calibri" w:hAnsi="Calibri"/>
            <w:szCs w:val="24"/>
            <w:lang w:val="en-US"/>
          </w:rPr>
          <w:t>Schröder</w:t>
        </w:r>
      </w:ins>
      <w:r w:rsidRPr="00E32D52">
        <w:rPr>
          <w:rFonts w:ascii="Calibri" w:hAnsi="Calibri"/>
          <w:szCs w:val="24"/>
          <w:lang w:val="en-US"/>
        </w:rPr>
        <w:t xml:space="preserve"> 2014).</w:t>
      </w:r>
    </w:p>
    <w:p w14:paraId="49A487D3" w14:textId="77777777" w:rsidR="009D6E05" w:rsidRPr="00FC06C8" w:rsidRDefault="009D6E05">
      <w:pPr>
        <w:spacing w:after="200" w:line="276" w:lineRule="auto"/>
        <w:rPr>
          <w:rFonts w:ascii="Calibri" w:hAnsi="Calibri"/>
          <w:sz w:val="22"/>
          <w:lang w:val="en-US"/>
        </w:rPr>
      </w:pPr>
    </w:p>
    <w:p w14:paraId="48E456CA" w14:textId="77777777" w:rsidR="00E32D52" w:rsidRPr="008729CA" w:rsidRDefault="00E32D52">
      <w:pPr>
        <w:spacing w:after="200" w:line="276" w:lineRule="auto"/>
        <w:rPr>
          <w:rFonts w:ascii="Calibri" w:hAnsi="Calibri"/>
          <w:b/>
          <w:sz w:val="22"/>
        </w:rPr>
      </w:pPr>
    </w:p>
    <w:p w14:paraId="6FA165A0" w14:textId="77777777" w:rsidR="00E32D52" w:rsidRPr="008729CA" w:rsidRDefault="00E32D52">
      <w:pPr>
        <w:spacing w:after="200" w:line="276" w:lineRule="auto"/>
        <w:rPr>
          <w:rFonts w:ascii="Calibri" w:hAnsi="Calibri"/>
          <w:b/>
          <w:sz w:val="22"/>
        </w:rPr>
      </w:pPr>
    </w:p>
    <w:p w14:paraId="19C789BA" w14:textId="2B18C099" w:rsidR="009D6E05" w:rsidRPr="00453323" w:rsidRDefault="00DF63B4">
      <w:pPr>
        <w:spacing w:after="200" w:line="276" w:lineRule="auto"/>
        <w:rPr>
          <w:rFonts w:ascii="Calibri" w:hAnsi="Calibri"/>
          <w:szCs w:val="24"/>
          <w:lang w:val="de-DE"/>
          <w:rPrChange w:id="348" w:author="achschroeder" w:date="2017-01-06T11:29:00Z">
            <w:rPr>
              <w:rFonts w:ascii="Calibri" w:hAnsi="Calibri"/>
              <w:szCs w:val="24"/>
            </w:rPr>
          </w:rPrChange>
        </w:rPr>
      </w:pPr>
      <w:r w:rsidRPr="00453323">
        <w:rPr>
          <w:rFonts w:ascii="Calibri" w:hAnsi="Calibri"/>
          <w:b/>
          <w:szCs w:val="24"/>
          <w:lang w:val="de-DE"/>
          <w:rPrChange w:id="349" w:author="achschroeder" w:date="2017-01-06T11:29:00Z">
            <w:rPr>
              <w:rFonts w:ascii="Calibri" w:hAnsi="Calibri"/>
              <w:b/>
              <w:szCs w:val="24"/>
            </w:rPr>
          </w:rPrChange>
        </w:rPr>
        <w:t>Bibliography</w:t>
      </w:r>
    </w:p>
    <w:p w14:paraId="16FB7725" w14:textId="3ED7892B" w:rsidR="009D6E05" w:rsidRPr="00453323" w:rsidRDefault="00FA67E0">
      <w:pPr>
        <w:spacing w:after="120"/>
        <w:rPr>
          <w:rFonts w:ascii="Calibri" w:hAnsi="Calibri"/>
          <w:szCs w:val="24"/>
          <w:lang w:val="de-DE"/>
          <w:rPrChange w:id="350" w:author="achschroeder" w:date="2017-01-06T11:29:00Z">
            <w:rPr/>
          </w:rPrChange>
        </w:rPr>
        <w:pPrChange w:id="351" w:author="achschroeder" w:date="2017-01-06T11:08:00Z">
          <w:pPr>
            <w:pStyle w:val="Listenabsatz"/>
            <w:numPr>
              <w:numId w:val="14"/>
            </w:numPr>
            <w:ind w:left="284" w:hanging="284"/>
          </w:pPr>
        </w:pPrChange>
      </w:pPr>
      <w:r w:rsidRPr="00592080">
        <w:rPr>
          <w:rFonts w:ascii="Calibri" w:hAnsi="Calibri"/>
          <w:szCs w:val="24"/>
          <w:lang w:val="de-DE"/>
          <w:rPrChange w:id="352" w:author="achschroeder" w:date="2017-01-06T11:08:00Z">
            <w:rPr>
              <w:rFonts w:ascii="Calibri" w:hAnsi="Calibri"/>
              <w:szCs w:val="24"/>
            </w:rPr>
          </w:rPrChange>
        </w:rPr>
        <w:t>Ahlheim, K</w:t>
      </w:r>
      <w:r w:rsidR="00DF63B4" w:rsidRPr="00592080">
        <w:rPr>
          <w:rFonts w:ascii="Calibri" w:hAnsi="Calibri"/>
          <w:szCs w:val="24"/>
          <w:lang w:val="de-DE"/>
          <w:rPrChange w:id="353" w:author="achschroeder" w:date="2017-01-06T11:08:00Z">
            <w:rPr>
              <w:rFonts w:ascii="Calibri" w:hAnsi="Calibri"/>
              <w:szCs w:val="24"/>
            </w:rPr>
          </w:rPrChange>
        </w:rPr>
        <w:t>.</w:t>
      </w:r>
      <w:r w:rsidRPr="00592080">
        <w:rPr>
          <w:rFonts w:ascii="Calibri" w:hAnsi="Calibri"/>
          <w:szCs w:val="24"/>
          <w:lang w:val="de-DE"/>
          <w:rPrChange w:id="354" w:author="achschroeder" w:date="2017-01-06T11:08:00Z">
            <w:rPr>
              <w:rFonts w:ascii="Calibri" w:hAnsi="Calibri"/>
              <w:szCs w:val="24"/>
            </w:rPr>
          </w:rPrChange>
        </w:rPr>
        <w:t xml:space="preserve"> </w:t>
      </w:r>
      <w:r w:rsidR="00DF63B4" w:rsidRPr="00592080">
        <w:rPr>
          <w:rFonts w:ascii="Calibri" w:hAnsi="Calibri"/>
          <w:szCs w:val="24"/>
          <w:lang w:val="de-DE"/>
          <w:rPrChange w:id="355" w:author="achschroeder" w:date="2017-01-06T11:08:00Z">
            <w:rPr>
              <w:rFonts w:ascii="Calibri" w:hAnsi="Calibri"/>
              <w:szCs w:val="24"/>
            </w:rPr>
          </w:rPrChange>
        </w:rPr>
        <w:t>(</w:t>
      </w:r>
      <w:r w:rsidRPr="00592080">
        <w:rPr>
          <w:rFonts w:ascii="Calibri" w:hAnsi="Calibri"/>
          <w:szCs w:val="24"/>
          <w:lang w:val="de-DE"/>
          <w:rPrChange w:id="356" w:author="achschroeder" w:date="2017-01-06T11:08:00Z">
            <w:rPr>
              <w:rFonts w:ascii="Calibri" w:hAnsi="Calibri"/>
              <w:szCs w:val="24"/>
            </w:rPr>
          </w:rPrChange>
        </w:rPr>
        <w:t>2003</w:t>
      </w:r>
      <w:r w:rsidR="00DF63B4" w:rsidRPr="00592080">
        <w:rPr>
          <w:rFonts w:ascii="Calibri" w:hAnsi="Calibri"/>
          <w:szCs w:val="24"/>
          <w:lang w:val="de-DE"/>
          <w:rPrChange w:id="357" w:author="achschroeder" w:date="2017-01-06T11:08:00Z">
            <w:rPr>
              <w:rFonts w:ascii="Calibri" w:hAnsi="Calibri"/>
              <w:szCs w:val="24"/>
            </w:rPr>
          </w:rPrChange>
        </w:rPr>
        <w:t>).</w:t>
      </w:r>
      <w:r w:rsidRPr="00592080">
        <w:rPr>
          <w:rFonts w:ascii="Calibri" w:hAnsi="Calibri"/>
          <w:szCs w:val="24"/>
          <w:lang w:val="de-DE"/>
          <w:rPrChange w:id="358" w:author="achschroeder" w:date="2017-01-06T11:08:00Z">
            <w:rPr>
              <w:rFonts w:ascii="Calibri" w:hAnsi="Calibri"/>
              <w:szCs w:val="24"/>
            </w:rPr>
          </w:rPrChange>
        </w:rPr>
        <w:t xml:space="preserve"> </w:t>
      </w:r>
      <w:r w:rsidRPr="00592080">
        <w:rPr>
          <w:rFonts w:ascii="Calibri" w:hAnsi="Calibri"/>
          <w:i/>
          <w:szCs w:val="24"/>
          <w:lang w:val="de-DE"/>
          <w:rPrChange w:id="359" w:author="achschroeder" w:date="2017-01-06T11:08:00Z">
            <w:rPr>
              <w:rFonts w:ascii="Calibri" w:hAnsi="Calibri"/>
              <w:i/>
              <w:szCs w:val="24"/>
            </w:rPr>
          </w:rPrChange>
        </w:rPr>
        <w:t>Vermessene Bildung</w:t>
      </w:r>
      <w:r w:rsidR="00F74B77" w:rsidRPr="00592080">
        <w:rPr>
          <w:rFonts w:ascii="Calibri" w:hAnsi="Calibri"/>
          <w:i/>
          <w:szCs w:val="24"/>
          <w:lang w:val="de-DE"/>
          <w:rPrChange w:id="360" w:author="achschroeder" w:date="2017-01-06T11:08:00Z">
            <w:rPr>
              <w:rFonts w:ascii="Calibri" w:hAnsi="Calibri"/>
              <w:i/>
              <w:szCs w:val="24"/>
            </w:rPr>
          </w:rPrChange>
        </w:rPr>
        <w:t>:</w:t>
      </w:r>
      <w:r w:rsidRPr="00592080">
        <w:rPr>
          <w:rFonts w:ascii="Calibri" w:hAnsi="Calibri"/>
          <w:i/>
          <w:szCs w:val="24"/>
          <w:lang w:val="de-DE"/>
          <w:rPrChange w:id="361" w:author="achschroeder" w:date="2017-01-06T11:08:00Z">
            <w:rPr>
              <w:rFonts w:ascii="Calibri" w:hAnsi="Calibri"/>
              <w:i/>
              <w:szCs w:val="24"/>
            </w:rPr>
          </w:rPrChange>
        </w:rPr>
        <w:t xml:space="preserve"> Wirkungsforschung in der politischen Erwachsenenbildung</w:t>
      </w:r>
      <w:r w:rsidR="00BF444D" w:rsidRPr="00592080">
        <w:rPr>
          <w:rFonts w:ascii="Calibri" w:hAnsi="Calibri"/>
          <w:szCs w:val="24"/>
          <w:lang w:val="de-DE"/>
          <w:rPrChange w:id="362" w:author="achschroeder" w:date="2017-01-06T11:08:00Z">
            <w:rPr>
              <w:rFonts w:ascii="Calibri" w:hAnsi="Calibri"/>
              <w:szCs w:val="24"/>
            </w:rPr>
          </w:rPrChange>
        </w:rPr>
        <w:t xml:space="preserve"> [Measuring education: Impact research in political adult education].</w:t>
      </w:r>
      <w:r w:rsidRPr="00592080">
        <w:rPr>
          <w:rFonts w:ascii="Calibri" w:hAnsi="Calibri"/>
          <w:szCs w:val="24"/>
          <w:lang w:val="de-DE"/>
          <w:rPrChange w:id="363" w:author="achschroeder" w:date="2017-01-06T11:08:00Z">
            <w:rPr>
              <w:rFonts w:ascii="Calibri" w:hAnsi="Calibri"/>
              <w:szCs w:val="24"/>
            </w:rPr>
          </w:rPrChange>
        </w:rPr>
        <w:t xml:space="preserve"> </w:t>
      </w:r>
      <w:r w:rsidRPr="00453323">
        <w:rPr>
          <w:rFonts w:ascii="Calibri" w:hAnsi="Calibri"/>
          <w:szCs w:val="24"/>
          <w:lang w:val="de-DE"/>
          <w:rPrChange w:id="364" w:author="achschroeder" w:date="2017-01-06T11:29:00Z">
            <w:rPr/>
          </w:rPrChange>
        </w:rPr>
        <w:t>Schwalbach/Ts.</w:t>
      </w:r>
      <w:r w:rsidR="00F74B77" w:rsidRPr="00453323">
        <w:rPr>
          <w:rFonts w:ascii="Calibri" w:hAnsi="Calibri"/>
          <w:szCs w:val="24"/>
          <w:lang w:val="de-DE"/>
          <w:rPrChange w:id="365" w:author="achschroeder" w:date="2017-01-06T11:29:00Z">
            <w:rPr/>
          </w:rPrChange>
        </w:rPr>
        <w:t>: Wochenschau-Verlag</w:t>
      </w:r>
      <w:r w:rsidR="00542DCD" w:rsidRPr="00453323">
        <w:rPr>
          <w:rFonts w:ascii="Calibri" w:hAnsi="Calibri"/>
          <w:szCs w:val="24"/>
          <w:lang w:val="de-DE"/>
          <w:rPrChange w:id="366" w:author="achschroeder" w:date="2017-01-06T11:29:00Z">
            <w:rPr/>
          </w:rPrChange>
        </w:rPr>
        <w:t>.</w:t>
      </w:r>
      <w:r w:rsidRPr="00453323">
        <w:rPr>
          <w:rFonts w:ascii="Calibri" w:hAnsi="Calibri"/>
          <w:szCs w:val="24"/>
          <w:lang w:val="de-DE"/>
          <w:rPrChange w:id="367" w:author="achschroeder" w:date="2017-01-06T11:29:00Z">
            <w:rPr/>
          </w:rPrChange>
        </w:rPr>
        <w:t xml:space="preserve">  </w:t>
      </w:r>
    </w:p>
    <w:p w14:paraId="4816805C" w14:textId="2787730D" w:rsidR="009D6E05" w:rsidRPr="00453323" w:rsidRDefault="005153BE">
      <w:pPr>
        <w:spacing w:after="120"/>
        <w:rPr>
          <w:rFonts w:ascii="Calibri" w:hAnsi="Calibri"/>
          <w:szCs w:val="24"/>
          <w:lang w:val="de-DE"/>
          <w:rPrChange w:id="368" w:author="achschroeder" w:date="2017-01-06T11:29:00Z">
            <w:rPr/>
          </w:rPrChange>
        </w:rPr>
        <w:pPrChange w:id="369" w:author="achschroeder" w:date="2017-01-06T11:08:00Z">
          <w:pPr>
            <w:pStyle w:val="Listenabsatz"/>
            <w:numPr>
              <w:numId w:val="14"/>
            </w:numPr>
            <w:ind w:left="284" w:hanging="284"/>
          </w:pPr>
        </w:pPrChange>
      </w:pPr>
      <w:del w:id="370" w:author="achschroeder" w:date="2016-12-31T13:22:00Z">
        <w:r w:rsidRPr="00592080" w:rsidDel="00FA4CE4">
          <w:rPr>
            <w:rFonts w:ascii="Calibri" w:hAnsi="Calibri"/>
            <w:szCs w:val="24"/>
            <w:lang w:val="de-DE"/>
            <w:rPrChange w:id="371" w:author="achschroeder" w:date="2017-01-06T11:08:00Z">
              <w:rPr>
                <w:rFonts w:ascii="Calibri" w:hAnsi="Calibri"/>
                <w:szCs w:val="24"/>
              </w:rPr>
            </w:rPrChange>
          </w:rPr>
          <w:delText>Author 1</w:delText>
        </w:r>
      </w:del>
      <w:ins w:id="372" w:author="achschroeder" w:date="2016-12-31T13:22:00Z">
        <w:r w:rsidR="00FA4CE4" w:rsidRPr="00592080">
          <w:rPr>
            <w:rFonts w:ascii="Calibri" w:hAnsi="Calibri"/>
            <w:szCs w:val="24"/>
            <w:lang w:val="de-DE"/>
            <w:rPrChange w:id="373" w:author="achschroeder" w:date="2017-01-06T11:08:00Z">
              <w:rPr>
                <w:rFonts w:ascii="Calibri" w:hAnsi="Calibri"/>
                <w:szCs w:val="24"/>
              </w:rPr>
            </w:rPrChange>
          </w:rPr>
          <w:t>Balzter</w:t>
        </w:r>
      </w:ins>
      <w:r w:rsidR="00FA67E0" w:rsidRPr="00592080">
        <w:rPr>
          <w:rFonts w:ascii="Calibri" w:hAnsi="Calibri"/>
          <w:szCs w:val="24"/>
          <w:lang w:val="de-DE"/>
          <w:rPrChange w:id="374" w:author="achschroeder" w:date="2017-01-06T11:08:00Z">
            <w:rPr>
              <w:rFonts w:ascii="Calibri" w:hAnsi="Calibri"/>
              <w:szCs w:val="24"/>
            </w:rPr>
          </w:rPrChange>
        </w:rPr>
        <w:t>, N</w:t>
      </w:r>
      <w:r w:rsidR="00F74B77" w:rsidRPr="00592080">
        <w:rPr>
          <w:rFonts w:ascii="Calibri" w:hAnsi="Calibri"/>
          <w:szCs w:val="24"/>
          <w:lang w:val="de-DE"/>
          <w:rPrChange w:id="375" w:author="achschroeder" w:date="2017-01-06T11:08:00Z">
            <w:rPr>
              <w:rFonts w:ascii="Calibri" w:hAnsi="Calibri"/>
              <w:szCs w:val="24"/>
            </w:rPr>
          </w:rPrChange>
        </w:rPr>
        <w:t xml:space="preserve">., </w:t>
      </w:r>
      <w:del w:id="376" w:author="achschroeder" w:date="2016-12-31T13:25:00Z">
        <w:r w:rsidRPr="00592080" w:rsidDel="00FA4CE4">
          <w:rPr>
            <w:rFonts w:ascii="Calibri" w:hAnsi="Calibri"/>
            <w:szCs w:val="24"/>
            <w:lang w:val="de-DE"/>
            <w:rPrChange w:id="377" w:author="achschroeder" w:date="2017-01-06T11:08:00Z">
              <w:rPr>
                <w:rFonts w:ascii="Calibri" w:hAnsi="Calibri"/>
                <w:szCs w:val="24"/>
              </w:rPr>
            </w:rPrChange>
          </w:rPr>
          <w:delText>Author 2</w:delText>
        </w:r>
      </w:del>
      <w:ins w:id="378" w:author="achschroeder" w:date="2016-12-31T13:25:00Z">
        <w:r w:rsidR="00FA4CE4" w:rsidRPr="00592080">
          <w:rPr>
            <w:rFonts w:ascii="Calibri" w:hAnsi="Calibri"/>
            <w:szCs w:val="24"/>
            <w:lang w:val="de-DE"/>
            <w:rPrChange w:id="379" w:author="achschroeder" w:date="2017-01-06T11:08:00Z">
              <w:rPr>
                <w:rFonts w:ascii="Calibri" w:hAnsi="Calibri"/>
                <w:szCs w:val="24"/>
              </w:rPr>
            </w:rPrChange>
          </w:rPr>
          <w:t>Ristau</w:t>
        </w:r>
      </w:ins>
      <w:r w:rsidR="00FA67E0" w:rsidRPr="00592080">
        <w:rPr>
          <w:rFonts w:ascii="Calibri" w:hAnsi="Calibri"/>
          <w:szCs w:val="24"/>
          <w:lang w:val="de-DE"/>
          <w:rPrChange w:id="380" w:author="achschroeder" w:date="2017-01-06T11:08:00Z">
            <w:rPr>
              <w:rFonts w:ascii="Calibri" w:hAnsi="Calibri"/>
              <w:szCs w:val="24"/>
            </w:rPr>
          </w:rPrChange>
        </w:rPr>
        <w:t>, Y</w:t>
      </w:r>
      <w:r w:rsidR="00F74B77" w:rsidRPr="00592080">
        <w:rPr>
          <w:rFonts w:ascii="Calibri" w:hAnsi="Calibri"/>
          <w:szCs w:val="24"/>
          <w:lang w:val="de-DE"/>
          <w:rPrChange w:id="381" w:author="achschroeder" w:date="2017-01-06T11:08:00Z">
            <w:rPr>
              <w:rFonts w:ascii="Calibri" w:hAnsi="Calibri"/>
              <w:szCs w:val="24"/>
            </w:rPr>
          </w:rPrChange>
        </w:rPr>
        <w:t>., &amp;</w:t>
      </w:r>
      <w:r w:rsidR="00FA67E0" w:rsidRPr="00592080">
        <w:rPr>
          <w:rFonts w:ascii="Calibri" w:hAnsi="Calibri"/>
          <w:szCs w:val="24"/>
          <w:lang w:val="de-DE"/>
          <w:rPrChange w:id="382" w:author="achschroeder" w:date="2017-01-06T11:08:00Z">
            <w:rPr>
              <w:rFonts w:ascii="Calibri" w:hAnsi="Calibri"/>
              <w:szCs w:val="24"/>
            </w:rPr>
          </w:rPrChange>
        </w:rPr>
        <w:t xml:space="preserve"> </w:t>
      </w:r>
      <w:del w:id="383" w:author="achschroeder" w:date="2016-12-31T13:20:00Z">
        <w:r w:rsidRPr="00592080" w:rsidDel="00FA4CE4">
          <w:rPr>
            <w:rFonts w:ascii="Calibri" w:hAnsi="Calibri"/>
            <w:szCs w:val="24"/>
            <w:lang w:val="de-DE"/>
            <w:rPrChange w:id="384" w:author="achschroeder" w:date="2017-01-06T11:08:00Z">
              <w:rPr>
                <w:rFonts w:ascii="Calibri" w:hAnsi="Calibri"/>
                <w:szCs w:val="24"/>
              </w:rPr>
            </w:rPrChange>
          </w:rPr>
          <w:delText>Author 3</w:delText>
        </w:r>
      </w:del>
      <w:ins w:id="385" w:author="achschroeder" w:date="2016-12-31T13:20:00Z">
        <w:r w:rsidR="00FA4CE4" w:rsidRPr="00592080">
          <w:rPr>
            <w:rFonts w:ascii="Calibri" w:hAnsi="Calibri"/>
            <w:szCs w:val="24"/>
            <w:lang w:val="de-DE"/>
            <w:rPrChange w:id="386" w:author="achschroeder" w:date="2017-01-06T11:08:00Z">
              <w:rPr>
                <w:rFonts w:ascii="Calibri" w:hAnsi="Calibri"/>
                <w:szCs w:val="24"/>
              </w:rPr>
            </w:rPrChange>
          </w:rPr>
          <w:t>Schröder</w:t>
        </w:r>
      </w:ins>
      <w:r w:rsidR="00FA67E0" w:rsidRPr="00592080">
        <w:rPr>
          <w:rFonts w:ascii="Calibri" w:hAnsi="Calibri"/>
          <w:szCs w:val="24"/>
          <w:lang w:val="de-DE"/>
          <w:rPrChange w:id="387" w:author="achschroeder" w:date="2017-01-06T11:08:00Z">
            <w:rPr>
              <w:rFonts w:ascii="Calibri" w:hAnsi="Calibri"/>
              <w:szCs w:val="24"/>
            </w:rPr>
          </w:rPrChange>
        </w:rPr>
        <w:t>, A</w:t>
      </w:r>
      <w:r w:rsidR="00F74B77" w:rsidRPr="00592080">
        <w:rPr>
          <w:rFonts w:ascii="Calibri" w:hAnsi="Calibri"/>
          <w:szCs w:val="24"/>
          <w:lang w:val="de-DE"/>
          <w:rPrChange w:id="388" w:author="achschroeder" w:date="2017-01-06T11:08:00Z">
            <w:rPr>
              <w:rFonts w:ascii="Calibri" w:hAnsi="Calibri"/>
              <w:szCs w:val="24"/>
            </w:rPr>
          </w:rPrChange>
        </w:rPr>
        <w:t>. (</w:t>
      </w:r>
      <w:r w:rsidR="00FA67E0" w:rsidRPr="00592080">
        <w:rPr>
          <w:rFonts w:ascii="Calibri" w:hAnsi="Calibri"/>
          <w:szCs w:val="24"/>
          <w:lang w:val="de-DE"/>
          <w:rPrChange w:id="389" w:author="achschroeder" w:date="2017-01-06T11:08:00Z">
            <w:rPr>
              <w:rFonts w:ascii="Calibri" w:hAnsi="Calibri"/>
              <w:szCs w:val="24"/>
            </w:rPr>
          </w:rPrChange>
        </w:rPr>
        <w:t>2014</w:t>
      </w:r>
      <w:r w:rsidR="00F74B77" w:rsidRPr="00592080">
        <w:rPr>
          <w:rFonts w:ascii="Calibri" w:hAnsi="Calibri"/>
          <w:szCs w:val="24"/>
          <w:lang w:val="de-DE"/>
          <w:rPrChange w:id="390" w:author="achschroeder" w:date="2017-01-06T11:08:00Z">
            <w:rPr>
              <w:rFonts w:ascii="Calibri" w:hAnsi="Calibri"/>
              <w:szCs w:val="24"/>
            </w:rPr>
          </w:rPrChange>
        </w:rPr>
        <w:t>).</w:t>
      </w:r>
      <w:r w:rsidR="00FA67E0" w:rsidRPr="00592080">
        <w:rPr>
          <w:rFonts w:ascii="Calibri" w:hAnsi="Calibri"/>
          <w:szCs w:val="24"/>
          <w:lang w:val="de-DE"/>
          <w:rPrChange w:id="391" w:author="achschroeder" w:date="2017-01-06T11:08:00Z">
            <w:rPr>
              <w:rFonts w:ascii="Calibri" w:hAnsi="Calibri"/>
              <w:szCs w:val="24"/>
            </w:rPr>
          </w:rPrChange>
        </w:rPr>
        <w:t xml:space="preserve"> </w:t>
      </w:r>
      <w:r w:rsidR="00FA67E0" w:rsidRPr="00592080">
        <w:rPr>
          <w:rFonts w:ascii="Calibri" w:hAnsi="Calibri"/>
          <w:i/>
          <w:szCs w:val="24"/>
          <w:lang w:val="de-DE"/>
          <w:rPrChange w:id="392" w:author="achschroeder" w:date="2017-01-06T11:08:00Z">
            <w:rPr>
              <w:rFonts w:ascii="Calibri" w:hAnsi="Calibri"/>
              <w:i/>
              <w:szCs w:val="24"/>
            </w:rPr>
          </w:rPrChange>
        </w:rPr>
        <w:t>Wie politische Bildung wirkt</w:t>
      </w:r>
      <w:r w:rsidR="00F74B77" w:rsidRPr="00592080">
        <w:rPr>
          <w:rFonts w:ascii="Calibri" w:hAnsi="Calibri"/>
          <w:i/>
          <w:szCs w:val="24"/>
          <w:lang w:val="de-DE"/>
          <w:rPrChange w:id="393" w:author="achschroeder" w:date="2017-01-06T11:08:00Z">
            <w:rPr>
              <w:rFonts w:ascii="Calibri" w:hAnsi="Calibri"/>
              <w:i/>
              <w:szCs w:val="24"/>
            </w:rPr>
          </w:rPrChange>
        </w:rPr>
        <w:t>:</w:t>
      </w:r>
      <w:r w:rsidR="00FA67E0" w:rsidRPr="00592080">
        <w:rPr>
          <w:rFonts w:ascii="Calibri" w:hAnsi="Calibri"/>
          <w:i/>
          <w:szCs w:val="24"/>
          <w:lang w:val="de-DE"/>
          <w:rPrChange w:id="394" w:author="achschroeder" w:date="2017-01-06T11:08:00Z">
            <w:rPr>
              <w:rFonts w:ascii="Calibri" w:hAnsi="Calibri"/>
              <w:i/>
              <w:szCs w:val="24"/>
            </w:rPr>
          </w:rPrChange>
        </w:rPr>
        <w:t xml:space="preserve"> Wirkungsstudie zur biographischen Nachhaltigkeit politischer Jugendbildung</w:t>
      </w:r>
      <w:r w:rsidR="00542DCD" w:rsidRPr="00592080">
        <w:rPr>
          <w:rFonts w:ascii="Calibri" w:hAnsi="Calibri"/>
          <w:i/>
          <w:szCs w:val="24"/>
          <w:lang w:val="de-DE"/>
          <w:rPrChange w:id="395" w:author="achschroeder" w:date="2017-01-06T11:08:00Z">
            <w:rPr>
              <w:rFonts w:ascii="Calibri" w:hAnsi="Calibri"/>
              <w:i/>
              <w:szCs w:val="24"/>
            </w:rPr>
          </w:rPrChange>
        </w:rPr>
        <w:t xml:space="preserve"> [How political education works: Studying the sustainable biographical effects of political youth education]. </w:t>
      </w:r>
      <w:r w:rsidR="00FA67E0" w:rsidRPr="00453323">
        <w:rPr>
          <w:rFonts w:ascii="Calibri" w:hAnsi="Calibri"/>
          <w:szCs w:val="24"/>
          <w:lang w:val="de-DE"/>
          <w:rPrChange w:id="396" w:author="achschroeder" w:date="2017-01-06T11:29:00Z">
            <w:rPr/>
          </w:rPrChange>
        </w:rPr>
        <w:t>Schwalbach/Ts.</w:t>
      </w:r>
      <w:r w:rsidR="00F74B77" w:rsidRPr="00453323">
        <w:rPr>
          <w:rFonts w:ascii="Calibri" w:hAnsi="Calibri"/>
          <w:szCs w:val="24"/>
          <w:lang w:val="de-DE"/>
          <w:rPrChange w:id="397" w:author="achschroeder" w:date="2017-01-06T11:29:00Z">
            <w:rPr/>
          </w:rPrChange>
        </w:rPr>
        <w:t>: Wochenschau-Verlag</w:t>
      </w:r>
      <w:r w:rsidR="00542DCD" w:rsidRPr="00453323">
        <w:rPr>
          <w:rFonts w:ascii="Calibri" w:hAnsi="Calibri"/>
          <w:szCs w:val="24"/>
          <w:lang w:val="de-DE"/>
          <w:rPrChange w:id="398" w:author="achschroeder" w:date="2017-01-06T11:29:00Z">
            <w:rPr/>
          </w:rPrChange>
        </w:rPr>
        <w:t>.</w:t>
      </w:r>
      <w:r w:rsidR="00F74B77" w:rsidRPr="00453323">
        <w:rPr>
          <w:rFonts w:ascii="Calibri" w:hAnsi="Calibri"/>
          <w:szCs w:val="24"/>
          <w:lang w:val="de-DE"/>
          <w:rPrChange w:id="399" w:author="achschroeder" w:date="2017-01-06T11:29:00Z">
            <w:rPr/>
          </w:rPrChange>
        </w:rPr>
        <w:t xml:space="preserve">  </w:t>
      </w:r>
    </w:p>
    <w:p w14:paraId="224732EC" w14:textId="72814CF1" w:rsidR="009D6E05" w:rsidRPr="00592080" w:rsidRDefault="005153BE">
      <w:pPr>
        <w:spacing w:after="120"/>
        <w:rPr>
          <w:rFonts w:ascii="Calibri" w:hAnsi="Calibri"/>
          <w:szCs w:val="24"/>
          <w:lang w:val="de-DE"/>
          <w:rPrChange w:id="400" w:author="achschroeder" w:date="2017-01-06T11:08:00Z">
            <w:rPr>
              <w:rFonts w:ascii="Calibri" w:hAnsi="Calibri"/>
              <w:szCs w:val="24"/>
            </w:rPr>
          </w:rPrChange>
        </w:rPr>
        <w:pPrChange w:id="401" w:author="achschroeder" w:date="2017-01-06T11:08:00Z">
          <w:pPr>
            <w:pStyle w:val="Listenabsatz"/>
            <w:numPr>
              <w:numId w:val="14"/>
            </w:numPr>
            <w:ind w:left="284" w:hanging="284"/>
          </w:pPr>
        </w:pPrChange>
      </w:pPr>
      <w:del w:id="402" w:author="achschroeder" w:date="2016-12-31T13:22:00Z">
        <w:r w:rsidRPr="00592080" w:rsidDel="00FA4CE4">
          <w:rPr>
            <w:rFonts w:ascii="Calibri" w:hAnsi="Calibri"/>
            <w:szCs w:val="24"/>
            <w:lang w:val="de-DE"/>
            <w:rPrChange w:id="403" w:author="achschroeder" w:date="2017-01-06T11:08:00Z">
              <w:rPr>
                <w:rFonts w:ascii="Calibri" w:hAnsi="Calibri"/>
                <w:szCs w:val="24"/>
              </w:rPr>
            </w:rPrChange>
          </w:rPr>
          <w:delText>Author 1</w:delText>
        </w:r>
      </w:del>
      <w:ins w:id="404" w:author="achschroeder" w:date="2016-12-31T13:22:00Z">
        <w:r w:rsidR="00FA4CE4" w:rsidRPr="00592080">
          <w:rPr>
            <w:rFonts w:ascii="Calibri" w:hAnsi="Calibri"/>
            <w:szCs w:val="24"/>
            <w:lang w:val="de-DE"/>
            <w:rPrChange w:id="405" w:author="achschroeder" w:date="2017-01-06T11:08:00Z">
              <w:rPr>
                <w:rFonts w:ascii="Calibri" w:hAnsi="Calibri"/>
                <w:szCs w:val="24"/>
              </w:rPr>
            </w:rPrChange>
          </w:rPr>
          <w:t>Balzter</w:t>
        </w:r>
      </w:ins>
      <w:r w:rsidR="00FA67E0" w:rsidRPr="00592080">
        <w:rPr>
          <w:rFonts w:ascii="Calibri" w:hAnsi="Calibri"/>
          <w:szCs w:val="24"/>
          <w:lang w:val="de-DE"/>
          <w:rPrChange w:id="406" w:author="achschroeder" w:date="2017-01-06T11:08:00Z">
            <w:rPr>
              <w:rFonts w:ascii="Calibri" w:hAnsi="Calibri"/>
              <w:szCs w:val="24"/>
            </w:rPr>
          </w:rPrChange>
        </w:rPr>
        <w:t>, N</w:t>
      </w:r>
      <w:r w:rsidR="00F74B77" w:rsidRPr="00592080">
        <w:rPr>
          <w:rFonts w:ascii="Calibri" w:hAnsi="Calibri"/>
          <w:szCs w:val="24"/>
          <w:lang w:val="de-DE"/>
          <w:rPrChange w:id="407" w:author="achschroeder" w:date="2017-01-06T11:08:00Z">
            <w:rPr>
              <w:rFonts w:ascii="Calibri" w:hAnsi="Calibri"/>
              <w:szCs w:val="24"/>
            </w:rPr>
          </w:rPrChange>
        </w:rPr>
        <w:t xml:space="preserve">., &amp; </w:t>
      </w:r>
      <w:del w:id="408" w:author="achschroeder" w:date="2016-12-31T13:20:00Z">
        <w:r w:rsidRPr="00592080" w:rsidDel="00FA4CE4">
          <w:rPr>
            <w:rFonts w:ascii="Calibri" w:hAnsi="Calibri"/>
            <w:szCs w:val="24"/>
            <w:lang w:val="de-DE"/>
            <w:rPrChange w:id="409" w:author="achschroeder" w:date="2017-01-06T11:08:00Z">
              <w:rPr>
                <w:rFonts w:ascii="Calibri" w:hAnsi="Calibri"/>
                <w:szCs w:val="24"/>
              </w:rPr>
            </w:rPrChange>
          </w:rPr>
          <w:delText>Author 3</w:delText>
        </w:r>
      </w:del>
      <w:ins w:id="410" w:author="achschroeder" w:date="2016-12-31T13:20:00Z">
        <w:r w:rsidR="00FA4CE4" w:rsidRPr="00592080">
          <w:rPr>
            <w:rFonts w:ascii="Calibri" w:hAnsi="Calibri"/>
            <w:szCs w:val="24"/>
            <w:lang w:val="de-DE"/>
            <w:rPrChange w:id="411" w:author="achschroeder" w:date="2017-01-06T11:08:00Z">
              <w:rPr>
                <w:rFonts w:ascii="Calibri" w:hAnsi="Calibri"/>
                <w:szCs w:val="24"/>
              </w:rPr>
            </w:rPrChange>
          </w:rPr>
          <w:t>Schröder</w:t>
        </w:r>
      </w:ins>
      <w:r w:rsidR="00FA67E0" w:rsidRPr="00592080">
        <w:rPr>
          <w:rFonts w:ascii="Calibri" w:hAnsi="Calibri"/>
          <w:szCs w:val="24"/>
          <w:lang w:val="de-DE"/>
          <w:rPrChange w:id="412" w:author="achschroeder" w:date="2017-01-06T11:08:00Z">
            <w:rPr>
              <w:rFonts w:ascii="Calibri" w:hAnsi="Calibri"/>
              <w:szCs w:val="24"/>
            </w:rPr>
          </w:rPrChange>
        </w:rPr>
        <w:t>, A</w:t>
      </w:r>
      <w:r w:rsidR="00F74B77" w:rsidRPr="00592080">
        <w:rPr>
          <w:rFonts w:ascii="Calibri" w:hAnsi="Calibri"/>
          <w:szCs w:val="24"/>
          <w:lang w:val="de-DE"/>
          <w:rPrChange w:id="413" w:author="achschroeder" w:date="2017-01-06T11:08:00Z">
            <w:rPr>
              <w:rFonts w:ascii="Calibri" w:hAnsi="Calibri"/>
              <w:szCs w:val="24"/>
            </w:rPr>
          </w:rPrChange>
        </w:rPr>
        <w:t>. (</w:t>
      </w:r>
      <w:r w:rsidR="00FA67E0" w:rsidRPr="00592080">
        <w:rPr>
          <w:rFonts w:ascii="Calibri" w:hAnsi="Calibri"/>
          <w:szCs w:val="24"/>
          <w:lang w:val="de-DE"/>
          <w:rPrChange w:id="414" w:author="achschroeder" w:date="2017-01-06T11:08:00Z">
            <w:rPr>
              <w:rFonts w:ascii="Calibri" w:hAnsi="Calibri"/>
              <w:szCs w:val="24"/>
            </w:rPr>
          </w:rPrChange>
        </w:rPr>
        <w:t>2014</w:t>
      </w:r>
      <w:r w:rsidR="00F74B77" w:rsidRPr="00592080">
        <w:rPr>
          <w:rFonts w:ascii="Calibri" w:hAnsi="Calibri"/>
          <w:szCs w:val="24"/>
          <w:lang w:val="de-DE"/>
          <w:rPrChange w:id="415" w:author="achschroeder" w:date="2017-01-06T11:08:00Z">
            <w:rPr>
              <w:rFonts w:ascii="Calibri" w:hAnsi="Calibri"/>
              <w:szCs w:val="24"/>
            </w:rPr>
          </w:rPrChange>
        </w:rPr>
        <w:t>).</w:t>
      </w:r>
      <w:r w:rsidR="00FA67E0" w:rsidRPr="00592080">
        <w:rPr>
          <w:rFonts w:ascii="Calibri" w:hAnsi="Calibri"/>
          <w:szCs w:val="24"/>
          <w:lang w:val="de-DE"/>
          <w:rPrChange w:id="416" w:author="achschroeder" w:date="2017-01-06T11:08:00Z">
            <w:rPr>
              <w:rFonts w:ascii="Calibri" w:hAnsi="Calibri"/>
              <w:szCs w:val="24"/>
            </w:rPr>
          </w:rPrChange>
        </w:rPr>
        <w:t xml:space="preserve"> Zum Verhältnis von sozialem und politischem Lernen in der außerschulischen politischen Jugendbildung</w:t>
      </w:r>
      <w:r w:rsidR="00F74B77" w:rsidRPr="00592080">
        <w:rPr>
          <w:rFonts w:ascii="Calibri" w:hAnsi="Calibri"/>
          <w:szCs w:val="24"/>
          <w:lang w:val="de-DE"/>
          <w:rPrChange w:id="417" w:author="achschroeder" w:date="2017-01-06T11:08:00Z">
            <w:rPr>
              <w:rFonts w:ascii="Calibri" w:hAnsi="Calibri"/>
              <w:szCs w:val="24"/>
            </w:rPr>
          </w:rPrChange>
        </w:rPr>
        <w:t>:</w:t>
      </w:r>
      <w:r w:rsidR="00FA67E0" w:rsidRPr="00592080">
        <w:rPr>
          <w:rFonts w:ascii="Calibri" w:hAnsi="Calibri"/>
          <w:szCs w:val="24"/>
          <w:lang w:val="de-DE"/>
          <w:rPrChange w:id="418" w:author="achschroeder" w:date="2017-01-06T11:08:00Z">
            <w:rPr>
              <w:rFonts w:ascii="Calibri" w:hAnsi="Calibri"/>
              <w:szCs w:val="24"/>
            </w:rPr>
          </w:rPrChange>
        </w:rPr>
        <w:t xml:space="preserve"> Empirische Einsichten aus I</w:t>
      </w:r>
      <w:r w:rsidR="00C940C0" w:rsidRPr="00592080">
        <w:rPr>
          <w:rFonts w:ascii="Calibri" w:hAnsi="Calibri"/>
          <w:szCs w:val="24"/>
          <w:lang w:val="de-DE"/>
          <w:rPrChange w:id="419" w:author="achschroeder" w:date="2017-01-06T11:08:00Z">
            <w:rPr>
              <w:rFonts w:ascii="Calibri" w:hAnsi="Calibri"/>
              <w:szCs w:val="24"/>
            </w:rPr>
          </w:rPrChange>
        </w:rPr>
        <w:t>nterviews [On social and political learning in extra-curricular political youth education: Empirical insights from qualitative interviews].</w:t>
      </w:r>
      <w:r w:rsidR="00F74B77" w:rsidRPr="00592080">
        <w:rPr>
          <w:rFonts w:ascii="Calibri" w:hAnsi="Calibri"/>
          <w:szCs w:val="24"/>
          <w:lang w:val="de-DE"/>
          <w:rPrChange w:id="420" w:author="achschroeder" w:date="2017-01-06T11:08:00Z">
            <w:rPr>
              <w:rFonts w:ascii="Calibri" w:hAnsi="Calibri"/>
              <w:szCs w:val="24"/>
            </w:rPr>
          </w:rPrChange>
        </w:rPr>
        <w:t xml:space="preserve"> In</w:t>
      </w:r>
      <w:r w:rsidR="00FA67E0" w:rsidRPr="00592080">
        <w:rPr>
          <w:rFonts w:ascii="Calibri" w:hAnsi="Calibri"/>
          <w:szCs w:val="24"/>
          <w:lang w:val="de-DE"/>
          <w:rPrChange w:id="421" w:author="achschroeder" w:date="2017-01-06T11:08:00Z">
            <w:rPr>
              <w:rFonts w:ascii="Calibri" w:hAnsi="Calibri"/>
              <w:szCs w:val="24"/>
            </w:rPr>
          </w:rPrChange>
        </w:rPr>
        <w:t xml:space="preserve"> </w:t>
      </w:r>
      <w:r w:rsidR="00F74B77" w:rsidRPr="00592080">
        <w:rPr>
          <w:rFonts w:ascii="Calibri" w:hAnsi="Calibri"/>
          <w:szCs w:val="24"/>
          <w:lang w:val="de-DE"/>
          <w:rPrChange w:id="422" w:author="achschroeder" w:date="2017-01-06T11:08:00Z">
            <w:rPr>
              <w:rFonts w:ascii="Calibri" w:hAnsi="Calibri"/>
              <w:szCs w:val="24"/>
            </w:rPr>
          </w:rPrChange>
        </w:rPr>
        <w:t xml:space="preserve">M. </w:t>
      </w:r>
      <w:r w:rsidR="00FA67E0" w:rsidRPr="00592080">
        <w:rPr>
          <w:rFonts w:ascii="Calibri" w:hAnsi="Calibri"/>
          <w:szCs w:val="24"/>
          <w:lang w:val="de-DE"/>
          <w:rPrChange w:id="423" w:author="achschroeder" w:date="2017-01-06T11:08:00Z">
            <w:rPr>
              <w:rFonts w:ascii="Calibri" w:hAnsi="Calibri"/>
              <w:szCs w:val="24"/>
            </w:rPr>
          </w:rPrChange>
        </w:rPr>
        <w:t>Götz,</w:t>
      </w:r>
      <w:r w:rsidR="00F74B77" w:rsidRPr="00592080">
        <w:rPr>
          <w:rFonts w:ascii="Calibri" w:hAnsi="Calibri"/>
          <w:szCs w:val="24"/>
          <w:lang w:val="de-DE"/>
          <w:rPrChange w:id="424" w:author="achschroeder" w:date="2017-01-06T11:08:00Z">
            <w:rPr>
              <w:rFonts w:ascii="Calibri" w:hAnsi="Calibri"/>
              <w:szCs w:val="24"/>
            </w:rPr>
          </w:rPrChange>
        </w:rPr>
        <w:t xml:space="preserve"> B. </w:t>
      </w:r>
      <w:r w:rsidR="00FA67E0" w:rsidRPr="00592080">
        <w:rPr>
          <w:rFonts w:ascii="Calibri" w:hAnsi="Calibri"/>
          <w:szCs w:val="24"/>
          <w:lang w:val="de-DE"/>
          <w:rPrChange w:id="425" w:author="achschroeder" w:date="2017-01-06T11:08:00Z">
            <w:rPr>
              <w:rFonts w:ascii="Calibri" w:hAnsi="Calibri"/>
              <w:szCs w:val="24"/>
            </w:rPr>
          </w:rPrChange>
        </w:rPr>
        <w:t xml:space="preserve"> Widmaier,</w:t>
      </w:r>
      <w:r w:rsidR="00F74B77" w:rsidRPr="00592080">
        <w:rPr>
          <w:rFonts w:ascii="Calibri" w:hAnsi="Calibri"/>
          <w:szCs w:val="24"/>
          <w:lang w:val="de-DE"/>
          <w:rPrChange w:id="426" w:author="achschroeder" w:date="2017-01-06T11:08:00Z">
            <w:rPr>
              <w:rFonts w:ascii="Calibri" w:hAnsi="Calibri"/>
              <w:szCs w:val="24"/>
            </w:rPr>
          </w:rPrChange>
        </w:rPr>
        <w:t xml:space="preserve"> &amp; A. </w:t>
      </w:r>
      <w:r w:rsidR="00FA67E0" w:rsidRPr="00592080">
        <w:rPr>
          <w:rFonts w:ascii="Calibri" w:hAnsi="Calibri"/>
          <w:szCs w:val="24"/>
          <w:lang w:val="de-DE"/>
          <w:rPrChange w:id="427" w:author="achschroeder" w:date="2017-01-06T11:08:00Z">
            <w:rPr>
              <w:rFonts w:ascii="Calibri" w:hAnsi="Calibri"/>
              <w:szCs w:val="24"/>
            </w:rPr>
          </w:rPrChange>
        </w:rPr>
        <w:t>Wohnig (</w:t>
      </w:r>
      <w:r w:rsidR="00F74B77" w:rsidRPr="00592080">
        <w:rPr>
          <w:rFonts w:ascii="Calibri" w:hAnsi="Calibri"/>
          <w:szCs w:val="24"/>
          <w:lang w:val="de-DE"/>
          <w:rPrChange w:id="428" w:author="achschroeder" w:date="2017-01-06T11:08:00Z">
            <w:rPr>
              <w:rFonts w:ascii="Calibri" w:hAnsi="Calibri"/>
              <w:szCs w:val="24"/>
            </w:rPr>
          </w:rPrChange>
        </w:rPr>
        <w:t>Ed</w:t>
      </w:r>
      <w:r w:rsidR="00C940C0" w:rsidRPr="00592080">
        <w:rPr>
          <w:rFonts w:ascii="Calibri" w:hAnsi="Calibri"/>
          <w:szCs w:val="24"/>
          <w:lang w:val="de-DE"/>
          <w:rPrChange w:id="429" w:author="achschroeder" w:date="2017-01-06T11:08:00Z">
            <w:rPr>
              <w:rFonts w:ascii="Calibri" w:hAnsi="Calibri"/>
              <w:szCs w:val="24"/>
            </w:rPr>
          </w:rPrChange>
        </w:rPr>
        <w:t>s.).</w:t>
      </w:r>
      <w:r w:rsidR="00FA67E0" w:rsidRPr="00592080">
        <w:rPr>
          <w:rFonts w:ascii="Calibri" w:hAnsi="Calibri"/>
          <w:szCs w:val="24"/>
          <w:lang w:val="de-DE"/>
          <w:rPrChange w:id="430" w:author="achschroeder" w:date="2017-01-06T11:08:00Z">
            <w:rPr>
              <w:rFonts w:ascii="Calibri" w:hAnsi="Calibri"/>
              <w:szCs w:val="24"/>
            </w:rPr>
          </w:rPrChange>
        </w:rPr>
        <w:t xml:space="preserve"> </w:t>
      </w:r>
      <w:r w:rsidR="00FA67E0" w:rsidRPr="00592080">
        <w:rPr>
          <w:rFonts w:ascii="Calibri" w:hAnsi="Calibri"/>
          <w:i/>
          <w:color w:val="000000"/>
          <w:szCs w:val="24"/>
          <w:lang w:val="de-DE"/>
          <w:rPrChange w:id="431" w:author="achschroeder" w:date="2017-01-06T11:08:00Z">
            <w:rPr>
              <w:rFonts w:ascii="Calibri" w:hAnsi="Calibri"/>
              <w:i/>
              <w:color w:val="000000"/>
              <w:szCs w:val="24"/>
            </w:rPr>
          </w:rPrChange>
        </w:rPr>
        <w:t>Sozia</w:t>
      </w:r>
      <w:r w:rsidR="00F74B77" w:rsidRPr="00592080">
        <w:rPr>
          <w:rFonts w:ascii="Calibri" w:hAnsi="Calibri"/>
          <w:i/>
          <w:color w:val="000000"/>
          <w:szCs w:val="24"/>
          <w:lang w:val="de-DE"/>
          <w:rPrChange w:id="432" w:author="achschroeder" w:date="2017-01-06T11:08:00Z">
            <w:rPr>
              <w:rFonts w:ascii="Calibri" w:hAnsi="Calibri"/>
              <w:i/>
              <w:color w:val="000000"/>
              <w:szCs w:val="24"/>
            </w:rPr>
          </w:rPrChange>
        </w:rPr>
        <w:t>les Engagement politisch denken</w:t>
      </w:r>
      <w:r w:rsidR="00F74B77" w:rsidRPr="00592080">
        <w:rPr>
          <w:rFonts w:ascii="Calibri" w:hAnsi="Calibri"/>
          <w:color w:val="000000"/>
          <w:szCs w:val="24"/>
          <w:lang w:val="de-DE"/>
          <w:rPrChange w:id="433" w:author="achschroeder" w:date="2017-01-06T11:08:00Z">
            <w:rPr>
              <w:rFonts w:ascii="Calibri" w:hAnsi="Calibri"/>
              <w:color w:val="000000"/>
              <w:szCs w:val="24"/>
            </w:rPr>
          </w:rPrChange>
        </w:rPr>
        <w:t xml:space="preserve"> </w:t>
      </w:r>
      <w:r w:rsidR="00C940C0" w:rsidRPr="00592080">
        <w:rPr>
          <w:rFonts w:ascii="Calibri" w:hAnsi="Calibri"/>
          <w:color w:val="000000"/>
          <w:szCs w:val="24"/>
          <w:lang w:val="de-DE"/>
          <w:rPrChange w:id="434" w:author="achschroeder" w:date="2017-01-06T11:08:00Z">
            <w:rPr>
              <w:rFonts w:ascii="Calibri" w:hAnsi="Calibri"/>
              <w:color w:val="000000"/>
              <w:szCs w:val="24"/>
            </w:rPr>
          </w:rPrChange>
        </w:rPr>
        <w:t xml:space="preserve">[Thinking of social engagement politically] </w:t>
      </w:r>
      <w:r w:rsidR="00F74B77" w:rsidRPr="00592080">
        <w:rPr>
          <w:rFonts w:ascii="Calibri" w:hAnsi="Calibri"/>
          <w:color w:val="000000"/>
          <w:szCs w:val="24"/>
          <w:lang w:val="de-DE"/>
          <w:rPrChange w:id="435" w:author="achschroeder" w:date="2017-01-06T11:08:00Z">
            <w:rPr>
              <w:rFonts w:ascii="Calibri" w:hAnsi="Calibri"/>
              <w:color w:val="000000"/>
              <w:szCs w:val="24"/>
            </w:rPr>
          </w:rPrChange>
        </w:rPr>
        <w:t>(pp. 187-199).</w:t>
      </w:r>
      <w:r w:rsidR="00FA67E0" w:rsidRPr="00592080">
        <w:rPr>
          <w:rFonts w:ascii="Calibri" w:hAnsi="Calibri"/>
          <w:color w:val="000000"/>
          <w:szCs w:val="24"/>
          <w:lang w:val="de-DE"/>
          <w:rPrChange w:id="436" w:author="achschroeder" w:date="2017-01-06T11:08:00Z">
            <w:rPr>
              <w:rFonts w:ascii="Calibri" w:hAnsi="Calibri"/>
              <w:color w:val="000000"/>
              <w:szCs w:val="24"/>
            </w:rPr>
          </w:rPrChange>
        </w:rPr>
        <w:t xml:space="preserve"> Schwalbach/Ts.</w:t>
      </w:r>
      <w:r w:rsidR="00F74B77" w:rsidRPr="00592080">
        <w:rPr>
          <w:rFonts w:ascii="Calibri" w:hAnsi="Calibri"/>
          <w:szCs w:val="24"/>
          <w:lang w:val="de-DE"/>
          <w:rPrChange w:id="437" w:author="achschroeder" w:date="2017-01-06T11:08:00Z">
            <w:rPr>
              <w:rFonts w:ascii="Calibri" w:hAnsi="Calibri"/>
              <w:szCs w:val="24"/>
            </w:rPr>
          </w:rPrChange>
        </w:rPr>
        <w:t>: Wochenschau-Verlag</w:t>
      </w:r>
      <w:r w:rsidR="00C940C0" w:rsidRPr="00592080">
        <w:rPr>
          <w:rFonts w:ascii="Calibri" w:hAnsi="Calibri"/>
          <w:szCs w:val="24"/>
          <w:lang w:val="de-DE"/>
          <w:rPrChange w:id="438" w:author="achschroeder" w:date="2017-01-06T11:08:00Z">
            <w:rPr>
              <w:rFonts w:ascii="Calibri" w:hAnsi="Calibri"/>
              <w:szCs w:val="24"/>
            </w:rPr>
          </w:rPrChange>
        </w:rPr>
        <w:t>.</w:t>
      </w:r>
    </w:p>
    <w:p w14:paraId="207957FC" w14:textId="5115B333" w:rsidR="009D6E05" w:rsidRPr="00453323" w:rsidRDefault="00FA67E0">
      <w:pPr>
        <w:spacing w:after="120"/>
        <w:rPr>
          <w:rFonts w:ascii="Calibri" w:hAnsi="Calibri"/>
          <w:szCs w:val="24"/>
          <w:lang w:val="de-DE"/>
          <w:rPrChange w:id="439" w:author="achschroeder" w:date="2017-01-06T11:29:00Z">
            <w:rPr/>
          </w:rPrChange>
        </w:rPr>
        <w:pPrChange w:id="440" w:author="achschroeder" w:date="2017-01-06T11:08:00Z">
          <w:pPr>
            <w:pStyle w:val="Listenabsatz"/>
            <w:numPr>
              <w:numId w:val="14"/>
            </w:numPr>
            <w:ind w:left="284" w:hanging="284"/>
          </w:pPr>
        </w:pPrChange>
      </w:pPr>
      <w:r w:rsidRPr="00592080">
        <w:rPr>
          <w:rFonts w:ascii="Calibri" w:hAnsi="Calibri"/>
          <w:szCs w:val="24"/>
          <w:lang w:val="de-DE"/>
          <w:rPrChange w:id="441" w:author="achschroeder" w:date="2017-01-06T11:08:00Z">
            <w:rPr>
              <w:rFonts w:ascii="Calibri" w:hAnsi="Calibri"/>
              <w:szCs w:val="24"/>
            </w:rPr>
          </w:rPrChange>
        </w:rPr>
        <w:t>Becker, H</w:t>
      </w:r>
      <w:r w:rsidR="00F74B77" w:rsidRPr="00592080">
        <w:rPr>
          <w:rFonts w:ascii="Calibri" w:hAnsi="Calibri"/>
          <w:szCs w:val="24"/>
          <w:lang w:val="de-DE"/>
          <w:rPrChange w:id="442" w:author="achschroeder" w:date="2017-01-06T11:08:00Z">
            <w:rPr>
              <w:rFonts w:ascii="Calibri" w:hAnsi="Calibri"/>
              <w:szCs w:val="24"/>
            </w:rPr>
          </w:rPrChange>
        </w:rPr>
        <w:t>. (</w:t>
      </w:r>
      <w:r w:rsidRPr="00592080">
        <w:rPr>
          <w:rFonts w:ascii="Calibri" w:hAnsi="Calibri"/>
          <w:szCs w:val="24"/>
          <w:lang w:val="de-DE"/>
          <w:rPrChange w:id="443" w:author="achschroeder" w:date="2017-01-06T11:08:00Z">
            <w:rPr>
              <w:rFonts w:ascii="Calibri" w:hAnsi="Calibri"/>
              <w:szCs w:val="24"/>
            </w:rPr>
          </w:rPrChange>
        </w:rPr>
        <w:t>2011</w:t>
      </w:r>
      <w:r w:rsidR="00F74B77" w:rsidRPr="00592080">
        <w:rPr>
          <w:rFonts w:ascii="Calibri" w:hAnsi="Calibri"/>
          <w:szCs w:val="24"/>
          <w:lang w:val="de-DE"/>
          <w:rPrChange w:id="444" w:author="achschroeder" w:date="2017-01-06T11:08:00Z">
            <w:rPr>
              <w:rFonts w:ascii="Calibri" w:hAnsi="Calibri"/>
              <w:szCs w:val="24"/>
            </w:rPr>
          </w:rPrChange>
        </w:rPr>
        <w:t>).</w:t>
      </w:r>
      <w:r w:rsidRPr="00592080">
        <w:rPr>
          <w:rFonts w:ascii="Calibri" w:hAnsi="Calibri"/>
          <w:szCs w:val="24"/>
          <w:lang w:val="de-DE"/>
          <w:rPrChange w:id="445" w:author="achschroeder" w:date="2017-01-06T11:08:00Z">
            <w:rPr>
              <w:rFonts w:ascii="Calibri" w:hAnsi="Calibri"/>
              <w:szCs w:val="24"/>
            </w:rPr>
          </w:rPrChange>
        </w:rPr>
        <w:t xml:space="preserve"> </w:t>
      </w:r>
      <w:r w:rsidRPr="00592080">
        <w:rPr>
          <w:rFonts w:ascii="Calibri" w:hAnsi="Calibri"/>
          <w:i/>
          <w:szCs w:val="24"/>
          <w:lang w:val="de-DE"/>
          <w:rPrChange w:id="446" w:author="achschroeder" w:date="2017-01-06T11:08:00Z">
            <w:rPr>
              <w:rFonts w:ascii="Calibri" w:hAnsi="Calibri"/>
              <w:i/>
              <w:szCs w:val="24"/>
            </w:rPr>
          </w:rPrChange>
        </w:rPr>
        <w:t>Praxisforschung nutzen, politische Bildung weiterentwickeln</w:t>
      </w:r>
      <w:r w:rsidR="00B26853" w:rsidRPr="00592080">
        <w:rPr>
          <w:rFonts w:ascii="Calibri" w:hAnsi="Calibri"/>
          <w:szCs w:val="24"/>
          <w:lang w:val="de-DE"/>
          <w:rPrChange w:id="447" w:author="achschroeder" w:date="2017-01-06T11:08:00Z">
            <w:rPr>
              <w:rFonts w:ascii="Calibri" w:hAnsi="Calibri"/>
              <w:szCs w:val="24"/>
            </w:rPr>
          </w:rPrChange>
        </w:rPr>
        <w:t xml:space="preserve"> [</w:t>
      </w:r>
      <w:r w:rsidR="009E4EA6" w:rsidRPr="00592080">
        <w:rPr>
          <w:rFonts w:ascii="Calibri" w:hAnsi="Calibri"/>
          <w:szCs w:val="24"/>
          <w:lang w:val="de-DE"/>
          <w:rPrChange w:id="448" w:author="achschroeder" w:date="2017-01-06T11:08:00Z">
            <w:rPr>
              <w:rFonts w:ascii="Calibri" w:hAnsi="Calibri"/>
              <w:szCs w:val="24"/>
            </w:rPr>
          </w:rPrChange>
        </w:rPr>
        <w:t>Using</w:t>
      </w:r>
      <w:r w:rsidR="00B26853" w:rsidRPr="00592080">
        <w:rPr>
          <w:rFonts w:ascii="Calibri" w:hAnsi="Calibri"/>
          <w:szCs w:val="24"/>
          <w:lang w:val="de-DE"/>
          <w:rPrChange w:id="449" w:author="achschroeder" w:date="2017-01-06T11:08:00Z">
            <w:rPr>
              <w:rFonts w:ascii="Calibri" w:hAnsi="Calibri"/>
              <w:szCs w:val="24"/>
            </w:rPr>
          </w:rPrChange>
        </w:rPr>
        <w:t xml:space="preserve"> practice research and </w:t>
      </w:r>
      <w:r w:rsidR="009E4EA6" w:rsidRPr="00592080">
        <w:rPr>
          <w:rFonts w:ascii="Calibri" w:hAnsi="Calibri"/>
          <w:szCs w:val="24"/>
          <w:lang w:val="de-DE"/>
          <w:rPrChange w:id="450" w:author="achschroeder" w:date="2017-01-06T11:08:00Z">
            <w:rPr>
              <w:rFonts w:ascii="Calibri" w:hAnsi="Calibri"/>
              <w:szCs w:val="24"/>
            </w:rPr>
          </w:rPrChange>
        </w:rPr>
        <w:t>evolving political education]</w:t>
      </w:r>
      <w:r w:rsidRPr="00592080">
        <w:rPr>
          <w:rFonts w:ascii="Calibri" w:hAnsi="Calibri"/>
          <w:szCs w:val="24"/>
          <w:lang w:val="de-DE"/>
          <w:rPrChange w:id="451" w:author="achschroeder" w:date="2017-01-06T11:08:00Z">
            <w:rPr>
              <w:rFonts w:ascii="Calibri" w:hAnsi="Calibri"/>
              <w:szCs w:val="24"/>
            </w:rPr>
          </w:rPrChange>
        </w:rPr>
        <w:t xml:space="preserve">. Essen/Berlin. </w:t>
      </w:r>
      <w:r w:rsidR="00DA17D0" w:rsidRPr="00453323">
        <w:rPr>
          <w:rFonts w:ascii="Calibri" w:hAnsi="Calibri"/>
          <w:szCs w:val="24"/>
          <w:lang w:val="de-DE"/>
          <w:rPrChange w:id="452" w:author="achschroeder" w:date="2017-01-06T11:29:00Z">
            <w:rPr/>
          </w:rPrChange>
        </w:rPr>
        <w:t>Retrieved from</w:t>
      </w:r>
      <w:r w:rsidRPr="00453323">
        <w:rPr>
          <w:rFonts w:ascii="Calibri" w:hAnsi="Calibri"/>
          <w:szCs w:val="24"/>
          <w:lang w:val="de-DE"/>
          <w:rPrChange w:id="453" w:author="achschroeder" w:date="2017-01-06T11:29:00Z">
            <w:rPr/>
          </w:rPrChange>
        </w:rPr>
        <w:t xml:space="preserve"> </w:t>
      </w:r>
      <w:r w:rsidR="009B7728" w:rsidRPr="00592080">
        <w:fldChar w:fldCharType="begin"/>
      </w:r>
      <w:r w:rsidR="009B7728" w:rsidRPr="00453323">
        <w:rPr>
          <w:lang w:val="de-DE"/>
          <w:rPrChange w:id="454" w:author="achschroeder" w:date="2017-01-06T11:29:00Z">
            <w:rPr/>
          </w:rPrChange>
        </w:rPr>
        <w:instrText xml:space="preserve"> HYPERLINK "http://www.adb.de/dokumente/2011_PraFo_projekt_bericht.pdf" </w:instrText>
      </w:r>
      <w:r w:rsidR="009B7728" w:rsidRPr="00592080">
        <w:fldChar w:fldCharType="separate"/>
      </w:r>
      <w:r w:rsidR="00030E79" w:rsidRPr="00453323">
        <w:rPr>
          <w:rStyle w:val="Hyperlink"/>
          <w:rFonts w:ascii="Calibri" w:hAnsi="Calibri"/>
          <w:szCs w:val="24"/>
          <w:lang w:val="de-DE"/>
          <w:rPrChange w:id="455" w:author="achschroeder" w:date="2017-01-06T11:29:00Z">
            <w:rPr>
              <w:rStyle w:val="Hyperlink"/>
              <w:rFonts w:ascii="Calibri" w:hAnsi="Calibri"/>
              <w:szCs w:val="24"/>
            </w:rPr>
          </w:rPrChange>
        </w:rPr>
        <w:t>http://www.adb.de/dokumente/2011_PraFo_projekt_bericht.pdf</w:t>
      </w:r>
      <w:r w:rsidR="009B7728" w:rsidRPr="00592080">
        <w:rPr>
          <w:rStyle w:val="Hyperlink"/>
          <w:rFonts w:ascii="Calibri" w:hAnsi="Calibri"/>
          <w:szCs w:val="24"/>
        </w:rPr>
        <w:fldChar w:fldCharType="end"/>
      </w:r>
      <w:r w:rsidR="005F45C1" w:rsidRPr="00453323">
        <w:rPr>
          <w:rFonts w:ascii="Calibri" w:hAnsi="Calibri"/>
          <w:szCs w:val="24"/>
          <w:lang w:val="de-DE"/>
          <w:rPrChange w:id="456" w:author="achschroeder" w:date="2017-01-06T11:29:00Z">
            <w:rPr/>
          </w:rPrChange>
        </w:rPr>
        <w:t xml:space="preserve">  </w:t>
      </w:r>
      <w:r w:rsidRPr="00453323">
        <w:rPr>
          <w:rFonts w:ascii="Calibri" w:hAnsi="Calibri"/>
          <w:szCs w:val="24"/>
          <w:lang w:val="de-DE"/>
          <w:rPrChange w:id="457" w:author="achschroeder" w:date="2017-01-06T11:29:00Z">
            <w:rPr/>
          </w:rPrChange>
        </w:rPr>
        <w:t xml:space="preserve"> </w:t>
      </w:r>
    </w:p>
    <w:p w14:paraId="6A3126A0" w14:textId="15FC5399" w:rsidR="009D6E05" w:rsidRPr="00453323" w:rsidRDefault="00FA67E0">
      <w:pPr>
        <w:spacing w:after="120"/>
        <w:rPr>
          <w:rFonts w:ascii="Calibri" w:hAnsi="Calibri"/>
          <w:szCs w:val="24"/>
          <w:lang w:val="de-DE"/>
          <w:rPrChange w:id="458" w:author="achschroeder" w:date="2017-01-06T11:29:00Z">
            <w:rPr/>
          </w:rPrChange>
        </w:rPr>
        <w:pPrChange w:id="459" w:author="achschroeder" w:date="2017-01-06T11:08:00Z">
          <w:pPr>
            <w:pStyle w:val="Listenabsatz"/>
            <w:numPr>
              <w:numId w:val="14"/>
            </w:numPr>
            <w:ind w:left="284" w:hanging="284"/>
          </w:pPr>
        </w:pPrChange>
      </w:pPr>
      <w:r w:rsidRPr="00592080">
        <w:rPr>
          <w:rFonts w:ascii="Calibri" w:hAnsi="Calibri"/>
          <w:szCs w:val="24"/>
          <w:lang w:val="de-DE"/>
          <w:rPrChange w:id="460" w:author="achschroeder" w:date="2017-01-06T11:08:00Z">
            <w:rPr>
              <w:rFonts w:ascii="Calibri" w:hAnsi="Calibri"/>
              <w:szCs w:val="24"/>
            </w:rPr>
          </w:rPrChange>
        </w:rPr>
        <w:t>Behrens, H</w:t>
      </w:r>
      <w:r w:rsidR="00D74E3D" w:rsidRPr="00592080">
        <w:rPr>
          <w:rFonts w:ascii="Calibri" w:hAnsi="Calibri"/>
          <w:szCs w:val="24"/>
          <w:lang w:val="de-DE"/>
          <w:rPrChange w:id="461" w:author="achschroeder" w:date="2017-01-06T11:08:00Z">
            <w:rPr>
              <w:rFonts w:ascii="Calibri" w:hAnsi="Calibri"/>
              <w:szCs w:val="24"/>
            </w:rPr>
          </w:rPrChange>
        </w:rPr>
        <w:t xml:space="preserve">., </w:t>
      </w:r>
      <w:r w:rsidRPr="00592080">
        <w:rPr>
          <w:rFonts w:ascii="Calibri" w:hAnsi="Calibri"/>
          <w:szCs w:val="24"/>
          <w:lang w:val="de-DE"/>
          <w:rPrChange w:id="462" w:author="achschroeder" w:date="2017-01-06T11:08:00Z">
            <w:rPr>
              <w:rFonts w:ascii="Calibri" w:hAnsi="Calibri"/>
              <w:szCs w:val="24"/>
            </w:rPr>
          </w:rPrChange>
        </w:rPr>
        <w:t>Ciupke, P</w:t>
      </w:r>
      <w:r w:rsidR="00D74E3D" w:rsidRPr="00592080">
        <w:rPr>
          <w:rFonts w:ascii="Calibri" w:hAnsi="Calibri"/>
          <w:szCs w:val="24"/>
          <w:lang w:val="de-DE"/>
          <w:rPrChange w:id="463" w:author="achschroeder" w:date="2017-01-06T11:08:00Z">
            <w:rPr>
              <w:rFonts w:ascii="Calibri" w:hAnsi="Calibri"/>
              <w:szCs w:val="24"/>
            </w:rPr>
          </w:rPrChange>
        </w:rPr>
        <w:t>., &amp;</w:t>
      </w:r>
      <w:r w:rsidRPr="00592080">
        <w:rPr>
          <w:rFonts w:ascii="Calibri" w:hAnsi="Calibri"/>
          <w:szCs w:val="24"/>
          <w:lang w:val="de-DE"/>
          <w:rPrChange w:id="464" w:author="achschroeder" w:date="2017-01-06T11:08:00Z">
            <w:rPr>
              <w:rFonts w:ascii="Calibri" w:hAnsi="Calibri"/>
              <w:szCs w:val="24"/>
            </w:rPr>
          </w:rPrChange>
        </w:rPr>
        <w:t xml:space="preserve"> Reichling, N</w:t>
      </w:r>
      <w:r w:rsidR="00D74E3D" w:rsidRPr="00592080">
        <w:rPr>
          <w:rFonts w:ascii="Calibri" w:hAnsi="Calibri"/>
          <w:szCs w:val="24"/>
          <w:lang w:val="de-DE"/>
          <w:rPrChange w:id="465" w:author="achschroeder" w:date="2017-01-06T11:08:00Z">
            <w:rPr>
              <w:rFonts w:ascii="Calibri" w:hAnsi="Calibri"/>
              <w:szCs w:val="24"/>
            </w:rPr>
          </w:rPrChange>
        </w:rPr>
        <w:t>. (2003).</w:t>
      </w:r>
      <w:r w:rsidRPr="00592080">
        <w:rPr>
          <w:rFonts w:ascii="Calibri" w:hAnsi="Calibri"/>
          <w:szCs w:val="24"/>
          <w:lang w:val="de-DE"/>
          <w:rPrChange w:id="466" w:author="achschroeder" w:date="2017-01-06T11:08:00Z">
            <w:rPr>
              <w:rFonts w:ascii="Calibri" w:hAnsi="Calibri"/>
              <w:szCs w:val="24"/>
            </w:rPr>
          </w:rPrChange>
        </w:rPr>
        <w:t xml:space="preserve"> Lernkonzepte der 70er und 80er Jahre</w:t>
      </w:r>
      <w:r w:rsidR="00D74E3D" w:rsidRPr="00592080">
        <w:rPr>
          <w:rFonts w:ascii="Calibri" w:hAnsi="Calibri"/>
          <w:szCs w:val="24"/>
          <w:lang w:val="de-DE"/>
          <w:rPrChange w:id="467" w:author="achschroeder" w:date="2017-01-06T11:08:00Z">
            <w:rPr>
              <w:rFonts w:ascii="Calibri" w:hAnsi="Calibri"/>
              <w:szCs w:val="24"/>
            </w:rPr>
          </w:rPrChange>
        </w:rPr>
        <w:t>:</w:t>
      </w:r>
      <w:r w:rsidRPr="00592080">
        <w:rPr>
          <w:rFonts w:ascii="Calibri" w:hAnsi="Calibri"/>
          <w:szCs w:val="24"/>
          <w:lang w:val="de-DE"/>
          <w:rPrChange w:id="468" w:author="achschroeder" w:date="2017-01-06T11:08:00Z">
            <w:rPr>
              <w:rFonts w:ascii="Calibri" w:hAnsi="Calibri"/>
              <w:szCs w:val="24"/>
            </w:rPr>
          </w:rPrChange>
        </w:rPr>
        <w:t xml:space="preserve"> Zur Kontinuität und Transformation politischer und pädagogischer Impulse in der Erwachsenenbildung</w:t>
      </w:r>
      <w:r w:rsidR="00920A40" w:rsidRPr="00592080">
        <w:rPr>
          <w:rFonts w:ascii="Calibri" w:hAnsi="Calibri"/>
          <w:szCs w:val="24"/>
          <w:lang w:val="de-DE"/>
          <w:rPrChange w:id="469" w:author="achschroeder" w:date="2017-01-06T11:08:00Z">
            <w:rPr>
              <w:rFonts w:ascii="Calibri" w:hAnsi="Calibri"/>
              <w:szCs w:val="24"/>
            </w:rPr>
          </w:rPrChange>
        </w:rPr>
        <w:t xml:space="preserve"> [Learning concepts oft he 70th and 80th: Continuity and transformation of political and pedagogical stimuli in adult education].</w:t>
      </w:r>
      <w:r w:rsidRPr="00592080">
        <w:rPr>
          <w:rFonts w:ascii="Calibri" w:hAnsi="Calibri"/>
          <w:szCs w:val="24"/>
          <w:lang w:val="de-DE"/>
          <w:rPrChange w:id="470" w:author="achschroeder" w:date="2017-01-06T11:08:00Z">
            <w:rPr>
              <w:rFonts w:ascii="Calibri" w:hAnsi="Calibri"/>
              <w:szCs w:val="24"/>
            </w:rPr>
          </w:rPrChange>
        </w:rPr>
        <w:t xml:space="preserve"> In: </w:t>
      </w:r>
      <w:r w:rsidRPr="00592080">
        <w:rPr>
          <w:rFonts w:ascii="Calibri" w:hAnsi="Calibri"/>
          <w:i/>
          <w:szCs w:val="24"/>
          <w:lang w:val="de-DE"/>
          <w:rPrChange w:id="471" w:author="achschroeder" w:date="2017-01-06T11:08:00Z">
            <w:rPr>
              <w:rFonts w:ascii="Calibri" w:hAnsi="Calibri"/>
              <w:i/>
              <w:szCs w:val="24"/>
            </w:rPr>
          </w:rPrChange>
        </w:rPr>
        <w:t>Quem-report</w:t>
      </w:r>
      <w:r w:rsidR="00D74E3D" w:rsidRPr="00592080">
        <w:rPr>
          <w:rFonts w:ascii="Calibri" w:hAnsi="Calibri"/>
          <w:i/>
          <w:szCs w:val="24"/>
          <w:lang w:val="de-DE"/>
          <w:rPrChange w:id="472" w:author="achschroeder" w:date="2017-01-06T11:08:00Z">
            <w:rPr>
              <w:rFonts w:ascii="Calibri" w:hAnsi="Calibri"/>
              <w:i/>
              <w:szCs w:val="24"/>
            </w:rPr>
          </w:rPrChange>
        </w:rPr>
        <w:t>:</w:t>
      </w:r>
      <w:r w:rsidRPr="00592080">
        <w:rPr>
          <w:rFonts w:ascii="Calibri" w:hAnsi="Calibri"/>
          <w:i/>
          <w:szCs w:val="24"/>
          <w:lang w:val="de-DE"/>
          <w:rPrChange w:id="473" w:author="achschroeder" w:date="2017-01-06T11:08:00Z">
            <w:rPr>
              <w:rFonts w:ascii="Calibri" w:hAnsi="Calibri"/>
              <w:i/>
              <w:szCs w:val="24"/>
            </w:rPr>
          </w:rPrChange>
        </w:rPr>
        <w:t xml:space="preserve"> Schriften zur beruflichen Weiter</w:t>
      </w:r>
      <w:r w:rsidR="00920A40" w:rsidRPr="00592080">
        <w:rPr>
          <w:rFonts w:ascii="Calibri" w:hAnsi="Calibri"/>
          <w:i/>
          <w:szCs w:val="24"/>
          <w:lang w:val="de-DE"/>
          <w:rPrChange w:id="474" w:author="achschroeder" w:date="2017-01-06T11:08:00Z">
            <w:rPr>
              <w:rFonts w:ascii="Calibri" w:hAnsi="Calibri"/>
              <w:i/>
              <w:szCs w:val="24"/>
            </w:rPr>
          </w:rPrChange>
        </w:rPr>
        <w:t>bildung, 81,</w:t>
      </w:r>
      <w:r w:rsidRPr="00592080">
        <w:rPr>
          <w:rFonts w:ascii="Calibri" w:hAnsi="Calibri"/>
          <w:szCs w:val="24"/>
          <w:lang w:val="de-DE"/>
          <w:rPrChange w:id="475" w:author="achschroeder" w:date="2017-01-06T11:08:00Z">
            <w:rPr>
              <w:rFonts w:ascii="Calibri" w:hAnsi="Calibri"/>
              <w:szCs w:val="24"/>
            </w:rPr>
          </w:rPrChange>
        </w:rPr>
        <w:t xml:space="preserve"> </w:t>
      </w:r>
      <w:r w:rsidR="00D74E3D" w:rsidRPr="00592080">
        <w:rPr>
          <w:rFonts w:ascii="Calibri" w:hAnsi="Calibri"/>
          <w:szCs w:val="24"/>
          <w:lang w:val="de-DE"/>
          <w:rPrChange w:id="476" w:author="achschroeder" w:date="2017-01-06T11:08:00Z">
            <w:rPr>
              <w:rFonts w:ascii="Calibri" w:hAnsi="Calibri"/>
              <w:szCs w:val="24"/>
            </w:rPr>
          </w:rPrChange>
        </w:rPr>
        <w:t xml:space="preserve">(pp. </w:t>
      </w:r>
      <w:r w:rsidRPr="00592080">
        <w:rPr>
          <w:rFonts w:ascii="Calibri" w:hAnsi="Calibri"/>
          <w:szCs w:val="24"/>
          <w:lang w:val="de-DE"/>
          <w:rPrChange w:id="477" w:author="achschroeder" w:date="2017-01-06T11:08:00Z">
            <w:rPr>
              <w:rFonts w:ascii="Calibri" w:hAnsi="Calibri"/>
              <w:szCs w:val="24"/>
            </w:rPr>
          </w:rPrChange>
        </w:rPr>
        <w:t>269-328</w:t>
      </w:r>
      <w:r w:rsidR="00D74E3D" w:rsidRPr="00592080">
        <w:rPr>
          <w:rFonts w:ascii="Calibri" w:hAnsi="Calibri"/>
          <w:szCs w:val="24"/>
          <w:lang w:val="de-DE"/>
          <w:rPrChange w:id="478" w:author="achschroeder" w:date="2017-01-06T11:08:00Z">
            <w:rPr>
              <w:rFonts w:ascii="Calibri" w:hAnsi="Calibri"/>
              <w:szCs w:val="24"/>
            </w:rPr>
          </w:rPrChange>
        </w:rPr>
        <w:t>)</w:t>
      </w:r>
      <w:r w:rsidRPr="00592080">
        <w:rPr>
          <w:rFonts w:ascii="Calibri" w:hAnsi="Calibri"/>
          <w:szCs w:val="24"/>
          <w:lang w:val="de-DE"/>
          <w:rPrChange w:id="479" w:author="achschroeder" w:date="2017-01-06T11:08:00Z">
            <w:rPr>
              <w:rFonts w:ascii="Calibri" w:hAnsi="Calibri"/>
              <w:szCs w:val="24"/>
            </w:rPr>
          </w:rPrChange>
        </w:rPr>
        <w:t xml:space="preserve">. </w:t>
      </w:r>
      <w:r w:rsidR="00DA17D0" w:rsidRPr="00453323">
        <w:rPr>
          <w:rFonts w:ascii="Calibri" w:hAnsi="Calibri"/>
          <w:szCs w:val="24"/>
          <w:lang w:val="de-DE"/>
          <w:rPrChange w:id="480" w:author="achschroeder" w:date="2017-01-06T11:29:00Z">
            <w:rPr/>
          </w:rPrChange>
        </w:rPr>
        <w:t>Retrieved from</w:t>
      </w:r>
      <w:r w:rsidRPr="00453323">
        <w:rPr>
          <w:rFonts w:ascii="Calibri" w:hAnsi="Calibri"/>
          <w:szCs w:val="24"/>
          <w:lang w:val="de-DE"/>
          <w:rPrChange w:id="481" w:author="achschroeder" w:date="2017-01-06T11:29:00Z">
            <w:rPr/>
          </w:rPrChange>
        </w:rPr>
        <w:t xml:space="preserve"> </w:t>
      </w:r>
      <w:r w:rsidR="009B7728" w:rsidRPr="00592080">
        <w:fldChar w:fldCharType="begin"/>
      </w:r>
      <w:r w:rsidR="009B7728" w:rsidRPr="00453323">
        <w:rPr>
          <w:lang w:val="de-DE"/>
          <w:rPrChange w:id="482" w:author="achschroeder" w:date="2017-01-06T11:29:00Z">
            <w:rPr/>
          </w:rPrChange>
        </w:rPr>
        <w:instrText xml:space="preserve"> HYPERLINK "http://www.abwf.de/content/main/publik/report/2003/Report-81.pdf" </w:instrText>
      </w:r>
      <w:r w:rsidR="009B7728" w:rsidRPr="00592080">
        <w:fldChar w:fldCharType="separate"/>
      </w:r>
      <w:r w:rsidR="00030E79" w:rsidRPr="00453323">
        <w:rPr>
          <w:rStyle w:val="Hyperlink"/>
          <w:rFonts w:ascii="Calibri" w:hAnsi="Calibri"/>
          <w:szCs w:val="24"/>
          <w:lang w:val="de-DE"/>
          <w:rPrChange w:id="483" w:author="achschroeder" w:date="2017-01-06T11:29:00Z">
            <w:rPr>
              <w:rStyle w:val="Hyperlink"/>
              <w:rFonts w:ascii="Calibri" w:hAnsi="Calibri"/>
              <w:szCs w:val="24"/>
            </w:rPr>
          </w:rPrChange>
        </w:rPr>
        <w:t>http://www.abwf.de/content/main/publik/report/2003/Report-81.pdf</w:t>
      </w:r>
      <w:r w:rsidR="009B7728" w:rsidRPr="00592080">
        <w:rPr>
          <w:rStyle w:val="Hyperlink"/>
          <w:rFonts w:ascii="Calibri" w:hAnsi="Calibri"/>
          <w:szCs w:val="24"/>
        </w:rPr>
        <w:fldChar w:fldCharType="end"/>
      </w:r>
      <w:r w:rsidRPr="00453323">
        <w:rPr>
          <w:rFonts w:ascii="Calibri" w:hAnsi="Calibri"/>
          <w:szCs w:val="24"/>
          <w:lang w:val="de-DE"/>
          <w:rPrChange w:id="484" w:author="achschroeder" w:date="2017-01-06T11:29:00Z">
            <w:rPr/>
          </w:rPrChange>
        </w:rPr>
        <w:t xml:space="preserve">   </w:t>
      </w:r>
    </w:p>
    <w:p w14:paraId="7AA3BE49" w14:textId="5FB3A066" w:rsidR="009D6E05" w:rsidRPr="00592080" w:rsidRDefault="00FA67E0">
      <w:pPr>
        <w:spacing w:after="120"/>
        <w:rPr>
          <w:rFonts w:ascii="Calibri" w:hAnsi="Calibri"/>
          <w:szCs w:val="24"/>
          <w:rPrChange w:id="485" w:author="achschroeder" w:date="2017-01-06T11:08:00Z">
            <w:rPr/>
          </w:rPrChange>
        </w:rPr>
        <w:pPrChange w:id="486" w:author="achschroeder" w:date="2017-01-06T11:08:00Z">
          <w:pPr>
            <w:pStyle w:val="Listenabsatz"/>
            <w:numPr>
              <w:numId w:val="14"/>
            </w:numPr>
            <w:ind w:left="284" w:hanging="284"/>
          </w:pPr>
        </w:pPrChange>
      </w:pPr>
      <w:r w:rsidRPr="00592080">
        <w:rPr>
          <w:rFonts w:ascii="Calibri" w:hAnsi="Calibri"/>
          <w:szCs w:val="24"/>
          <w:lang w:val="de-DE"/>
          <w:rPrChange w:id="487" w:author="achschroeder" w:date="2017-01-06T11:08:00Z">
            <w:rPr>
              <w:rFonts w:ascii="Calibri" w:hAnsi="Calibri"/>
              <w:szCs w:val="24"/>
            </w:rPr>
          </w:rPrChange>
        </w:rPr>
        <w:t>BMFSFJ (Bundesministerium für Familie, Senioren, Frauen und Jugend) (</w:t>
      </w:r>
      <w:r w:rsidR="00D74E3D" w:rsidRPr="00592080">
        <w:rPr>
          <w:rFonts w:ascii="Calibri" w:hAnsi="Calibri"/>
          <w:szCs w:val="24"/>
          <w:lang w:val="de-DE"/>
          <w:rPrChange w:id="488" w:author="achschroeder" w:date="2017-01-06T11:08:00Z">
            <w:rPr>
              <w:rFonts w:ascii="Calibri" w:hAnsi="Calibri"/>
              <w:szCs w:val="24"/>
            </w:rPr>
          </w:rPrChange>
        </w:rPr>
        <w:t>Ed.)</w:t>
      </w:r>
      <w:r w:rsidRPr="00592080">
        <w:rPr>
          <w:rFonts w:ascii="Calibri" w:hAnsi="Calibri"/>
          <w:szCs w:val="24"/>
          <w:lang w:val="de-DE"/>
          <w:rPrChange w:id="489" w:author="achschroeder" w:date="2017-01-06T11:08:00Z">
            <w:rPr>
              <w:rFonts w:ascii="Calibri" w:hAnsi="Calibri"/>
              <w:szCs w:val="24"/>
            </w:rPr>
          </w:rPrChange>
        </w:rPr>
        <w:t xml:space="preserve"> </w:t>
      </w:r>
      <w:r w:rsidR="00D74E3D" w:rsidRPr="00592080">
        <w:rPr>
          <w:rFonts w:ascii="Calibri" w:hAnsi="Calibri"/>
          <w:szCs w:val="24"/>
          <w:lang w:val="de-DE"/>
          <w:rPrChange w:id="490" w:author="achschroeder" w:date="2017-01-06T11:08:00Z">
            <w:rPr>
              <w:rFonts w:ascii="Calibri" w:hAnsi="Calibri"/>
              <w:szCs w:val="24"/>
            </w:rPr>
          </w:rPrChange>
        </w:rPr>
        <w:t>(</w:t>
      </w:r>
      <w:r w:rsidRPr="00592080">
        <w:rPr>
          <w:rFonts w:ascii="Calibri" w:hAnsi="Calibri"/>
          <w:szCs w:val="24"/>
          <w:lang w:val="de-DE"/>
          <w:rPrChange w:id="491" w:author="achschroeder" w:date="2017-01-06T11:08:00Z">
            <w:rPr>
              <w:rFonts w:ascii="Calibri" w:hAnsi="Calibri"/>
              <w:szCs w:val="24"/>
            </w:rPr>
          </w:rPrChange>
        </w:rPr>
        <w:t>2012</w:t>
      </w:r>
      <w:r w:rsidR="00D74E3D" w:rsidRPr="00592080">
        <w:rPr>
          <w:rFonts w:ascii="Calibri" w:hAnsi="Calibri"/>
          <w:szCs w:val="24"/>
          <w:lang w:val="de-DE"/>
          <w:rPrChange w:id="492" w:author="achschroeder" w:date="2017-01-06T11:08:00Z">
            <w:rPr>
              <w:rFonts w:ascii="Calibri" w:hAnsi="Calibri"/>
              <w:szCs w:val="24"/>
            </w:rPr>
          </w:rPrChange>
        </w:rPr>
        <w:t>).</w:t>
      </w:r>
      <w:r w:rsidRPr="00592080">
        <w:rPr>
          <w:rFonts w:ascii="Calibri" w:hAnsi="Calibri"/>
          <w:szCs w:val="24"/>
          <w:lang w:val="de-DE"/>
          <w:rPrChange w:id="493" w:author="achschroeder" w:date="2017-01-06T11:08:00Z">
            <w:rPr>
              <w:rFonts w:ascii="Calibri" w:hAnsi="Calibri"/>
              <w:szCs w:val="24"/>
            </w:rPr>
          </w:rPrChange>
        </w:rPr>
        <w:t xml:space="preserve"> </w:t>
      </w:r>
      <w:r w:rsidRPr="00592080">
        <w:rPr>
          <w:rFonts w:ascii="Calibri" w:hAnsi="Calibri"/>
          <w:i/>
          <w:szCs w:val="24"/>
          <w:lang w:val="de-DE"/>
          <w:rPrChange w:id="494" w:author="achschroeder" w:date="2017-01-06T11:08:00Z">
            <w:rPr>
              <w:rFonts w:ascii="Calibri" w:hAnsi="Calibri"/>
              <w:i/>
              <w:szCs w:val="24"/>
            </w:rPr>
          </w:rPrChange>
        </w:rPr>
        <w:t>Richtlinien über die Gewährung von Zuschüssen und Leistungen zur Förderung der Kinder- und Jugendhilfe durch den Kinder- und Jugendplan des Bundes (KJP)</w:t>
      </w:r>
      <w:r w:rsidRPr="00592080">
        <w:rPr>
          <w:rFonts w:ascii="Calibri" w:hAnsi="Calibri"/>
          <w:szCs w:val="24"/>
          <w:lang w:val="de-DE"/>
          <w:rPrChange w:id="495" w:author="achschroeder" w:date="2017-01-06T11:08:00Z">
            <w:rPr>
              <w:rFonts w:ascii="Calibri" w:hAnsi="Calibri"/>
              <w:szCs w:val="24"/>
            </w:rPr>
          </w:rPrChange>
        </w:rPr>
        <w:t xml:space="preserve"> vom 29.3.2012</w:t>
      </w:r>
      <w:r w:rsidR="00920A40" w:rsidRPr="00592080">
        <w:rPr>
          <w:rFonts w:ascii="Calibri" w:hAnsi="Calibri"/>
          <w:szCs w:val="24"/>
          <w:lang w:val="de-DE"/>
          <w:rPrChange w:id="496" w:author="achschroeder" w:date="2017-01-06T11:08:00Z">
            <w:rPr>
              <w:rFonts w:ascii="Calibri" w:hAnsi="Calibri"/>
              <w:szCs w:val="24"/>
            </w:rPr>
          </w:rPrChange>
        </w:rPr>
        <w:t xml:space="preserve"> [Directives </w:t>
      </w:r>
      <w:r w:rsidR="007C1B49" w:rsidRPr="00592080">
        <w:rPr>
          <w:rFonts w:ascii="Calibri" w:hAnsi="Calibri"/>
          <w:szCs w:val="24"/>
          <w:lang w:val="de-DE"/>
          <w:rPrChange w:id="497" w:author="achschroeder" w:date="2017-01-06T11:08:00Z">
            <w:rPr>
              <w:rFonts w:ascii="Calibri" w:hAnsi="Calibri"/>
              <w:szCs w:val="24"/>
            </w:rPr>
          </w:rPrChange>
        </w:rPr>
        <w:t>for granting subsidies and benefits for supporting children- and youth welfare by the Children- and Youth plan (KJP) from 29.3.2012]</w:t>
      </w:r>
      <w:r w:rsidRPr="00592080">
        <w:rPr>
          <w:rFonts w:ascii="Calibri" w:hAnsi="Calibri"/>
          <w:szCs w:val="24"/>
          <w:lang w:val="de-DE"/>
          <w:rPrChange w:id="498" w:author="achschroeder" w:date="2017-01-06T11:08:00Z">
            <w:rPr>
              <w:rFonts w:ascii="Calibri" w:hAnsi="Calibri"/>
              <w:szCs w:val="24"/>
            </w:rPr>
          </w:rPrChange>
        </w:rPr>
        <w:t xml:space="preserve">. </w:t>
      </w:r>
      <w:r w:rsidR="00DA17D0" w:rsidRPr="00592080">
        <w:rPr>
          <w:rFonts w:ascii="Calibri" w:hAnsi="Calibri"/>
          <w:szCs w:val="24"/>
          <w:rPrChange w:id="499" w:author="achschroeder" w:date="2017-01-06T11:08:00Z">
            <w:rPr/>
          </w:rPrChange>
        </w:rPr>
        <w:t>Retrieved from</w:t>
      </w:r>
      <w:r w:rsidR="00DA17D0" w:rsidRPr="00592080">
        <w:rPr>
          <w:szCs w:val="24"/>
        </w:rPr>
        <w:t xml:space="preserve"> </w:t>
      </w:r>
      <w:r w:rsidR="00EC420A" w:rsidRPr="00592080">
        <w:fldChar w:fldCharType="begin"/>
      </w:r>
      <w:r w:rsidR="00EC420A">
        <w:instrText xml:space="preserve"> HYPERLINK "http://www.bmfsfj.de/RedaktionBMFSFJ/Abteilung5/Pdf-Anlagen/richtlinien-kjp-stand-april-2012,property=pdf,bereich=bmfsfj,sprache=de,rwb=true.pdf" </w:instrText>
      </w:r>
      <w:r w:rsidR="00EC420A" w:rsidRPr="00592080">
        <w:fldChar w:fldCharType="separate"/>
      </w:r>
      <w:r w:rsidR="00030E79" w:rsidRPr="00592080">
        <w:rPr>
          <w:rStyle w:val="Hyperlink"/>
          <w:rFonts w:ascii="Calibri" w:hAnsi="Calibri"/>
          <w:szCs w:val="24"/>
        </w:rPr>
        <w:t>http://www.bmfsfj.de/RedaktionBMFSFJ/Abteilung5/Pdf-Anlagen/richtlinien-kjp-stand-april-2012,property=pdf,bereich=bmfsfj,sprache=de,rwb=true.pdf</w:t>
      </w:r>
      <w:r w:rsidR="00EC420A" w:rsidRPr="00592080">
        <w:rPr>
          <w:rStyle w:val="Hyperlink"/>
          <w:rFonts w:ascii="Calibri" w:hAnsi="Calibri"/>
          <w:szCs w:val="24"/>
        </w:rPr>
        <w:fldChar w:fldCharType="end"/>
      </w:r>
      <w:r w:rsidRPr="00592080">
        <w:rPr>
          <w:rFonts w:ascii="Calibri" w:hAnsi="Calibri"/>
          <w:szCs w:val="24"/>
          <w:rPrChange w:id="500" w:author="achschroeder" w:date="2017-01-06T11:08:00Z">
            <w:rPr/>
          </w:rPrChange>
        </w:rPr>
        <w:t xml:space="preserve"> </w:t>
      </w:r>
    </w:p>
    <w:p w14:paraId="76C7E184" w14:textId="58264A66" w:rsidR="009D6E05" w:rsidRPr="00453323" w:rsidRDefault="00FA67E0">
      <w:pPr>
        <w:spacing w:after="120"/>
        <w:rPr>
          <w:rFonts w:ascii="Calibri" w:hAnsi="Calibri"/>
          <w:szCs w:val="24"/>
          <w:lang w:val="de-DE"/>
          <w:rPrChange w:id="501" w:author="achschroeder" w:date="2017-01-06T11:29:00Z">
            <w:rPr/>
          </w:rPrChange>
        </w:rPr>
        <w:pPrChange w:id="502" w:author="achschroeder" w:date="2017-01-06T11:08:00Z">
          <w:pPr>
            <w:pStyle w:val="Listenabsatz"/>
            <w:numPr>
              <w:numId w:val="14"/>
            </w:numPr>
            <w:ind w:left="284" w:hanging="284"/>
          </w:pPr>
        </w:pPrChange>
      </w:pPr>
      <w:r w:rsidRPr="00592080">
        <w:rPr>
          <w:rFonts w:ascii="Calibri" w:hAnsi="Calibri"/>
          <w:szCs w:val="24"/>
          <w:lang w:val="de-DE"/>
          <w:rPrChange w:id="503" w:author="achschroeder" w:date="2017-01-06T11:08:00Z">
            <w:rPr>
              <w:rFonts w:ascii="Calibri" w:hAnsi="Calibri"/>
              <w:szCs w:val="24"/>
            </w:rPr>
          </w:rPrChange>
        </w:rPr>
        <w:t>Bourdieu, P</w:t>
      </w:r>
      <w:r w:rsidR="00D74E3D" w:rsidRPr="00592080">
        <w:rPr>
          <w:rFonts w:ascii="Calibri" w:hAnsi="Calibri"/>
          <w:szCs w:val="24"/>
          <w:lang w:val="de-DE"/>
          <w:rPrChange w:id="504" w:author="achschroeder" w:date="2017-01-06T11:08:00Z">
            <w:rPr>
              <w:rFonts w:ascii="Calibri" w:hAnsi="Calibri"/>
              <w:szCs w:val="24"/>
            </w:rPr>
          </w:rPrChange>
        </w:rPr>
        <w:t>.</w:t>
      </w:r>
      <w:r w:rsidRPr="00592080">
        <w:rPr>
          <w:rFonts w:ascii="Calibri" w:hAnsi="Calibri"/>
          <w:szCs w:val="24"/>
          <w:lang w:val="de-DE"/>
          <w:rPrChange w:id="505" w:author="achschroeder" w:date="2017-01-06T11:08:00Z">
            <w:rPr>
              <w:rFonts w:ascii="Calibri" w:hAnsi="Calibri"/>
              <w:szCs w:val="24"/>
            </w:rPr>
          </w:rPrChange>
        </w:rPr>
        <w:t xml:space="preserve"> </w:t>
      </w:r>
      <w:r w:rsidR="00D74E3D" w:rsidRPr="00592080">
        <w:rPr>
          <w:rFonts w:ascii="Calibri" w:hAnsi="Calibri"/>
          <w:szCs w:val="24"/>
          <w:lang w:val="de-DE"/>
          <w:rPrChange w:id="506" w:author="achschroeder" w:date="2017-01-06T11:08:00Z">
            <w:rPr>
              <w:rFonts w:ascii="Calibri" w:hAnsi="Calibri"/>
              <w:szCs w:val="24"/>
            </w:rPr>
          </w:rPrChange>
        </w:rPr>
        <w:t>(</w:t>
      </w:r>
      <w:r w:rsidRPr="00592080">
        <w:rPr>
          <w:rFonts w:ascii="Calibri" w:hAnsi="Calibri"/>
          <w:szCs w:val="24"/>
          <w:lang w:val="de-DE"/>
          <w:rPrChange w:id="507" w:author="achschroeder" w:date="2017-01-06T11:08:00Z">
            <w:rPr>
              <w:rFonts w:ascii="Calibri" w:hAnsi="Calibri"/>
              <w:szCs w:val="24"/>
            </w:rPr>
          </w:rPrChange>
        </w:rPr>
        <w:t>1979</w:t>
      </w:r>
      <w:r w:rsidR="00D74E3D" w:rsidRPr="00592080">
        <w:rPr>
          <w:rFonts w:ascii="Calibri" w:hAnsi="Calibri"/>
          <w:szCs w:val="24"/>
          <w:lang w:val="de-DE"/>
          <w:rPrChange w:id="508" w:author="achschroeder" w:date="2017-01-06T11:08:00Z">
            <w:rPr>
              <w:rFonts w:ascii="Calibri" w:hAnsi="Calibri"/>
              <w:szCs w:val="24"/>
            </w:rPr>
          </w:rPrChange>
        </w:rPr>
        <w:t>).</w:t>
      </w:r>
      <w:r w:rsidRPr="00592080">
        <w:rPr>
          <w:rFonts w:ascii="Calibri" w:hAnsi="Calibri"/>
          <w:szCs w:val="24"/>
          <w:lang w:val="de-DE"/>
          <w:rPrChange w:id="509" w:author="achschroeder" w:date="2017-01-06T11:08:00Z">
            <w:rPr>
              <w:rFonts w:ascii="Calibri" w:hAnsi="Calibri"/>
              <w:szCs w:val="24"/>
            </w:rPr>
          </w:rPrChange>
        </w:rPr>
        <w:t xml:space="preserve"> </w:t>
      </w:r>
      <w:r w:rsidRPr="00592080">
        <w:rPr>
          <w:rFonts w:ascii="Calibri" w:hAnsi="Calibri"/>
          <w:i/>
          <w:szCs w:val="24"/>
          <w:lang w:val="de-DE"/>
          <w:rPrChange w:id="510" w:author="achschroeder" w:date="2017-01-06T11:08:00Z">
            <w:rPr>
              <w:rFonts w:ascii="Calibri" w:hAnsi="Calibri"/>
              <w:i/>
              <w:szCs w:val="24"/>
            </w:rPr>
          </w:rPrChange>
        </w:rPr>
        <w:t>Die feinen Unterschiede</w:t>
      </w:r>
      <w:r w:rsidR="00D74E3D" w:rsidRPr="00592080">
        <w:rPr>
          <w:rFonts w:ascii="Calibri" w:hAnsi="Calibri"/>
          <w:i/>
          <w:szCs w:val="24"/>
          <w:lang w:val="de-DE"/>
          <w:rPrChange w:id="511" w:author="achschroeder" w:date="2017-01-06T11:08:00Z">
            <w:rPr>
              <w:rFonts w:ascii="Calibri" w:hAnsi="Calibri"/>
              <w:i/>
              <w:szCs w:val="24"/>
            </w:rPr>
          </w:rPrChange>
        </w:rPr>
        <w:t>:</w:t>
      </w:r>
      <w:r w:rsidRPr="00592080">
        <w:rPr>
          <w:rFonts w:ascii="Calibri" w:hAnsi="Calibri"/>
          <w:i/>
          <w:szCs w:val="24"/>
          <w:lang w:val="de-DE"/>
          <w:rPrChange w:id="512" w:author="achschroeder" w:date="2017-01-06T11:08:00Z">
            <w:rPr>
              <w:rFonts w:ascii="Calibri" w:hAnsi="Calibri"/>
              <w:i/>
              <w:szCs w:val="24"/>
            </w:rPr>
          </w:rPrChange>
        </w:rPr>
        <w:t xml:space="preserve"> Kritik der gesellschaftlichen Urteilskraft</w:t>
      </w:r>
      <w:r w:rsidR="009E4EA6" w:rsidRPr="00592080">
        <w:rPr>
          <w:rFonts w:ascii="Calibri" w:hAnsi="Calibri"/>
          <w:szCs w:val="24"/>
          <w:lang w:val="de-DE"/>
          <w:rPrChange w:id="513" w:author="achschroeder" w:date="2017-01-06T11:08:00Z">
            <w:rPr>
              <w:rFonts w:ascii="Calibri" w:hAnsi="Calibri"/>
              <w:szCs w:val="24"/>
            </w:rPr>
          </w:rPrChange>
        </w:rPr>
        <w:t xml:space="preserve"> [Distinction: a social critique </w:t>
      </w:r>
      <w:del w:id="514" w:author="achschroeder" w:date="2016-12-31T16:51:00Z">
        <w:r w:rsidR="009E4EA6" w:rsidRPr="00592080" w:rsidDel="00626796">
          <w:rPr>
            <w:rFonts w:ascii="Calibri" w:hAnsi="Calibri"/>
            <w:szCs w:val="24"/>
            <w:lang w:val="de-DE"/>
            <w:rPrChange w:id="515" w:author="achschroeder" w:date="2017-01-06T11:08:00Z">
              <w:rPr>
                <w:rFonts w:ascii="Calibri" w:hAnsi="Calibri"/>
                <w:szCs w:val="24"/>
              </w:rPr>
            </w:rPrChange>
          </w:rPr>
          <w:delText>oft he</w:delText>
        </w:r>
      </w:del>
      <w:ins w:id="516" w:author="achschroeder" w:date="2016-12-31T16:51:00Z">
        <w:r w:rsidR="00626796" w:rsidRPr="00592080">
          <w:rPr>
            <w:rFonts w:ascii="Calibri" w:hAnsi="Calibri"/>
            <w:szCs w:val="24"/>
            <w:lang w:val="de-DE"/>
            <w:rPrChange w:id="517" w:author="achschroeder" w:date="2017-01-06T11:08:00Z">
              <w:rPr>
                <w:rFonts w:ascii="Calibri" w:hAnsi="Calibri"/>
                <w:szCs w:val="24"/>
              </w:rPr>
            </w:rPrChange>
          </w:rPr>
          <w:t>of the</w:t>
        </w:r>
      </w:ins>
      <w:r w:rsidR="009E4EA6" w:rsidRPr="00592080">
        <w:rPr>
          <w:rFonts w:ascii="Calibri" w:hAnsi="Calibri"/>
          <w:szCs w:val="24"/>
          <w:lang w:val="de-DE"/>
          <w:rPrChange w:id="518" w:author="achschroeder" w:date="2017-01-06T11:08:00Z">
            <w:rPr>
              <w:rFonts w:ascii="Calibri" w:hAnsi="Calibri"/>
              <w:szCs w:val="24"/>
            </w:rPr>
          </w:rPrChange>
        </w:rPr>
        <w:t xml:space="preserve"> judgement of taste]. </w:t>
      </w:r>
      <w:r w:rsidRPr="00592080">
        <w:rPr>
          <w:rFonts w:ascii="Calibri" w:hAnsi="Calibri"/>
          <w:szCs w:val="24"/>
          <w:lang w:val="de-DE"/>
          <w:rPrChange w:id="519" w:author="achschroeder" w:date="2017-01-06T11:08:00Z">
            <w:rPr>
              <w:rFonts w:ascii="Calibri" w:hAnsi="Calibri"/>
              <w:szCs w:val="24"/>
            </w:rPr>
          </w:rPrChange>
        </w:rPr>
        <w:t xml:space="preserve"> </w:t>
      </w:r>
      <w:r w:rsidRPr="00453323">
        <w:rPr>
          <w:rFonts w:ascii="Calibri" w:hAnsi="Calibri"/>
          <w:szCs w:val="24"/>
          <w:lang w:val="de-DE"/>
          <w:rPrChange w:id="520" w:author="achschroeder" w:date="2017-01-06T11:29:00Z">
            <w:rPr/>
          </w:rPrChange>
        </w:rPr>
        <w:t>Frankfurt/Main</w:t>
      </w:r>
      <w:r w:rsidR="004C5B75" w:rsidRPr="00453323">
        <w:rPr>
          <w:rFonts w:ascii="Calibri" w:hAnsi="Calibri"/>
          <w:szCs w:val="24"/>
          <w:lang w:val="de-DE"/>
          <w:rPrChange w:id="521" w:author="achschroeder" w:date="2017-01-06T11:29:00Z">
            <w:rPr/>
          </w:rPrChange>
        </w:rPr>
        <w:t>: Suhrkamp</w:t>
      </w:r>
      <w:r w:rsidRPr="00453323">
        <w:rPr>
          <w:rFonts w:ascii="Calibri" w:hAnsi="Calibri"/>
          <w:szCs w:val="24"/>
          <w:lang w:val="de-DE"/>
          <w:rPrChange w:id="522" w:author="achschroeder" w:date="2017-01-06T11:29:00Z">
            <w:rPr/>
          </w:rPrChange>
        </w:rPr>
        <w:t xml:space="preserve"> 1994.</w:t>
      </w:r>
    </w:p>
    <w:p w14:paraId="6D236D7A" w14:textId="2366C3BE" w:rsidR="009D6E05" w:rsidRPr="00453323" w:rsidRDefault="00FA67E0">
      <w:pPr>
        <w:spacing w:after="120"/>
        <w:rPr>
          <w:rFonts w:ascii="Calibri" w:hAnsi="Calibri"/>
          <w:szCs w:val="24"/>
          <w:lang w:val="de-DE"/>
          <w:rPrChange w:id="523" w:author="achschroeder" w:date="2017-01-06T11:29:00Z">
            <w:rPr/>
          </w:rPrChange>
        </w:rPr>
        <w:pPrChange w:id="524" w:author="achschroeder" w:date="2017-01-06T11:08:00Z">
          <w:pPr>
            <w:pStyle w:val="Listenabsatz"/>
            <w:numPr>
              <w:numId w:val="14"/>
            </w:numPr>
            <w:ind w:left="284" w:hanging="284"/>
          </w:pPr>
        </w:pPrChange>
      </w:pPr>
      <w:r w:rsidRPr="00592080">
        <w:rPr>
          <w:rFonts w:ascii="Calibri" w:hAnsi="Calibri"/>
          <w:szCs w:val="24"/>
          <w:lang w:val="de-DE"/>
          <w:rPrChange w:id="525" w:author="achschroeder" w:date="2017-01-06T11:08:00Z">
            <w:rPr>
              <w:rFonts w:ascii="Calibri" w:hAnsi="Calibri"/>
              <w:szCs w:val="24"/>
            </w:rPr>
          </w:rPrChange>
        </w:rPr>
        <w:t>Bourdieu, P</w:t>
      </w:r>
      <w:r w:rsidR="004C5B75" w:rsidRPr="00592080">
        <w:rPr>
          <w:rFonts w:ascii="Calibri" w:hAnsi="Calibri"/>
          <w:szCs w:val="24"/>
          <w:lang w:val="de-DE"/>
          <w:rPrChange w:id="526" w:author="achschroeder" w:date="2017-01-06T11:08:00Z">
            <w:rPr>
              <w:rFonts w:ascii="Calibri" w:hAnsi="Calibri"/>
              <w:szCs w:val="24"/>
            </w:rPr>
          </w:rPrChange>
        </w:rPr>
        <w:t>. (</w:t>
      </w:r>
      <w:r w:rsidR="005F45C1" w:rsidRPr="00592080">
        <w:rPr>
          <w:rFonts w:ascii="Calibri" w:hAnsi="Calibri"/>
          <w:szCs w:val="24"/>
          <w:lang w:val="de-DE"/>
          <w:rPrChange w:id="527" w:author="achschroeder" w:date="2017-01-06T11:08:00Z">
            <w:rPr>
              <w:rFonts w:ascii="Calibri" w:hAnsi="Calibri"/>
              <w:szCs w:val="24"/>
            </w:rPr>
          </w:rPrChange>
        </w:rPr>
        <w:t>2013</w:t>
      </w:r>
      <w:r w:rsidR="004C5B75" w:rsidRPr="00592080">
        <w:rPr>
          <w:rFonts w:ascii="Calibri" w:hAnsi="Calibri"/>
          <w:szCs w:val="24"/>
          <w:lang w:val="de-DE"/>
          <w:rPrChange w:id="528" w:author="achschroeder" w:date="2017-01-06T11:08:00Z">
            <w:rPr>
              <w:rFonts w:ascii="Calibri" w:hAnsi="Calibri"/>
              <w:szCs w:val="24"/>
            </w:rPr>
          </w:rPrChange>
        </w:rPr>
        <w:t>).</w:t>
      </w:r>
      <w:r w:rsidR="005F45C1" w:rsidRPr="00592080">
        <w:rPr>
          <w:rFonts w:ascii="Calibri" w:hAnsi="Calibri"/>
          <w:szCs w:val="24"/>
          <w:lang w:val="de-DE"/>
          <w:rPrChange w:id="529" w:author="achschroeder" w:date="2017-01-06T11:08:00Z">
            <w:rPr>
              <w:rFonts w:ascii="Calibri" w:hAnsi="Calibri"/>
              <w:szCs w:val="24"/>
            </w:rPr>
          </w:rPrChange>
        </w:rPr>
        <w:t xml:space="preserve"> Pierre Bourdieu</w:t>
      </w:r>
      <w:r w:rsidRPr="00592080">
        <w:rPr>
          <w:rFonts w:ascii="Calibri" w:hAnsi="Calibri"/>
          <w:szCs w:val="24"/>
          <w:lang w:val="de-DE"/>
          <w:rPrChange w:id="530" w:author="achschroeder" w:date="2017-01-06T11:08:00Z">
            <w:rPr>
              <w:rFonts w:ascii="Calibri" w:hAnsi="Calibri"/>
              <w:szCs w:val="24"/>
            </w:rPr>
          </w:rPrChange>
        </w:rPr>
        <w:t xml:space="preserve"> im Gespräch mit Beate Krais</w:t>
      </w:r>
      <w:r w:rsidR="004C5B75" w:rsidRPr="00592080">
        <w:rPr>
          <w:rFonts w:ascii="Calibri" w:hAnsi="Calibri"/>
          <w:szCs w:val="24"/>
          <w:lang w:val="de-DE"/>
          <w:rPrChange w:id="531" w:author="achschroeder" w:date="2017-01-06T11:08:00Z">
            <w:rPr>
              <w:rFonts w:ascii="Calibri" w:hAnsi="Calibri"/>
              <w:szCs w:val="24"/>
            </w:rPr>
          </w:rPrChange>
        </w:rPr>
        <w:t>:</w:t>
      </w:r>
      <w:r w:rsidR="00E704A1" w:rsidRPr="00592080">
        <w:rPr>
          <w:rFonts w:ascii="Calibri" w:hAnsi="Calibri"/>
          <w:szCs w:val="24"/>
          <w:lang w:val="de-DE"/>
          <w:rPrChange w:id="532" w:author="achschroeder" w:date="2017-01-06T11:08:00Z">
            <w:rPr>
              <w:rFonts w:ascii="Calibri" w:hAnsi="Calibri"/>
              <w:szCs w:val="24"/>
            </w:rPr>
          </w:rPrChange>
        </w:rPr>
        <w:t xml:space="preserve"> „</w:t>
      </w:r>
      <w:r w:rsidRPr="00592080">
        <w:rPr>
          <w:rFonts w:ascii="Calibri" w:hAnsi="Calibri"/>
          <w:szCs w:val="24"/>
          <w:lang w:val="de-DE"/>
          <w:rPrChange w:id="533" w:author="achschroeder" w:date="2017-01-06T11:08:00Z">
            <w:rPr>
              <w:rFonts w:ascii="Calibri" w:hAnsi="Calibri"/>
              <w:szCs w:val="24"/>
            </w:rPr>
          </w:rPrChange>
        </w:rPr>
        <w:t>Inzwischen kenne ich alle Krankheiten der soziologischen Vernunft“</w:t>
      </w:r>
      <w:r w:rsidR="007C1B49" w:rsidRPr="00592080">
        <w:rPr>
          <w:rFonts w:ascii="Calibri" w:hAnsi="Calibri"/>
          <w:szCs w:val="24"/>
          <w:lang w:val="de-DE"/>
          <w:rPrChange w:id="534" w:author="achschroeder" w:date="2017-01-06T11:08:00Z">
            <w:rPr>
              <w:rFonts w:ascii="Calibri" w:hAnsi="Calibri"/>
              <w:szCs w:val="24"/>
            </w:rPr>
          </w:rPrChange>
        </w:rPr>
        <w:t xml:space="preserve"> [Pierre Bourdieu in a dialog with Beate Krais: ‘Meanwhile I know all maladies of sociological rationality‘]</w:t>
      </w:r>
      <w:r w:rsidR="00AC18D4" w:rsidRPr="00592080">
        <w:rPr>
          <w:rFonts w:ascii="Calibri" w:hAnsi="Calibri"/>
          <w:szCs w:val="24"/>
          <w:lang w:val="de-DE"/>
          <w:rPrChange w:id="535" w:author="achschroeder" w:date="2017-01-06T11:08:00Z">
            <w:rPr>
              <w:rFonts w:ascii="Calibri" w:hAnsi="Calibri"/>
              <w:szCs w:val="24"/>
            </w:rPr>
          </w:rPrChange>
        </w:rPr>
        <w:t>.</w:t>
      </w:r>
      <w:r w:rsidRPr="00592080">
        <w:rPr>
          <w:rFonts w:ascii="Calibri" w:hAnsi="Calibri"/>
          <w:szCs w:val="24"/>
          <w:lang w:val="de-DE"/>
          <w:rPrChange w:id="536" w:author="achschroeder" w:date="2017-01-06T11:08:00Z">
            <w:rPr>
              <w:rFonts w:ascii="Calibri" w:hAnsi="Calibri"/>
              <w:szCs w:val="24"/>
            </w:rPr>
          </w:rPrChange>
        </w:rPr>
        <w:t xml:space="preserve"> In </w:t>
      </w:r>
      <w:r w:rsidR="004C5B75" w:rsidRPr="00592080">
        <w:rPr>
          <w:rFonts w:ascii="Calibri" w:hAnsi="Calibri"/>
          <w:szCs w:val="24"/>
          <w:lang w:val="de-DE"/>
          <w:rPrChange w:id="537" w:author="achschroeder" w:date="2017-01-06T11:08:00Z">
            <w:rPr>
              <w:rFonts w:ascii="Calibri" w:hAnsi="Calibri"/>
              <w:szCs w:val="24"/>
            </w:rPr>
          </w:rPrChange>
        </w:rPr>
        <w:t xml:space="preserve">A. </w:t>
      </w:r>
      <w:r w:rsidRPr="00592080">
        <w:rPr>
          <w:rFonts w:ascii="Calibri" w:hAnsi="Calibri"/>
          <w:szCs w:val="24"/>
          <w:lang w:val="de-DE"/>
          <w:rPrChange w:id="538" w:author="achschroeder" w:date="2017-01-06T11:08:00Z">
            <w:rPr>
              <w:rFonts w:ascii="Calibri" w:hAnsi="Calibri"/>
              <w:szCs w:val="24"/>
            </w:rPr>
          </w:rPrChange>
        </w:rPr>
        <w:t xml:space="preserve">Brake, </w:t>
      </w:r>
      <w:r w:rsidR="004C5B75" w:rsidRPr="00592080">
        <w:rPr>
          <w:rFonts w:ascii="Calibri" w:hAnsi="Calibri"/>
          <w:szCs w:val="24"/>
          <w:lang w:val="de-DE"/>
          <w:rPrChange w:id="539" w:author="achschroeder" w:date="2017-01-06T11:08:00Z">
            <w:rPr>
              <w:rFonts w:ascii="Calibri" w:hAnsi="Calibri"/>
              <w:szCs w:val="24"/>
            </w:rPr>
          </w:rPrChange>
        </w:rPr>
        <w:t xml:space="preserve">H. </w:t>
      </w:r>
      <w:r w:rsidRPr="00592080">
        <w:rPr>
          <w:rFonts w:ascii="Calibri" w:hAnsi="Calibri"/>
          <w:szCs w:val="24"/>
          <w:lang w:val="de-DE"/>
          <w:rPrChange w:id="540" w:author="achschroeder" w:date="2017-01-06T11:08:00Z">
            <w:rPr>
              <w:rFonts w:ascii="Calibri" w:hAnsi="Calibri"/>
              <w:szCs w:val="24"/>
            </w:rPr>
          </w:rPrChange>
        </w:rPr>
        <w:t xml:space="preserve">Bremer, </w:t>
      </w:r>
      <w:r w:rsidR="004C5B75" w:rsidRPr="00592080">
        <w:rPr>
          <w:rFonts w:ascii="Calibri" w:hAnsi="Calibri"/>
          <w:szCs w:val="24"/>
          <w:lang w:val="de-DE"/>
          <w:rPrChange w:id="541" w:author="achschroeder" w:date="2017-01-06T11:08:00Z">
            <w:rPr>
              <w:rFonts w:ascii="Calibri" w:hAnsi="Calibri"/>
              <w:szCs w:val="24"/>
            </w:rPr>
          </w:rPrChange>
        </w:rPr>
        <w:t xml:space="preserve">&amp; A. </w:t>
      </w:r>
      <w:r w:rsidRPr="00592080">
        <w:rPr>
          <w:rFonts w:ascii="Calibri" w:hAnsi="Calibri"/>
          <w:szCs w:val="24"/>
          <w:lang w:val="de-DE"/>
          <w:rPrChange w:id="542" w:author="achschroeder" w:date="2017-01-06T11:08:00Z">
            <w:rPr>
              <w:rFonts w:ascii="Calibri" w:hAnsi="Calibri"/>
              <w:szCs w:val="24"/>
            </w:rPr>
          </w:rPrChange>
        </w:rPr>
        <w:t>Lange-Vester</w:t>
      </w:r>
      <w:r w:rsidR="004C5B75" w:rsidRPr="00592080">
        <w:rPr>
          <w:rFonts w:ascii="Calibri" w:hAnsi="Calibri"/>
          <w:szCs w:val="24"/>
          <w:lang w:val="de-DE"/>
          <w:rPrChange w:id="543" w:author="achschroeder" w:date="2017-01-06T11:08:00Z">
            <w:rPr>
              <w:rFonts w:ascii="Calibri" w:hAnsi="Calibri"/>
              <w:szCs w:val="24"/>
            </w:rPr>
          </w:rPrChange>
        </w:rPr>
        <w:t xml:space="preserve"> (Ed</w:t>
      </w:r>
      <w:r w:rsidR="00B26853" w:rsidRPr="00592080">
        <w:rPr>
          <w:rFonts w:ascii="Calibri" w:hAnsi="Calibri"/>
          <w:szCs w:val="24"/>
          <w:lang w:val="de-DE"/>
          <w:rPrChange w:id="544" w:author="achschroeder" w:date="2017-01-06T11:08:00Z">
            <w:rPr>
              <w:rFonts w:ascii="Calibri" w:hAnsi="Calibri"/>
              <w:szCs w:val="24"/>
            </w:rPr>
          </w:rPrChange>
        </w:rPr>
        <w:t>s</w:t>
      </w:r>
      <w:r w:rsidR="004C5B75" w:rsidRPr="00592080">
        <w:rPr>
          <w:rFonts w:ascii="Calibri" w:hAnsi="Calibri"/>
          <w:szCs w:val="24"/>
          <w:lang w:val="de-DE"/>
          <w:rPrChange w:id="545" w:author="achschroeder" w:date="2017-01-06T11:08:00Z">
            <w:rPr>
              <w:rFonts w:ascii="Calibri" w:hAnsi="Calibri"/>
              <w:szCs w:val="24"/>
            </w:rPr>
          </w:rPrChange>
        </w:rPr>
        <w:t xml:space="preserve">.), </w:t>
      </w:r>
      <w:r w:rsidRPr="00592080">
        <w:rPr>
          <w:rFonts w:ascii="Calibri" w:hAnsi="Calibri"/>
          <w:i/>
          <w:szCs w:val="24"/>
          <w:lang w:val="de-DE"/>
          <w:rPrChange w:id="546" w:author="achschroeder" w:date="2017-01-06T11:08:00Z">
            <w:rPr>
              <w:rFonts w:ascii="Calibri" w:hAnsi="Calibri"/>
              <w:i/>
              <w:szCs w:val="24"/>
            </w:rPr>
          </w:rPrChange>
        </w:rPr>
        <w:t>Empirisch arbeiten mit Bourdieu</w:t>
      </w:r>
      <w:r w:rsidR="004C5B75" w:rsidRPr="00592080">
        <w:rPr>
          <w:rFonts w:ascii="Calibri" w:hAnsi="Calibri"/>
          <w:i/>
          <w:szCs w:val="24"/>
          <w:lang w:val="de-DE"/>
          <w:rPrChange w:id="547" w:author="achschroeder" w:date="2017-01-06T11:08:00Z">
            <w:rPr>
              <w:rFonts w:ascii="Calibri" w:hAnsi="Calibri"/>
              <w:i/>
              <w:szCs w:val="24"/>
            </w:rPr>
          </w:rPrChange>
        </w:rPr>
        <w:t>:</w:t>
      </w:r>
      <w:r w:rsidRPr="00592080">
        <w:rPr>
          <w:rFonts w:ascii="Calibri" w:hAnsi="Calibri"/>
          <w:i/>
          <w:szCs w:val="24"/>
          <w:lang w:val="de-DE"/>
          <w:rPrChange w:id="548" w:author="achschroeder" w:date="2017-01-06T11:08:00Z">
            <w:rPr>
              <w:rFonts w:ascii="Calibri" w:hAnsi="Calibri"/>
              <w:i/>
              <w:szCs w:val="24"/>
            </w:rPr>
          </w:rPrChange>
        </w:rPr>
        <w:t xml:space="preserve"> Theoretische und methodische Überlegungen, Konzeptionen und Erfahrungen</w:t>
      </w:r>
      <w:r w:rsidR="004C5B75" w:rsidRPr="00592080">
        <w:rPr>
          <w:rFonts w:ascii="Calibri" w:hAnsi="Calibri"/>
          <w:szCs w:val="24"/>
          <w:lang w:val="de-DE"/>
          <w:rPrChange w:id="549" w:author="achschroeder" w:date="2017-01-06T11:08:00Z">
            <w:rPr>
              <w:rFonts w:ascii="Calibri" w:hAnsi="Calibri"/>
              <w:szCs w:val="24"/>
            </w:rPr>
          </w:rPrChange>
        </w:rPr>
        <w:t xml:space="preserve"> </w:t>
      </w:r>
      <w:r w:rsidR="007C1B49" w:rsidRPr="00592080">
        <w:rPr>
          <w:rFonts w:ascii="Calibri" w:hAnsi="Calibri"/>
          <w:szCs w:val="24"/>
          <w:lang w:val="de-DE"/>
          <w:rPrChange w:id="550" w:author="achschroeder" w:date="2017-01-06T11:08:00Z">
            <w:rPr>
              <w:rFonts w:ascii="Calibri" w:hAnsi="Calibri"/>
              <w:szCs w:val="24"/>
            </w:rPr>
          </w:rPrChange>
        </w:rPr>
        <w:t xml:space="preserve">[Working empirically with Bourdieu: Theoretical and methodical </w:t>
      </w:r>
      <w:r w:rsidR="00DE7A97" w:rsidRPr="00592080">
        <w:rPr>
          <w:rFonts w:ascii="Calibri" w:hAnsi="Calibri"/>
          <w:szCs w:val="24"/>
          <w:lang w:val="de-DE"/>
          <w:rPrChange w:id="551" w:author="achschroeder" w:date="2017-01-06T11:08:00Z">
            <w:rPr>
              <w:rFonts w:ascii="Calibri" w:hAnsi="Calibri"/>
              <w:szCs w:val="24"/>
            </w:rPr>
          </w:rPrChange>
        </w:rPr>
        <w:t xml:space="preserve">considerations, concepts and experiences </w:t>
      </w:r>
      <w:r w:rsidR="004C5B75" w:rsidRPr="00592080">
        <w:rPr>
          <w:rFonts w:ascii="Calibri" w:hAnsi="Calibri"/>
          <w:szCs w:val="24"/>
          <w:lang w:val="de-DE"/>
          <w:rPrChange w:id="552" w:author="achschroeder" w:date="2017-01-06T11:08:00Z">
            <w:rPr>
              <w:rFonts w:ascii="Calibri" w:hAnsi="Calibri"/>
              <w:szCs w:val="24"/>
            </w:rPr>
          </w:rPrChange>
        </w:rPr>
        <w:t>(pp. 20-34)</w:t>
      </w:r>
      <w:r w:rsidRPr="00592080">
        <w:rPr>
          <w:rFonts w:ascii="Calibri" w:hAnsi="Calibri"/>
          <w:szCs w:val="24"/>
          <w:lang w:val="de-DE"/>
          <w:rPrChange w:id="553" w:author="achschroeder" w:date="2017-01-06T11:08:00Z">
            <w:rPr>
              <w:rFonts w:ascii="Calibri" w:hAnsi="Calibri"/>
              <w:szCs w:val="24"/>
            </w:rPr>
          </w:rPrChange>
        </w:rPr>
        <w:t xml:space="preserve">. </w:t>
      </w:r>
      <w:r w:rsidRPr="00453323">
        <w:rPr>
          <w:rFonts w:ascii="Calibri" w:hAnsi="Calibri"/>
          <w:szCs w:val="24"/>
          <w:lang w:val="de-DE"/>
          <w:rPrChange w:id="554" w:author="achschroeder" w:date="2017-01-06T11:29:00Z">
            <w:rPr/>
          </w:rPrChange>
        </w:rPr>
        <w:t>Weinheim und Basel</w:t>
      </w:r>
      <w:r w:rsidR="004C5B75" w:rsidRPr="00453323">
        <w:rPr>
          <w:rFonts w:ascii="Calibri" w:hAnsi="Calibri"/>
          <w:szCs w:val="24"/>
          <w:lang w:val="de-DE"/>
          <w:rPrChange w:id="555" w:author="achschroeder" w:date="2017-01-06T11:29:00Z">
            <w:rPr/>
          </w:rPrChange>
        </w:rPr>
        <w:t xml:space="preserve">: </w:t>
      </w:r>
      <w:r w:rsidR="000C68E8" w:rsidRPr="00453323">
        <w:rPr>
          <w:rFonts w:ascii="Calibri" w:hAnsi="Calibri"/>
          <w:szCs w:val="24"/>
          <w:lang w:val="de-DE"/>
          <w:rPrChange w:id="556" w:author="achschroeder" w:date="2017-01-06T11:29:00Z">
            <w:rPr/>
          </w:rPrChange>
        </w:rPr>
        <w:t>Beltz Juventa</w:t>
      </w:r>
      <w:r w:rsidR="00DE7A97" w:rsidRPr="00453323">
        <w:rPr>
          <w:rFonts w:ascii="Calibri" w:hAnsi="Calibri"/>
          <w:szCs w:val="24"/>
          <w:lang w:val="de-DE"/>
          <w:rPrChange w:id="557" w:author="achschroeder" w:date="2017-01-06T11:29:00Z">
            <w:rPr/>
          </w:rPrChange>
        </w:rPr>
        <w:t>.</w:t>
      </w:r>
    </w:p>
    <w:p w14:paraId="032BCA26" w14:textId="4F063142" w:rsidR="009D6E05" w:rsidRPr="00453323" w:rsidRDefault="00FA67E0">
      <w:pPr>
        <w:tabs>
          <w:tab w:val="left" w:pos="940"/>
          <w:tab w:val="left" w:pos="1440"/>
        </w:tabs>
        <w:spacing w:after="120"/>
        <w:rPr>
          <w:rFonts w:ascii="Calibri" w:hAnsi="Calibri"/>
          <w:szCs w:val="24"/>
          <w:lang w:val="de-DE"/>
          <w:rPrChange w:id="558" w:author="achschroeder" w:date="2017-01-06T11:29:00Z">
            <w:rPr/>
          </w:rPrChange>
        </w:rPr>
        <w:pPrChange w:id="559" w:author="achschroeder" w:date="2017-01-06T11:08:00Z">
          <w:pPr>
            <w:pStyle w:val="Listenabsatz"/>
            <w:numPr>
              <w:numId w:val="14"/>
            </w:numPr>
            <w:tabs>
              <w:tab w:val="left" w:pos="940"/>
              <w:tab w:val="left" w:pos="1440"/>
            </w:tabs>
            <w:ind w:left="284" w:hanging="284"/>
          </w:pPr>
        </w:pPrChange>
      </w:pPr>
      <w:r w:rsidRPr="00592080">
        <w:rPr>
          <w:rFonts w:ascii="Calibri" w:hAnsi="Calibri"/>
          <w:szCs w:val="24"/>
          <w:lang w:val="de-DE"/>
          <w:rPrChange w:id="560" w:author="achschroeder" w:date="2017-01-06T11:08:00Z">
            <w:rPr>
              <w:rFonts w:ascii="Calibri" w:hAnsi="Calibri"/>
              <w:szCs w:val="24"/>
            </w:rPr>
          </w:rPrChange>
        </w:rPr>
        <w:t>Brumlik, M</w:t>
      </w:r>
      <w:r w:rsidR="000C68E8" w:rsidRPr="00592080">
        <w:rPr>
          <w:rFonts w:ascii="Calibri" w:hAnsi="Calibri"/>
          <w:szCs w:val="24"/>
          <w:lang w:val="de-DE"/>
          <w:rPrChange w:id="561" w:author="achschroeder" w:date="2017-01-06T11:08:00Z">
            <w:rPr>
              <w:rFonts w:ascii="Calibri" w:hAnsi="Calibri"/>
              <w:szCs w:val="24"/>
            </w:rPr>
          </w:rPrChange>
        </w:rPr>
        <w:t>. (</w:t>
      </w:r>
      <w:r w:rsidRPr="00592080">
        <w:rPr>
          <w:rFonts w:ascii="Calibri" w:hAnsi="Calibri"/>
          <w:szCs w:val="24"/>
          <w:lang w:val="de-DE"/>
          <w:rPrChange w:id="562" w:author="achschroeder" w:date="2017-01-06T11:08:00Z">
            <w:rPr>
              <w:rFonts w:ascii="Calibri" w:hAnsi="Calibri"/>
              <w:szCs w:val="24"/>
            </w:rPr>
          </w:rPrChange>
        </w:rPr>
        <w:t>1997</w:t>
      </w:r>
      <w:r w:rsidR="000C68E8" w:rsidRPr="00592080">
        <w:rPr>
          <w:rFonts w:ascii="Calibri" w:hAnsi="Calibri"/>
          <w:szCs w:val="24"/>
          <w:lang w:val="de-DE"/>
          <w:rPrChange w:id="563" w:author="achschroeder" w:date="2017-01-06T11:08:00Z">
            <w:rPr>
              <w:rFonts w:ascii="Calibri" w:hAnsi="Calibri"/>
              <w:szCs w:val="24"/>
            </w:rPr>
          </w:rPrChange>
        </w:rPr>
        <w:t>).</w:t>
      </w:r>
      <w:r w:rsidRPr="00592080">
        <w:rPr>
          <w:rFonts w:ascii="Calibri" w:hAnsi="Calibri"/>
          <w:szCs w:val="24"/>
          <w:lang w:val="de-DE"/>
          <w:rPrChange w:id="564" w:author="achschroeder" w:date="2017-01-06T11:08:00Z">
            <w:rPr>
              <w:rFonts w:ascii="Calibri" w:hAnsi="Calibri"/>
              <w:szCs w:val="24"/>
            </w:rPr>
          </w:rPrChange>
        </w:rPr>
        <w:t xml:space="preserve"> Braucht politische Bildung eine normative Theorie? </w:t>
      </w:r>
      <w:r w:rsidR="00DE7A97" w:rsidRPr="00453323">
        <w:rPr>
          <w:rFonts w:ascii="Calibri" w:hAnsi="Calibri"/>
          <w:szCs w:val="24"/>
          <w:lang w:val="de-DE"/>
          <w:rPrChange w:id="565" w:author="achschroeder" w:date="2017-01-06T11:29:00Z">
            <w:rPr/>
          </w:rPrChange>
        </w:rPr>
        <w:t xml:space="preserve">[Does political education </w:t>
      </w:r>
      <w:del w:id="566" w:author="achschroeder" w:date="2016-12-31T16:51:00Z">
        <w:r w:rsidR="00DE7A97" w:rsidRPr="00453323" w:rsidDel="00626796">
          <w:rPr>
            <w:rFonts w:ascii="Calibri" w:hAnsi="Calibri"/>
            <w:szCs w:val="24"/>
            <w:lang w:val="de-DE"/>
            <w:rPrChange w:id="567" w:author="achschroeder" w:date="2017-01-06T11:29:00Z">
              <w:rPr/>
            </w:rPrChange>
          </w:rPr>
          <w:delText>needs</w:delText>
        </w:r>
      </w:del>
      <w:ins w:id="568" w:author="achschroeder" w:date="2016-12-31T16:51:00Z">
        <w:r w:rsidR="00626796" w:rsidRPr="00453323">
          <w:rPr>
            <w:rFonts w:ascii="Calibri" w:hAnsi="Calibri"/>
            <w:szCs w:val="24"/>
            <w:lang w:val="de-DE"/>
            <w:rPrChange w:id="569" w:author="achschroeder" w:date="2017-01-06T11:29:00Z">
              <w:rPr/>
            </w:rPrChange>
          </w:rPr>
          <w:t>need</w:t>
        </w:r>
      </w:ins>
      <w:r w:rsidR="00DE7A97" w:rsidRPr="00453323">
        <w:rPr>
          <w:rFonts w:ascii="Calibri" w:hAnsi="Calibri"/>
          <w:szCs w:val="24"/>
          <w:lang w:val="de-DE"/>
          <w:rPrChange w:id="570" w:author="achschroeder" w:date="2017-01-06T11:29:00Z">
            <w:rPr/>
          </w:rPrChange>
        </w:rPr>
        <w:t xml:space="preserve"> a normative theory?]. </w:t>
      </w:r>
      <w:r w:rsidR="00354301" w:rsidRPr="00453323">
        <w:rPr>
          <w:rFonts w:ascii="Calibri" w:hAnsi="Calibri"/>
          <w:i/>
          <w:szCs w:val="24"/>
          <w:lang w:val="de-DE"/>
          <w:rPrChange w:id="571" w:author="achschroeder" w:date="2017-01-06T11:29:00Z">
            <w:rPr>
              <w:i/>
            </w:rPr>
          </w:rPrChange>
        </w:rPr>
        <w:t>k</w:t>
      </w:r>
      <w:r w:rsidRPr="00453323">
        <w:rPr>
          <w:rFonts w:ascii="Calibri" w:hAnsi="Calibri"/>
          <w:i/>
          <w:szCs w:val="24"/>
          <w:lang w:val="de-DE"/>
          <w:rPrChange w:id="572" w:author="achschroeder" w:date="2017-01-06T11:29:00Z">
            <w:rPr>
              <w:i/>
            </w:rPr>
          </w:rPrChange>
        </w:rPr>
        <w:t>ursiv</w:t>
      </w:r>
      <w:r w:rsidR="00354301" w:rsidRPr="00453323">
        <w:rPr>
          <w:rFonts w:ascii="Calibri" w:hAnsi="Calibri"/>
          <w:i/>
          <w:szCs w:val="24"/>
          <w:lang w:val="de-DE"/>
          <w:rPrChange w:id="573" w:author="achschroeder" w:date="2017-01-06T11:29:00Z">
            <w:rPr>
              <w:i/>
            </w:rPr>
          </w:rPrChange>
        </w:rPr>
        <w:t>. Journal für politische Bildung</w:t>
      </w:r>
      <w:r w:rsidR="000C68E8" w:rsidRPr="00453323">
        <w:rPr>
          <w:rFonts w:ascii="Calibri" w:hAnsi="Calibri"/>
          <w:szCs w:val="24"/>
          <w:lang w:val="de-DE"/>
          <w:rPrChange w:id="574" w:author="achschroeder" w:date="2017-01-06T11:29:00Z">
            <w:rPr/>
          </w:rPrChange>
        </w:rPr>
        <w:t xml:space="preserve">, </w:t>
      </w:r>
      <w:r w:rsidRPr="00453323">
        <w:rPr>
          <w:rFonts w:ascii="Calibri" w:hAnsi="Calibri"/>
          <w:szCs w:val="24"/>
          <w:lang w:val="de-DE"/>
          <w:rPrChange w:id="575" w:author="achschroeder" w:date="2017-01-06T11:29:00Z">
            <w:rPr/>
          </w:rPrChange>
        </w:rPr>
        <w:t>4, 12-19</w:t>
      </w:r>
      <w:r w:rsidR="000C68E8" w:rsidRPr="00453323">
        <w:rPr>
          <w:rFonts w:ascii="Calibri" w:hAnsi="Calibri"/>
          <w:szCs w:val="24"/>
          <w:lang w:val="de-DE"/>
          <w:rPrChange w:id="576" w:author="achschroeder" w:date="2017-01-06T11:29:00Z">
            <w:rPr/>
          </w:rPrChange>
        </w:rPr>
        <w:t>.</w:t>
      </w:r>
    </w:p>
    <w:p w14:paraId="41F6CBC7" w14:textId="299AECA1" w:rsidR="009D6E05" w:rsidRPr="00453323" w:rsidRDefault="00FA67E0">
      <w:pPr>
        <w:tabs>
          <w:tab w:val="left" w:pos="940"/>
          <w:tab w:val="left" w:pos="1440"/>
        </w:tabs>
        <w:spacing w:after="120"/>
        <w:rPr>
          <w:rFonts w:ascii="Calibri" w:hAnsi="Calibri"/>
          <w:szCs w:val="24"/>
          <w:lang w:val="de-DE"/>
          <w:rPrChange w:id="577" w:author="achschroeder" w:date="2017-01-06T11:29:00Z">
            <w:rPr/>
          </w:rPrChange>
        </w:rPr>
        <w:pPrChange w:id="578" w:author="achschroeder" w:date="2017-01-06T11:08:00Z">
          <w:pPr>
            <w:pStyle w:val="Listenabsatz"/>
            <w:numPr>
              <w:numId w:val="14"/>
            </w:numPr>
            <w:tabs>
              <w:tab w:val="left" w:pos="940"/>
              <w:tab w:val="left" w:pos="1440"/>
            </w:tabs>
            <w:ind w:left="284" w:hanging="284"/>
          </w:pPr>
        </w:pPrChange>
      </w:pPr>
      <w:r w:rsidRPr="00453323">
        <w:rPr>
          <w:rFonts w:ascii="Calibri" w:hAnsi="Calibri"/>
          <w:szCs w:val="24"/>
          <w:lang w:val="de-DE"/>
          <w:rPrChange w:id="579" w:author="achschroeder" w:date="2017-01-06T11:29:00Z">
            <w:rPr/>
          </w:rPrChange>
        </w:rPr>
        <w:t xml:space="preserve">Crouch, Colin 2008: </w:t>
      </w:r>
      <w:r w:rsidRPr="00453323">
        <w:rPr>
          <w:rFonts w:ascii="Calibri" w:hAnsi="Calibri"/>
          <w:i/>
          <w:szCs w:val="24"/>
          <w:lang w:val="de-DE"/>
          <w:rPrChange w:id="580" w:author="achschroeder" w:date="2017-01-06T11:29:00Z">
            <w:rPr>
              <w:i/>
            </w:rPr>
          </w:rPrChange>
        </w:rPr>
        <w:t>Postdemokratie</w:t>
      </w:r>
      <w:r w:rsidR="009E4EA6" w:rsidRPr="00453323">
        <w:rPr>
          <w:rFonts w:ascii="Calibri" w:hAnsi="Calibri"/>
          <w:szCs w:val="24"/>
          <w:lang w:val="de-DE"/>
          <w:rPrChange w:id="581" w:author="achschroeder" w:date="2017-01-06T11:29:00Z">
            <w:rPr/>
          </w:rPrChange>
        </w:rPr>
        <w:t xml:space="preserve"> [Post-Democracy].</w:t>
      </w:r>
      <w:r w:rsidRPr="00453323">
        <w:rPr>
          <w:rFonts w:ascii="Calibri" w:hAnsi="Calibri"/>
          <w:szCs w:val="24"/>
          <w:lang w:val="de-DE"/>
          <w:rPrChange w:id="582" w:author="achschroeder" w:date="2017-01-06T11:29:00Z">
            <w:rPr/>
          </w:rPrChange>
        </w:rPr>
        <w:t xml:space="preserve"> </w:t>
      </w:r>
      <w:r w:rsidR="000C68E8" w:rsidRPr="00453323">
        <w:rPr>
          <w:rFonts w:ascii="Calibri" w:hAnsi="Calibri"/>
          <w:szCs w:val="24"/>
          <w:lang w:val="de-DE"/>
          <w:rPrChange w:id="583" w:author="achschroeder" w:date="2017-01-06T11:29:00Z">
            <w:rPr/>
          </w:rPrChange>
        </w:rPr>
        <w:t>Frankfurt/Main: Suhrkamp</w:t>
      </w:r>
      <w:r w:rsidRPr="00453323">
        <w:rPr>
          <w:rFonts w:ascii="Calibri" w:hAnsi="Calibri"/>
          <w:szCs w:val="24"/>
          <w:lang w:val="de-DE"/>
          <w:rPrChange w:id="584" w:author="achschroeder" w:date="2017-01-06T11:29:00Z">
            <w:rPr/>
          </w:rPrChange>
        </w:rPr>
        <w:t>.</w:t>
      </w:r>
    </w:p>
    <w:p w14:paraId="0DD5D43B" w14:textId="78E00590" w:rsidR="0080783E" w:rsidRPr="00592080" w:rsidRDefault="0080783E">
      <w:pPr>
        <w:spacing w:after="120"/>
        <w:rPr>
          <w:rFonts w:ascii="Calibri" w:hAnsi="Calibri"/>
          <w:szCs w:val="24"/>
          <w:rPrChange w:id="585" w:author="achschroeder" w:date="2017-01-06T11:08:00Z">
            <w:rPr/>
          </w:rPrChange>
        </w:rPr>
        <w:pPrChange w:id="586" w:author="achschroeder" w:date="2017-01-06T11:08:00Z">
          <w:pPr>
            <w:pStyle w:val="Listenabsatz"/>
            <w:numPr>
              <w:numId w:val="14"/>
            </w:numPr>
            <w:ind w:left="284" w:hanging="284"/>
          </w:pPr>
        </w:pPrChange>
      </w:pPr>
      <w:r w:rsidRPr="00592080">
        <w:rPr>
          <w:rFonts w:ascii="Calibri" w:hAnsi="Calibri"/>
          <w:szCs w:val="24"/>
          <w:lang w:val="de-DE"/>
          <w:rPrChange w:id="587" w:author="achschroeder" w:date="2017-01-06T11:08:00Z">
            <w:rPr>
              <w:rFonts w:ascii="Calibri" w:hAnsi="Calibri"/>
              <w:szCs w:val="24"/>
            </w:rPr>
          </w:rPrChange>
        </w:rPr>
        <w:t>Eis, A</w:t>
      </w:r>
      <w:r w:rsidR="000C68E8" w:rsidRPr="00592080">
        <w:rPr>
          <w:rFonts w:ascii="Calibri" w:hAnsi="Calibri"/>
          <w:szCs w:val="24"/>
          <w:lang w:val="de-DE"/>
          <w:rPrChange w:id="588" w:author="achschroeder" w:date="2017-01-06T11:08:00Z">
            <w:rPr>
              <w:rFonts w:ascii="Calibri" w:hAnsi="Calibri"/>
              <w:szCs w:val="24"/>
            </w:rPr>
          </w:rPrChange>
        </w:rPr>
        <w:t>., L</w:t>
      </w:r>
      <w:r w:rsidRPr="00592080">
        <w:rPr>
          <w:rFonts w:ascii="Calibri" w:hAnsi="Calibri"/>
          <w:szCs w:val="24"/>
          <w:lang w:val="de-DE"/>
          <w:rPrChange w:id="589" w:author="achschroeder" w:date="2017-01-06T11:08:00Z">
            <w:rPr>
              <w:rFonts w:ascii="Calibri" w:hAnsi="Calibri"/>
              <w:szCs w:val="24"/>
            </w:rPr>
          </w:rPrChange>
        </w:rPr>
        <w:t>ösch, B</w:t>
      </w:r>
      <w:r w:rsidR="000C68E8" w:rsidRPr="00592080">
        <w:rPr>
          <w:rFonts w:ascii="Calibri" w:hAnsi="Calibri"/>
          <w:szCs w:val="24"/>
          <w:lang w:val="de-DE"/>
          <w:rPrChange w:id="590" w:author="achschroeder" w:date="2017-01-06T11:08:00Z">
            <w:rPr>
              <w:rFonts w:ascii="Calibri" w:hAnsi="Calibri"/>
              <w:szCs w:val="24"/>
            </w:rPr>
          </w:rPrChange>
        </w:rPr>
        <w:t xml:space="preserve">., </w:t>
      </w:r>
      <w:del w:id="591" w:author="achschroeder" w:date="2016-12-31T13:19:00Z">
        <w:r w:rsidR="005153BE" w:rsidRPr="00592080" w:rsidDel="00FA4CE4">
          <w:rPr>
            <w:rFonts w:ascii="Calibri" w:hAnsi="Calibri"/>
            <w:szCs w:val="24"/>
            <w:lang w:val="de-DE"/>
            <w:rPrChange w:id="592" w:author="achschroeder" w:date="2017-01-06T11:08:00Z">
              <w:rPr>
                <w:rFonts w:ascii="Calibri" w:hAnsi="Calibri"/>
                <w:szCs w:val="24"/>
              </w:rPr>
            </w:rPrChange>
          </w:rPr>
          <w:delText>Author 3</w:delText>
        </w:r>
      </w:del>
      <w:ins w:id="593" w:author="achschroeder" w:date="2016-12-31T13:19:00Z">
        <w:r w:rsidR="00FA4CE4" w:rsidRPr="00592080">
          <w:rPr>
            <w:rFonts w:ascii="Calibri" w:hAnsi="Calibri"/>
            <w:szCs w:val="24"/>
            <w:lang w:val="de-DE"/>
            <w:rPrChange w:id="594" w:author="achschroeder" w:date="2017-01-06T11:08:00Z">
              <w:rPr>
                <w:rFonts w:ascii="Calibri" w:hAnsi="Calibri"/>
                <w:szCs w:val="24"/>
              </w:rPr>
            </w:rPrChange>
          </w:rPr>
          <w:t>Schröder</w:t>
        </w:r>
      </w:ins>
      <w:r w:rsidRPr="00592080">
        <w:rPr>
          <w:rFonts w:ascii="Calibri" w:hAnsi="Calibri"/>
          <w:szCs w:val="24"/>
          <w:lang w:val="de-DE"/>
          <w:rPrChange w:id="595" w:author="achschroeder" w:date="2017-01-06T11:08:00Z">
            <w:rPr>
              <w:rFonts w:ascii="Calibri" w:hAnsi="Calibri"/>
              <w:szCs w:val="24"/>
            </w:rPr>
          </w:rPrChange>
        </w:rPr>
        <w:t>, A</w:t>
      </w:r>
      <w:r w:rsidR="000C68E8" w:rsidRPr="00592080">
        <w:rPr>
          <w:rFonts w:ascii="Calibri" w:hAnsi="Calibri"/>
          <w:szCs w:val="24"/>
          <w:lang w:val="de-DE"/>
          <w:rPrChange w:id="596" w:author="achschroeder" w:date="2017-01-06T11:08:00Z">
            <w:rPr>
              <w:rFonts w:ascii="Calibri" w:hAnsi="Calibri"/>
              <w:szCs w:val="24"/>
            </w:rPr>
          </w:rPrChange>
        </w:rPr>
        <w:t xml:space="preserve">., &amp; </w:t>
      </w:r>
      <w:r w:rsidRPr="00592080">
        <w:rPr>
          <w:rFonts w:ascii="Calibri" w:hAnsi="Calibri"/>
          <w:szCs w:val="24"/>
          <w:lang w:val="de-DE"/>
          <w:rPrChange w:id="597" w:author="achschroeder" w:date="2017-01-06T11:08:00Z">
            <w:rPr>
              <w:rFonts w:ascii="Calibri" w:hAnsi="Calibri"/>
              <w:szCs w:val="24"/>
            </w:rPr>
          </w:rPrChange>
        </w:rPr>
        <w:t>Steffens, G</w:t>
      </w:r>
      <w:r w:rsidR="000C68E8" w:rsidRPr="00592080">
        <w:rPr>
          <w:rFonts w:ascii="Calibri" w:hAnsi="Calibri"/>
          <w:szCs w:val="24"/>
          <w:lang w:val="de-DE"/>
          <w:rPrChange w:id="598" w:author="achschroeder" w:date="2017-01-06T11:08:00Z">
            <w:rPr>
              <w:rFonts w:ascii="Calibri" w:hAnsi="Calibri"/>
              <w:szCs w:val="24"/>
            </w:rPr>
          </w:rPrChange>
        </w:rPr>
        <w:t>. (</w:t>
      </w:r>
      <w:r w:rsidRPr="00592080">
        <w:rPr>
          <w:rFonts w:ascii="Calibri" w:hAnsi="Calibri"/>
          <w:szCs w:val="24"/>
          <w:lang w:val="de-DE"/>
          <w:rPrChange w:id="599" w:author="achschroeder" w:date="2017-01-06T11:08:00Z">
            <w:rPr>
              <w:rFonts w:ascii="Calibri" w:hAnsi="Calibri"/>
              <w:szCs w:val="24"/>
            </w:rPr>
          </w:rPrChange>
        </w:rPr>
        <w:t>2015</w:t>
      </w:r>
      <w:r w:rsidR="000C68E8" w:rsidRPr="00592080">
        <w:rPr>
          <w:rFonts w:ascii="Calibri" w:hAnsi="Calibri"/>
          <w:szCs w:val="24"/>
          <w:lang w:val="de-DE"/>
          <w:rPrChange w:id="600" w:author="achschroeder" w:date="2017-01-06T11:08:00Z">
            <w:rPr>
              <w:rFonts w:ascii="Calibri" w:hAnsi="Calibri"/>
              <w:szCs w:val="24"/>
            </w:rPr>
          </w:rPrChange>
        </w:rPr>
        <w:t>).</w:t>
      </w:r>
      <w:r w:rsidRPr="00592080">
        <w:rPr>
          <w:rFonts w:ascii="Calibri" w:hAnsi="Calibri"/>
          <w:szCs w:val="24"/>
          <w:lang w:val="de-DE"/>
          <w:rPrChange w:id="601" w:author="achschroeder" w:date="2017-01-06T11:08:00Z">
            <w:rPr>
              <w:rFonts w:ascii="Calibri" w:hAnsi="Calibri"/>
              <w:szCs w:val="24"/>
            </w:rPr>
          </w:rPrChange>
        </w:rPr>
        <w:t xml:space="preserve"> </w:t>
      </w:r>
      <w:r w:rsidRPr="00592080">
        <w:rPr>
          <w:rFonts w:ascii="Calibri" w:hAnsi="Calibri"/>
          <w:szCs w:val="24"/>
          <w:rPrChange w:id="602" w:author="achschroeder" w:date="2017-01-06T11:08:00Z">
            <w:rPr/>
          </w:rPrChange>
        </w:rPr>
        <w:t>Frankfurt Declaration</w:t>
      </w:r>
      <w:r w:rsidR="000C68E8" w:rsidRPr="00592080">
        <w:rPr>
          <w:rFonts w:ascii="Calibri" w:hAnsi="Calibri"/>
          <w:szCs w:val="24"/>
          <w:rPrChange w:id="603" w:author="achschroeder" w:date="2017-01-06T11:08:00Z">
            <w:rPr/>
          </w:rPrChange>
        </w:rPr>
        <w:t>:</w:t>
      </w:r>
      <w:r w:rsidRPr="00592080">
        <w:rPr>
          <w:rFonts w:ascii="Calibri" w:hAnsi="Calibri"/>
          <w:szCs w:val="24"/>
          <w:rPrChange w:id="604" w:author="achschroeder" w:date="2017-01-06T11:08:00Z">
            <w:rPr/>
          </w:rPrChange>
        </w:rPr>
        <w:t xml:space="preserve"> For a Critical Emanzipatory Political Education. </w:t>
      </w:r>
      <w:r w:rsidRPr="00592080">
        <w:rPr>
          <w:rFonts w:ascii="Calibri" w:hAnsi="Calibri"/>
          <w:i/>
          <w:szCs w:val="24"/>
          <w:rPrChange w:id="605" w:author="achschroeder" w:date="2017-01-06T11:08:00Z">
            <w:rPr>
              <w:i/>
            </w:rPr>
          </w:rPrChange>
        </w:rPr>
        <w:t>Journal of Social Science Education</w:t>
      </w:r>
      <w:r w:rsidR="000C68E8" w:rsidRPr="00592080">
        <w:rPr>
          <w:rFonts w:ascii="Calibri" w:hAnsi="Calibri"/>
          <w:szCs w:val="24"/>
          <w:rPrChange w:id="606" w:author="achschroeder" w:date="2017-01-06T11:08:00Z">
            <w:rPr/>
          </w:rPrChange>
        </w:rPr>
        <w:t>,</w:t>
      </w:r>
      <w:r w:rsidRPr="00592080">
        <w:rPr>
          <w:rFonts w:ascii="Calibri" w:hAnsi="Calibri"/>
          <w:szCs w:val="24"/>
          <w:rPrChange w:id="607" w:author="achschroeder" w:date="2017-01-06T11:08:00Z">
            <w:rPr/>
          </w:rPrChange>
        </w:rPr>
        <w:t xml:space="preserve"> 15, </w:t>
      </w:r>
      <w:r w:rsidR="000C68E8" w:rsidRPr="00592080">
        <w:rPr>
          <w:rFonts w:ascii="Calibri" w:hAnsi="Calibri"/>
          <w:szCs w:val="24"/>
          <w:rPrChange w:id="608" w:author="achschroeder" w:date="2017-01-06T11:08:00Z">
            <w:rPr/>
          </w:rPrChange>
        </w:rPr>
        <w:t>74-75</w:t>
      </w:r>
      <w:r w:rsidR="00DA17D0" w:rsidRPr="00592080">
        <w:rPr>
          <w:rFonts w:ascii="Calibri" w:hAnsi="Calibri"/>
          <w:szCs w:val="24"/>
          <w:rPrChange w:id="609" w:author="achschroeder" w:date="2017-01-06T11:08:00Z">
            <w:rPr/>
          </w:rPrChange>
        </w:rPr>
        <w:t>. Retrieved from</w:t>
      </w:r>
      <w:r w:rsidRPr="00592080">
        <w:rPr>
          <w:rFonts w:ascii="Calibri" w:hAnsi="Calibri"/>
          <w:szCs w:val="24"/>
          <w:rPrChange w:id="610" w:author="achschroeder" w:date="2017-01-06T11:08:00Z">
            <w:rPr/>
          </w:rPrChange>
        </w:rPr>
        <w:t xml:space="preserve"> </w:t>
      </w:r>
      <w:r w:rsidR="00EC420A" w:rsidRPr="00592080">
        <w:fldChar w:fldCharType="begin"/>
      </w:r>
      <w:r w:rsidR="00EC420A">
        <w:instrText xml:space="preserve"> HYPERLINK "http://www.jsse.org/index.php/jsse/article/view/1520/1558" </w:instrText>
      </w:r>
      <w:r w:rsidR="00EC420A" w:rsidRPr="00592080">
        <w:fldChar w:fldCharType="separate"/>
      </w:r>
      <w:r w:rsidRPr="00592080">
        <w:rPr>
          <w:rStyle w:val="Hyperlink"/>
          <w:rFonts w:ascii="Calibri" w:hAnsi="Calibri"/>
          <w:szCs w:val="24"/>
        </w:rPr>
        <w:t>http://www.jsse.org/index.php/jsse/article/view/1520/1558</w:t>
      </w:r>
      <w:r w:rsidR="00EC420A" w:rsidRPr="00592080">
        <w:rPr>
          <w:rStyle w:val="Hyperlink"/>
          <w:rFonts w:ascii="Calibri" w:hAnsi="Calibri"/>
          <w:szCs w:val="24"/>
        </w:rPr>
        <w:fldChar w:fldCharType="end"/>
      </w:r>
      <w:r w:rsidRPr="00592080">
        <w:rPr>
          <w:rFonts w:ascii="Calibri" w:hAnsi="Calibri"/>
          <w:szCs w:val="24"/>
          <w:rPrChange w:id="611" w:author="achschroeder" w:date="2017-01-06T11:08:00Z">
            <w:rPr/>
          </w:rPrChange>
        </w:rPr>
        <w:t xml:space="preserve"> </w:t>
      </w:r>
    </w:p>
    <w:p w14:paraId="33F45F12" w14:textId="0DB8FB00" w:rsidR="009D6E05" w:rsidRPr="00453323" w:rsidRDefault="00FA67E0">
      <w:pPr>
        <w:spacing w:after="120"/>
        <w:rPr>
          <w:rFonts w:ascii="Calibri" w:hAnsi="Calibri"/>
          <w:szCs w:val="24"/>
          <w:lang w:val="de-DE"/>
          <w:rPrChange w:id="612" w:author="achschroeder" w:date="2017-01-06T11:29:00Z">
            <w:rPr/>
          </w:rPrChange>
        </w:rPr>
        <w:pPrChange w:id="613" w:author="achschroeder" w:date="2017-01-06T11:08:00Z">
          <w:pPr>
            <w:pStyle w:val="Listenabsatz"/>
            <w:numPr>
              <w:numId w:val="14"/>
            </w:numPr>
            <w:ind w:left="284" w:hanging="284"/>
          </w:pPr>
        </w:pPrChange>
      </w:pPr>
      <w:r w:rsidRPr="00592080">
        <w:rPr>
          <w:rFonts w:ascii="Calibri" w:hAnsi="Calibri"/>
          <w:szCs w:val="24"/>
          <w:rPrChange w:id="614" w:author="achschroeder" w:date="2017-01-06T11:08:00Z">
            <w:rPr/>
          </w:rPrChange>
        </w:rPr>
        <w:t>Faulstich, P</w:t>
      </w:r>
      <w:r w:rsidR="000C68E8" w:rsidRPr="00592080">
        <w:rPr>
          <w:rFonts w:ascii="Calibri" w:hAnsi="Calibri"/>
          <w:szCs w:val="24"/>
          <w:rPrChange w:id="615" w:author="achschroeder" w:date="2017-01-06T11:08:00Z">
            <w:rPr/>
          </w:rPrChange>
        </w:rPr>
        <w:t>. (</w:t>
      </w:r>
      <w:r w:rsidRPr="00592080">
        <w:rPr>
          <w:rFonts w:ascii="Calibri" w:hAnsi="Calibri"/>
          <w:szCs w:val="24"/>
          <w:rPrChange w:id="616" w:author="achschroeder" w:date="2017-01-06T11:08:00Z">
            <w:rPr/>
          </w:rPrChange>
        </w:rPr>
        <w:t>2007</w:t>
      </w:r>
      <w:r w:rsidR="000C68E8" w:rsidRPr="00592080">
        <w:rPr>
          <w:rFonts w:ascii="Calibri" w:hAnsi="Calibri"/>
          <w:szCs w:val="24"/>
          <w:rPrChange w:id="617" w:author="achschroeder" w:date="2017-01-06T11:08:00Z">
            <w:rPr/>
          </w:rPrChange>
        </w:rPr>
        <w:t>).</w:t>
      </w:r>
      <w:r w:rsidRPr="00592080">
        <w:rPr>
          <w:rFonts w:ascii="Calibri" w:hAnsi="Calibri"/>
          <w:szCs w:val="24"/>
          <w:rPrChange w:id="618" w:author="achschroeder" w:date="2017-01-06T11:08:00Z">
            <w:rPr/>
          </w:rPrChange>
        </w:rPr>
        <w:t xml:space="preserve"> Evaluation</w:t>
      </w:r>
      <w:r w:rsidR="009E4EA6" w:rsidRPr="00592080">
        <w:rPr>
          <w:rFonts w:ascii="Calibri" w:hAnsi="Calibri"/>
          <w:szCs w:val="24"/>
          <w:rPrChange w:id="619" w:author="achschroeder" w:date="2017-01-06T11:08:00Z">
            <w:rPr/>
          </w:rPrChange>
        </w:rPr>
        <w:t xml:space="preserve"> [Evaluation]</w:t>
      </w:r>
      <w:r w:rsidRPr="00592080">
        <w:rPr>
          <w:rFonts w:ascii="Calibri" w:hAnsi="Calibri"/>
          <w:szCs w:val="24"/>
          <w:rPrChange w:id="620" w:author="achschroeder" w:date="2017-01-06T11:08:00Z">
            <w:rPr/>
          </w:rPrChange>
        </w:rPr>
        <w:t xml:space="preserve">. </w:t>
      </w:r>
      <w:r w:rsidR="0015038E" w:rsidRPr="00592080">
        <w:rPr>
          <w:rFonts w:ascii="Calibri" w:hAnsi="Calibri"/>
          <w:szCs w:val="24"/>
          <w:rPrChange w:id="621" w:author="achschroeder" w:date="2017-01-06T11:08:00Z">
            <w:rPr/>
          </w:rPrChange>
        </w:rPr>
        <w:t>In</w:t>
      </w:r>
      <w:r w:rsidRPr="00592080">
        <w:rPr>
          <w:rFonts w:ascii="Calibri" w:hAnsi="Calibri"/>
          <w:szCs w:val="24"/>
          <w:rPrChange w:id="622" w:author="achschroeder" w:date="2017-01-06T11:08:00Z">
            <w:rPr/>
          </w:rPrChange>
        </w:rPr>
        <w:t xml:space="preserve"> </w:t>
      </w:r>
      <w:r w:rsidR="000C68E8" w:rsidRPr="00592080">
        <w:rPr>
          <w:rFonts w:ascii="Calibri" w:hAnsi="Calibri"/>
          <w:szCs w:val="24"/>
          <w:rPrChange w:id="623" w:author="achschroeder" w:date="2017-01-06T11:08:00Z">
            <w:rPr/>
          </w:rPrChange>
        </w:rPr>
        <w:t xml:space="preserve">G. </w:t>
      </w:r>
      <w:r w:rsidRPr="00592080">
        <w:rPr>
          <w:rFonts w:ascii="Calibri" w:hAnsi="Calibri"/>
          <w:szCs w:val="24"/>
          <w:rPrChange w:id="624" w:author="achschroeder" w:date="2017-01-06T11:08:00Z">
            <w:rPr/>
          </w:rPrChange>
        </w:rPr>
        <w:t xml:space="preserve">Weißeno, </w:t>
      </w:r>
      <w:r w:rsidR="000C68E8" w:rsidRPr="00592080">
        <w:rPr>
          <w:rFonts w:ascii="Calibri" w:hAnsi="Calibri"/>
          <w:szCs w:val="24"/>
          <w:rPrChange w:id="625" w:author="achschroeder" w:date="2017-01-06T11:08:00Z">
            <w:rPr/>
          </w:rPrChange>
        </w:rPr>
        <w:t>K.-P.</w:t>
      </w:r>
      <w:r w:rsidRPr="00592080">
        <w:rPr>
          <w:rFonts w:ascii="Calibri" w:hAnsi="Calibri"/>
          <w:szCs w:val="24"/>
          <w:rPrChange w:id="626" w:author="achschroeder" w:date="2017-01-06T11:08:00Z">
            <w:rPr/>
          </w:rPrChange>
        </w:rPr>
        <w:t xml:space="preserve"> Hufer, </w:t>
      </w:r>
      <w:r w:rsidR="000C68E8" w:rsidRPr="00592080">
        <w:rPr>
          <w:rFonts w:ascii="Calibri" w:hAnsi="Calibri"/>
          <w:szCs w:val="24"/>
          <w:rPrChange w:id="627" w:author="achschroeder" w:date="2017-01-06T11:08:00Z">
            <w:rPr/>
          </w:rPrChange>
        </w:rPr>
        <w:t xml:space="preserve">H.-W. </w:t>
      </w:r>
      <w:r w:rsidRPr="00592080">
        <w:rPr>
          <w:rFonts w:ascii="Calibri" w:hAnsi="Calibri"/>
          <w:szCs w:val="24"/>
          <w:rPrChange w:id="628" w:author="achschroeder" w:date="2017-01-06T11:08:00Z">
            <w:rPr/>
          </w:rPrChange>
        </w:rPr>
        <w:t xml:space="preserve">Kuhn, </w:t>
      </w:r>
      <w:r w:rsidR="000C68E8" w:rsidRPr="00592080">
        <w:rPr>
          <w:rFonts w:ascii="Calibri" w:hAnsi="Calibri"/>
          <w:szCs w:val="24"/>
          <w:rPrChange w:id="629" w:author="achschroeder" w:date="2017-01-06T11:08:00Z">
            <w:rPr/>
          </w:rPrChange>
        </w:rPr>
        <w:t xml:space="preserve">P. </w:t>
      </w:r>
      <w:r w:rsidRPr="00592080">
        <w:rPr>
          <w:rFonts w:ascii="Calibri" w:hAnsi="Calibri"/>
          <w:szCs w:val="24"/>
          <w:rPrChange w:id="630" w:author="achschroeder" w:date="2017-01-06T11:08:00Z">
            <w:rPr/>
          </w:rPrChange>
        </w:rPr>
        <w:t xml:space="preserve">Massing, </w:t>
      </w:r>
      <w:r w:rsidR="000C68E8" w:rsidRPr="00592080">
        <w:rPr>
          <w:rFonts w:ascii="Calibri" w:hAnsi="Calibri"/>
          <w:szCs w:val="24"/>
          <w:rPrChange w:id="631" w:author="achschroeder" w:date="2017-01-06T11:08:00Z">
            <w:rPr/>
          </w:rPrChange>
        </w:rPr>
        <w:t xml:space="preserve">&amp; D. </w:t>
      </w:r>
      <w:r w:rsidRPr="00592080">
        <w:rPr>
          <w:rFonts w:ascii="Calibri" w:hAnsi="Calibri"/>
          <w:szCs w:val="24"/>
          <w:rPrChange w:id="632" w:author="achschroeder" w:date="2017-01-06T11:08:00Z">
            <w:rPr/>
          </w:rPrChange>
        </w:rPr>
        <w:t>Richter (</w:t>
      </w:r>
      <w:r w:rsidR="000C68E8" w:rsidRPr="00592080">
        <w:rPr>
          <w:rFonts w:ascii="Calibri" w:hAnsi="Calibri"/>
          <w:szCs w:val="24"/>
          <w:rPrChange w:id="633" w:author="achschroeder" w:date="2017-01-06T11:08:00Z">
            <w:rPr/>
          </w:rPrChange>
        </w:rPr>
        <w:t>Ed</w:t>
      </w:r>
      <w:r w:rsidR="00B26853" w:rsidRPr="00592080">
        <w:rPr>
          <w:rFonts w:ascii="Calibri" w:hAnsi="Calibri"/>
          <w:szCs w:val="24"/>
          <w:rPrChange w:id="634" w:author="achschroeder" w:date="2017-01-06T11:08:00Z">
            <w:rPr/>
          </w:rPrChange>
        </w:rPr>
        <w:t>s</w:t>
      </w:r>
      <w:r w:rsidR="000C68E8" w:rsidRPr="00592080">
        <w:rPr>
          <w:rFonts w:ascii="Calibri" w:hAnsi="Calibri"/>
          <w:szCs w:val="24"/>
          <w:rPrChange w:id="635" w:author="achschroeder" w:date="2017-01-06T11:08:00Z">
            <w:rPr/>
          </w:rPrChange>
        </w:rPr>
        <w:t>.</w:t>
      </w:r>
      <w:r w:rsidRPr="00592080">
        <w:rPr>
          <w:rFonts w:ascii="Calibri" w:hAnsi="Calibri"/>
          <w:szCs w:val="24"/>
          <w:rPrChange w:id="636" w:author="achschroeder" w:date="2017-01-06T11:08:00Z">
            <w:rPr/>
          </w:rPrChange>
        </w:rPr>
        <w:t>)</w:t>
      </w:r>
      <w:r w:rsidR="0015038E" w:rsidRPr="00592080">
        <w:rPr>
          <w:rFonts w:ascii="Calibri" w:hAnsi="Calibri"/>
          <w:szCs w:val="24"/>
          <w:rPrChange w:id="637" w:author="achschroeder" w:date="2017-01-06T11:08:00Z">
            <w:rPr/>
          </w:rPrChange>
        </w:rPr>
        <w:t>,</w:t>
      </w:r>
      <w:r w:rsidRPr="00592080">
        <w:rPr>
          <w:rFonts w:ascii="Calibri" w:hAnsi="Calibri"/>
          <w:szCs w:val="24"/>
          <w:rPrChange w:id="638" w:author="achschroeder" w:date="2017-01-06T11:08:00Z">
            <w:rPr/>
          </w:rPrChange>
        </w:rPr>
        <w:t xml:space="preserve"> </w:t>
      </w:r>
      <w:r w:rsidRPr="00592080">
        <w:rPr>
          <w:rFonts w:ascii="Calibri" w:hAnsi="Calibri"/>
          <w:i/>
          <w:szCs w:val="24"/>
          <w:rPrChange w:id="639" w:author="achschroeder" w:date="2017-01-06T11:08:00Z">
            <w:rPr>
              <w:i/>
            </w:rPr>
          </w:rPrChange>
        </w:rPr>
        <w:t>Wörterbuch Politische Bildung</w:t>
      </w:r>
      <w:r w:rsidR="0015038E" w:rsidRPr="00592080">
        <w:rPr>
          <w:rFonts w:ascii="Calibri" w:hAnsi="Calibri"/>
          <w:szCs w:val="24"/>
          <w:rPrChange w:id="640" w:author="achschroeder" w:date="2017-01-06T11:08:00Z">
            <w:rPr/>
          </w:rPrChange>
        </w:rPr>
        <w:t xml:space="preserve"> </w:t>
      </w:r>
      <w:r w:rsidR="009E4EA6" w:rsidRPr="00592080">
        <w:rPr>
          <w:rFonts w:ascii="Calibri" w:hAnsi="Calibri"/>
          <w:szCs w:val="24"/>
          <w:rPrChange w:id="641" w:author="achschroeder" w:date="2017-01-06T11:08:00Z">
            <w:rPr/>
          </w:rPrChange>
        </w:rPr>
        <w:t xml:space="preserve">[Dictionary of political education] </w:t>
      </w:r>
      <w:r w:rsidR="0015038E" w:rsidRPr="00592080">
        <w:rPr>
          <w:rFonts w:ascii="Calibri" w:hAnsi="Calibri"/>
          <w:szCs w:val="24"/>
          <w:rPrChange w:id="642" w:author="achschroeder" w:date="2017-01-06T11:08:00Z">
            <w:rPr/>
          </w:rPrChange>
        </w:rPr>
        <w:t>(pp. 93-102)</w:t>
      </w:r>
      <w:r w:rsidRPr="00592080">
        <w:rPr>
          <w:rFonts w:ascii="Calibri" w:hAnsi="Calibri"/>
          <w:szCs w:val="24"/>
          <w:rPrChange w:id="643" w:author="achschroeder" w:date="2017-01-06T11:08:00Z">
            <w:rPr/>
          </w:rPrChange>
        </w:rPr>
        <w:t xml:space="preserve">. </w:t>
      </w:r>
      <w:r w:rsidRPr="00453323">
        <w:rPr>
          <w:rFonts w:ascii="Calibri" w:hAnsi="Calibri"/>
          <w:szCs w:val="24"/>
          <w:lang w:val="de-DE"/>
          <w:rPrChange w:id="644" w:author="achschroeder" w:date="2017-01-06T11:29:00Z">
            <w:rPr/>
          </w:rPrChange>
        </w:rPr>
        <w:t>Schwalbach i./Ts.</w:t>
      </w:r>
      <w:r w:rsidR="0015038E" w:rsidRPr="00453323">
        <w:rPr>
          <w:rFonts w:ascii="Calibri" w:hAnsi="Calibri"/>
          <w:szCs w:val="24"/>
          <w:lang w:val="de-DE"/>
          <w:rPrChange w:id="645" w:author="achschroeder" w:date="2017-01-06T11:29:00Z">
            <w:rPr/>
          </w:rPrChange>
        </w:rPr>
        <w:t>: Wochenschau-Verlag</w:t>
      </w:r>
      <w:r w:rsidR="009E4EA6" w:rsidRPr="00453323">
        <w:rPr>
          <w:rFonts w:ascii="Calibri" w:hAnsi="Calibri"/>
          <w:szCs w:val="24"/>
          <w:lang w:val="de-DE"/>
          <w:rPrChange w:id="646" w:author="achschroeder" w:date="2017-01-06T11:29:00Z">
            <w:rPr/>
          </w:rPrChange>
        </w:rPr>
        <w:t>.</w:t>
      </w:r>
    </w:p>
    <w:p w14:paraId="0A34B931" w14:textId="4F69815D" w:rsidR="001019B0" w:rsidRPr="00453323" w:rsidRDefault="001019B0">
      <w:pPr>
        <w:spacing w:after="120"/>
        <w:rPr>
          <w:ins w:id="647" w:author="achschroeder" w:date="2017-01-04T13:33:00Z"/>
          <w:rFonts w:ascii="Calibri" w:hAnsi="Calibri"/>
          <w:szCs w:val="24"/>
          <w:rPrChange w:id="648" w:author="achschroeder" w:date="2017-01-06T11:29:00Z">
            <w:rPr>
              <w:ins w:id="649" w:author="achschroeder" w:date="2017-01-04T13:33:00Z"/>
              <w:lang w:val="de-DE"/>
            </w:rPr>
          </w:rPrChange>
        </w:rPr>
        <w:pPrChange w:id="650" w:author="achschroeder" w:date="2017-01-06T11:08:00Z">
          <w:pPr>
            <w:pStyle w:val="Listenabsatz"/>
            <w:numPr>
              <w:numId w:val="14"/>
            </w:numPr>
            <w:ind w:left="284" w:hanging="284"/>
          </w:pPr>
        </w:pPrChange>
      </w:pPr>
      <w:ins w:id="651" w:author="achschroeder" w:date="2017-01-04T13:33:00Z">
        <w:r w:rsidRPr="00592080">
          <w:rPr>
            <w:rFonts w:ascii="Calibri" w:hAnsi="Calibri"/>
            <w:szCs w:val="24"/>
            <w:lang w:val="de-DE"/>
            <w:rPrChange w:id="652" w:author="achschroeder" w:date="2017-01-06T11:08:00Z">
              <w:rPr>
                <w:rFonts w:ascii="Calibri" w:hAnsi="Calibri"/>
                <w:szCs w:val="24"/>
                <w:lang w:val="en-US"/>
              </w:rPr>
            </w:rPrChange>
          </w:rPr>
          <w:t>Hafeneger, B.</w:t>
        </w:r>
      </w:ins>
      <w:ins w:id="653" w:author="achschroeder" w:date="2017-01-04T15:29:00Z">
        <w:r w:rsidR="00627A7B" w:rsidRPr="00592080">
          <w:rPr>
            <w:rFonts w:ascii="Calibri" w:hAnsi="Calibri"/>
            <w:szCs w:val="24"/>
            <w:lang w:val="de-DE"/>
            <w:rPrChange w:id="654" w:author="achschroeder" w:date="2017-01-06T11:08:00Z">
              <w:rPr>
                <w:rFonts w:ascii="Calibri" w:hAnsi="Calibri"/>
                <w:szCs w:val="24"/>
                <w:lang w:val="en-US"/>
              </w:rPr>
            </w:rPrChange>
          </w:rPr>
          <w:t xml:space="preserve"> (2009). Der Blick auf die Schule greift zu kurz </w:t>
        </w:r>
      </w:ins>
      <w:ins w:id="655" w:author="achschroeder" w:date="2017-01-04T15:30:00Z">
        <w:r w:rsidR="00627A7B" w:rsidRPr="00592080">
          <w:rPr>
            <w:rFonts w:ascii="Calibri" w:hAnsi="Calibri"/>
            <w:szCs w:val="24"/>
            <w:lang w:val="de-DE"/>
            <w:rPrChange w:id="656" w:author="achschroeder" w:date="2017-01-06T11:08:00Z">
              <w:rPr>
                <w:lang w:val="de-DE"/>
              </w:rPr>
            </w:rPrChange>
          </w:rPr>
          <w:t>[</w:t>
        </w:r>
      </w:ins>
      <w:ins w:id="657" w:author="achschroeder" w:date="2017-01-04T15:32:00Z">
        <w:r w:rsidR="00952E67" w:rsidRPr="00592080">
          <w:rPr>
            <w:rFonts w:ascii="Calibri" w:hAnsi="Calibri"/>
            <w:szCs w:val="24"/>
            <w:lang w:val="de-DE"/>
            <w:rPrChange w:id="658" w:author="achschroeder" w:date="2017-01-06T11:08:00Z">
              <w:rPr>
                <w:lang w:val="de-DE"/>
              </w:rPr>
            </w:rPrChange>
          </w:rPr>
          <w:t xml:space="preserve">The view at school </w:t>
        </w:r>
      </w:ins>
      <w:ins w:id="659" w:author="achschroeder" w:date="2017-01-04T15:40:00Z">
        <w:r w:rsidR="00952E67" w:rsidRPr="00592080">
          <w:rPr>
            <w:rFonts w:ascii="Calibri" w:hAnsi="Calibri"/>
            <w:szCs w:val="24"/>
            <w:lang w:val="de-DE"/>
            <w:rPrChange w:id="660" w:author="achschroeder" w:date="2017-01-06T11:08:00Z">
              <w:rPr>
                <w:lang w:val="de-DE"/>
              </w:rPr>
            </w:rPrChange>
          </w:rPr>
          <w:t>is not sufficiently</w:t>
        </w:r>
      </w:ins>
      <w:ins w:id="661" w:author="achschroeder" w:date="2017-01-04T15:30:00Z">
        <w:r w:rsidR="00627A7B" w:rsidRPr="00592080">
          <w:rPr>
            <w:rFonts w:ascii="Calibri" w:hAnsi="Calibri"/>
            <w:szCs w:val="24"/>
            <w:lang w:val="de-DE"/>
            <w:rPrChange w:id="662" w:author="achschroeder" w:date="2017-01-06T11:08:00Z">
              <w:rPr>
                <w:rFonts w:ascii="Calibri" w:hAnsi="Calibri"/>
                <w:szCs w:val="24"/>
              </w:rPr>
            </w:rPrChange>
          </w:rPr>
          <w:t>]</w:t>
        </w:r>
        <w:r w:rsidR="00952E67" w:rsidRPr="00592080">
          <w:rPr>
            <w:rFonts w:ascii="Calibri" w:hAnsi="Calibri"/>
            <w:szCs w:val="24"/>
            <w:lang w:val="de-DE"/>
            <w:rPrChange w:id="663" w:author="achschroeder" w:date="2017-01-06T11:08:00Z">
              <w:rPr>
                <w:lang w:val="de-DE"/>
              </w:rPr>
            </w:rPrChange>
          </w:rPr>
          <w:t xml:space="preserve">. </w:t>
        </w:r>
        <w:r w:rsidR="00952E67" w:rsidRPr="00453323">
          <w:rPr>
            <w:rFonts w:ascii="Calibri" w:hAnsi="Calibri"/>
            <w:szCs w:val="24"/>
            <w:rPrChange w:id="664" w:author="achschroeder" w:date="2017-01-06T11:29:00Z">
              <w:rPr>
                <w:lang w:val="de-DE"/>
              </w:rPr>
            </w:rPrChange>
          </w:rPr>
          <w:t>Erwägen – Wissen – Ethik, 2, 268-270.</w:t>
        </w:r>
      </w:ins>
    </w:p>
    <w:p w14:paraId="40F014D9" w14:textId="5207A43E" w:rsidR="009D6E05" w:rsidRPr="00592080" w:rsidRDefault="00FA67E0">
      <w:pPr>
        <w:spacing w:after="120"/>
        <w:rPr>
          <w:rFonts w:ascii="Calibri" w:hAnsi="Calibri"/>
          <w:szCs w:val="24"/>
          <w:lang w:val="en-US"/>
          <w:rPrChange w:id="665" w:author="achschroeder" w:date="2017-01-06T11:08:00Z">
            <w:rPr>
              <w:lang w:val="en-US"/>
            </w:rPr>
          </w:rPrChange>
        </w:rPr>
        <w:pPrChange w:id="666" w:author="achschroeder" w:date="2017-01-06T11:08:00Z">
          <w:pPr>
            <w:pStyle w:val="Listenabsatz"/>
            <w:numPr>
              <w:numId w:val="14"/>
            </w:numPr>
            <w:ind w:left="284" w:hanging="284"/>
          </w:pPr>
        </w:pPrChange>
      </w:pPr>
      <w:r w:rsidRPr="00453323">
        <w:rPr>
          <w:rFonts w:ascii="Calibri" w:hAnsi="Calibri"/>
          <w:szCs w:val="24"/>
        </w:rPr>
        <w:t>Hedtke, R</w:t>
      </w:r>
      <w:r w:rsidR="009025BD" w:rsidRPr="00453323">
        <w:rPr>
          <w:rFonts w:ascii="Calibri" w:hAnsi="Calibri"/>
          <w:szCs w:val="24"/>
        </w:rPr>
        <w:t xml:space="preserve">., </w:t>
      </w:r>
      <w:r w:rsidRPr="00453323">
        <w:rPr>
          <w:rFonts w:ascii="Calibri" w:hAnsi="Calibri"/>
          <w:szCs w:val="24"/>
        </w:rPr>
        <w:t>Zimenkova, T</w:t>
      </w:r>
      <w:r w:rsidR="009025BD" w:rsidRPr="00453323">
        <w:rPr>
          <w:rFonts w:ascii="Calibri" w:hAnsi="Calibri"/>
          <w:szCs w:val="24"/>
        </w:rPr>
        <w:t xml:space="preserve">., &amp; </w:t>
      </w:r>
      <w:r w:rsidRPr="00453323">
        <w:rPr>
          <w:rFonts w:ascii="Calibri" w:hAnsi="Calibri"/>
          <w:szCs w:val="24"/>
        </w:rPr>
        <w:t>Hippe, T</w:t>
      </w:r>
      <w:r w:rsidR="009025BD" w:rsidRPr="00453323">
        <w:rPr>
          <w:rFonts w:ascii="Calibri" w:hAnsi="Calibri"/>
          <w:szCs w:val="24"/>
        </w:rPr>
        <w:t>. (</w:t>
      </w:r>
      <w:r w:rsidRPr="00453323">
        <w:rPr>
          <w:rFonts w:ascii="Calibri" w:hAnsi="Calibri"/>
          <w:szCs w:val="24"/>
        </w:rPr>
        <w:t>2007</w:t>
      </w:r>
      <w:r w:rsidR="009025BD" w:rsidRPr="00453323">
        <w:rPr>
          <w:rFonts w:ascii="Calibri" w:hAnsi="Calibri"/>
          <w:szCs w:val="24"/>
        </w:rPr>
        <w:t>).</w:t>
      </w:r>
      <w:r w:rsidRPr="00453323">
        <w:rPr>
          <w:rFonts w:ascii="Calibri" w:hAnsi="Calibri"/>
          <w:szCs w:val="24"/>
        </w:rPr>
        <w:t xml:space="preserve"> </w:t>
      </w:r>
      <w:r w:rsidRPr="00592080">
        <w:rPr>
          <w:rFonts w:ascii="Calibri" w:hAnsi="Calibri"/>
          <w:szCs w:val="24"/>
          <w:lang w:val="en-US"/>
          <w:rPrChange w:id="667" w:author="achschroeder" w:date="2017-01-06T11:08:00Z">
            <w:rPr>
              <w:lang w:val="en-US"/>
            </w:rPr>
          </w:rPrChange>
        </w:rPr>
        <w:t xml:space="preserve">A Trinity of Transformation, Europeanisation, and Democratisation? Current Research on Citizenship Education in Europe. </w:t>
      </w:r>
      <w:r w:rsidRPr="00592080">
        <w:rPr>
          <w:rFonts w:ascii="Calibri" w:hAnsi="Calibri"/>
          <w:i/>
          <w:szCs w:val="24"/>
          <w:lang w:val="en-US"/>
          <w:rPrChange w:id="668" w:author="achschroeder" w:date="2017-01-06T11:08:00Z">
            <w:rPr>
              <w:i/>
              <w:lang w:val="en-US"/>
            </w:rPr>
          </w:rPrChange>
        </w:rPr>
        <w:t>Journal of Social</w:t>
      </w:r>
      <w:r w:rsidR="00030E79" w:rsidRPr="00592080">
        <w:rPr>
          <w:rFonts w:ascii="Calibri" w:hAnsi="Calibri"/>
          <w:i/>
          <w:szCs w:val="24"/>
          <w:lang w:val="en-US"/>
          <w:rPrChange w:id="669" w:author="achschroeder" w:date="2017-01-06T11:08:00Z">
            <w:rPr>
              <w:i/>
              <w:lang w:val="en-US"/>
            </w:rPr>
          </w:rPrChange>
        </w:rPr>
        <w:t xml:space="preserve"> Science Education</w:t>
      </w:r>
      <w:r w:rsidR="00DA17D0" w:rsidRPr="00592080">
        <w:rPr>
          <w:rFonts w:ascii="Calibri" w:hAnsi="Calibri"/>
          <w:szCs w:val="24"/>
          <w:lang w:val="en-US"/>
          <w:rPrChange w:id="670" w:author="achschroeder" w:date="2017-01-06T11:08:00Z">
            <w:rPr>
              <w:lang w:val="en-US"/>
            </w:rPr>
          </w:rPrChange>
        </w:rPr>
        <w:t xml:space="preserve">. </w:t>
      </w:r>
      <w:r w:rsidR="00DA17D0" w:rsidRPr="00592080">
        <w:rPr>
          <w:rFonts w:ascii="Calibri" w:hAnsi="Calibri"/>
          <w:szCs w:val="24"/>
          <w:rPrChange w:id="671" w:author="achschroeder" w:date="2017-01-06T11:08:00Z">
            <w:rPr/>
          </w:rPrChange>
        </w:rPr>
        <w:t>Retrieved from</w:t>
      </w:r>
      <w:r w:rsidR="00DA17D0" w:rsidRPr="00592080">
        <w:rPr>
          <w:szCs w:val="24"/>
        </w:rPr>
        <w:t xml:space="preserve"> </w:t>
      </w:r>
      <w:r w:rsidR="00EC420A" w:rsidRPr="00592080">
        <w:fldChar w:fldCharType="begin"/>
      </w:r>
      <w:r w:rsidR="00EC420A">
        <w:instrText xml:space="preserve"> HYPERLINK "http://www.jsse.org/index.php/jsse/article/view/1044" </w:instrText>
      </w:r>
      <w:r w:rsidR="00EC420A" w:rsidRPr="00592080">
        <w:fldChar w:fldCharType="separate"/>
      </w:r>
      <w:r w:rsidR="00030E79" w:rsidRPr="00592080">
        <w:rPr>
          <w:rStyle w:val="Hyperlink"/>
          <w:rFonts w:ascii="Calibri" w:hAnsi="Calibri"/>
          <w:szCs w:val="24"/>
          <w:lang w:val="en-US"/>
        </w:rPr>
        <w:t>http://www.jsse.org/index.php/jsse/article/view/1044</w:t>
      </w:r>
      <w:r w:rsidR="00EC420A" w:rsidRPr="00592080">
        <w:rPr>
          <w:rStyle w:val="Hyperlink"/>
          <w:rFonts w:ascii="Calibri" w:hAnsi="Calibri"/>
          <w:szCs w:val="24"/>
          <w:lang w:val="en-US"/>
        </w:rPr>
        <w:fldChar w:fldCharType="end"/>
      </w:r>
      <w:r w:rsidR="00030E79" w:rsidRPr="00592080">
        <w:rPr>
          <w:rFonts w:ascii="Calibri" w:hAnsi="Calibri"/>
          <w:szCs w:val="24"/>
          <w:lang w:val="en-US"/>
          <w:rPrChange w:id="672" w:author="achschroeder" w:date="2017-01-06T11:08:00Z">
            <w:rPr>
              <w:lang w:val="en-US"/>
            </w:rPr>
          </w:rPrChange>
        </w:rPr>
        <w:t xml:space="preserve"> </w:t>
      </w:r>
    </w:p>
    <w:p w14:paraId="555CA478" w14:textId="7F614E5A" w:rsidR="009D6E05" w:rsidRPr="00453323" w:rsidRDefault="00FA67E0">
      <w:pPr>
        <w:tabs>
          <w:tab w:val="left" w:pos="940"/>
          <w:tab w:val="left" w:pos="1440"/>
        </w:tabs>
        <w:spacing w:after="120"/>
        <w:rPr>
          <w:rFonts w:ascii="Calibri" w:hAnsi="Calibri"/>
          <w:szCs w:val="24"/>
          <w:lang w:val="de-DE"/>
          <w:rPrChange w:id="673" w:author="achschroeder" w:date="2017-01-06T11:29:00Z">
            <w:rPr/>
          </w:rPrChange>
        </w:rPr>
        <w:pPrChange w:id="674" w:author="achschroeder" w:date="2017-01-06T11:08:00Z">
          <w:pPr>
            <w:pStyle w:val="Listenabsatz"/>
            <w:numPr>
              <w:numId w:val="14"/>
            </w:numPr>
            <w:tabs>
              <w:tab w:val="left" w:pos="940"/>
              <w:tab w:val="left" w:pos="1440"/>
            </w:tabs>
            <w:ind w:left="284" w:hanging="284"/>
          </w:pPr>
        </w:pPrChange>
      </w:pPr>
      <w:r w:rsidRPr="00592080">
        <w:rPr>
          <w:rFonts w:ascii="Calibri" w:hAnsi="Calibri"/>
          <w:szCs w:val="24"/>
          <w:lang w:val="en-US"/>
          <w:rPrChange w:id="675" w:author="achschroeder" w:date="2017-01-06T11:08:00Z">
            <w:rPr>
              <w:lang w:val="en-US"/>
            </w:rPr>
          </w:rPrChange>
        </w:rPr>
        <w:t>Hirsch, A</w:t>
      </w:r>
      <w:r w:rsidR="009025BD" w:rsidRPr="00592080">
        <w:rPr>
          <w:rFonts w:ascii="Calibri" w:hAnsi="Calibri"/>
          <w:szCs w:val="24"/>
          <w:lang w:val="en-US"/>
          <w:rPrChange w:id="676" w:author="achschroeder" w:date="2017-01-06T11:08:00Z">
            <w:rPr>
              <w:lang w:val="en-US"/>
            </w:rPr>
          </w:rPrChange>
        </w:rPr>
        <w:t>. (</w:t>
      </w:r>
      <w:r w:rsidRPr="00592080">
        <w:rPr>
          <w:rFonts w:ascii="Calibri" w:hAnsi="Calibri"/>
          <w:szCs w:val="24"/>
          <w:lang w:val="en-US"/>
          <w:rPrChange w:id="677" w:author="achschroeder" w:date="2017-01-06T11:08:00Z">
            <w:rPr>
              <w:lang w:val="en-US"/>
            </w:rPr>
          </w:rPrChange>
        </w:rPr>
        <w:t>2014</w:t>
      </w:r>
      <w:r w:rsidR="009025BD" w:rsidRPr="00592080">
        <w:rPr>
          <w:rFonts w:ascii="Calibri" w:hAnsi="Calibri"/>
          <w:szCs w:val="24"/>
          <w:lang w:val="en-US"/>
          <w:rPrChange w:id="678" w:author="achschroeder" w:date="2017-01-06T11:08:00Z">
            <w:rPr>
              <w:lang w:val="en-US"/>
            </w:rPr>
          </w:rPrChange>
        </w:rPr>
        <w:t>).</w:t>
      </w:r>
      <w:r w:rsidRPr="00592080">
        <w:rPr>
          <w:rFonts w:ascii="Calibri" w:hAnsi="Calibri"/>
          <w:szCs w:val="24"/>
          <w:lang w:val="en-US"/>
          <w:rPrChange w:id="679" w:author="achschroeder" w:date="2017-01-06T11:08:00Z">
            <w:rPr>
              <w:lang w:val="en-US"/>
            </w:rPr>
          </w:rPrChange>
        </w:rPr>
        <w:t xml:space="preserve"> Hochschule als Reflexions- und Weiterbildungsort der außerschulischen politischen Bildung</w:t>
      </w:r>
      <w:r w:rsidR="00DE7A97" w:rsidRPr="00592080">
        <w:rPr>
          <w:rFonts w:ascii="Calibri" w:hAnsi="Calibri"/>
          <w:szCs w:val="24"/>
          <w:lang w:val="en-US"/>
          <w:rPrChange w:id="680" w:author="achschroeder" w:date="2017-01-06T11:08:00Z">
            <w:rPr>
              <w:lang w:val="en-US"/>
            </w:rPr>
          </w:rPrChange>
        </w:rPr>
        <w:t xml:space="preserve"> [University as a venue for reflexion and further education of extra-curricular political education]</w:t>
      </w:r>
      <w:r w:rsidRPr="00592080">
        <w:rPr>
          <w:rFonts w:ascii="Calibri" w:hAnsi="Calibri"/>
          <w:szCs w:val="24"/>
          <w:lang w:val="en-US"/>
          <w:rPrChange w:id="681" w:author="achschroeder" w:date="2017-01-06T11:08:00Z">
            <w:rPr>
              <w:lang w:val="en-US"/>
            </w:rPr>
          </w:rPrChange>
        </w:rPr>
        <w:t xml:space="preserve">. </w:t>
      </w:r>
      <w:r w:rsidRPr="00453323">
        <w:rPr>
          <w:rFonts w:ascii="Calibri" w:hAnsi="Calibri"/>
          <w:i/>
          <w:szCs w:val="24"/>
          <w:lang w:val="de-DE"/>
          <w:rPrChange w:id="682" w:author="achschroeder" w:date="2017-01-06T11:29:00Z">
            <w:rPr>
              <w:i/>
            </w:rPr>
          </w:rPrChange>
        </w:rPr>
        <w:t>Journal für Politische Bildung</w:t>
      </w:r>
      <w:r w:rsidR="009025BD" w:rsidRPr="00453323">
        <w:rPr>
          <w:rFonts w:ascii="Calibri" w:hAnsi="Calibri"/>
          <w:szCs w:val="24"/>
          <w:lang w:val="de-DE"/>
          <w:rPrChange w:id="683" w:author="achschroeder" w:date="2017-01-06T11:29:00Z">
            <w:rPr/>
          </w:rPrChange>
        </w:rPr>
        <w:t>,</w:t>
      </w:r>
      <w:r w:rsidRPr="00453323">
        <w:rPr>
          <w:rFonts w:ascii="Calibri" w:hAnsi="Calibri"/>
          <w:szCs w:val="24"/>
          <w:lang w:val="de-DE"/>
          <w:rPrChange w:id="684" w:author="achschroeder" w:date="2017-01-06T11:29:00Z">
            <w:rPr/>
          </w:rPrChange>
        </w:rPr>
        <w:t xml:space="preserve"> 3, 60-66</w:t>
      </w:r>
      <w:r w:rsidR="009025BD" w:rsidRPr="00453323">
        <w:rPr>
          <w:rFonts w:ascii="Calibri" w:hAnsi="Calibri"/>
          <w:szCs w:val="24"/>
          <w:lang w:val="de-DE"/>
          <w:rPrChange w:id="685" w:author="achschroeder" w:date="2017-01-06T11:29:00Z">
            <w:rPr/>
          </w:rPrChange>
        </w:rPr>
        <w:t>.</w:t>
      </w:r>
    </w:p>
    <w:p w14:paraId="5E1E6F0D" w14:textId="5AECD054" w:rsidR="009D6E05" w:rsidRPr="00453323" w:rsidRDefault="00FA67E0">
      <w:pPr>
        <w:tabs>
          <w:tab w:val="left" w:pos="940"/>
          <w:tab w:val="left" w:pos="1440"/>
        </w:tabs>
        <w:spacing w:after="120"/>
        <w:rPr>
          <w:rFonts w:ascii="Calibri" w:hAnsi="Calibri"/>
          <w:szCs w:val="24"/>
          <w:lang w:val="de-DE"/>
          <w:rPrChange w:id="686" w:author="achschroeder" w:date="2017-01-06T11:29:00Z">
            <w:rPr/>
          </w:rPrChange>
        </w:rPr>
        <w:pPrChange w:id="687" w:author="achschroeder" w:date="2017-01-06T11:08:00Z">
          <w:pPr>
            <w:pStyle w:val="Listenabsatz"/>
            <w:numPr>
              <w:numId w:val="14"/>
            </w:numPr>
            <w:tabs>
              <w:tab w:val="left" w:pos="940"/>
              <w:tab w:val="left" w:pos="1440"/>
            </w:tabs>
            <w:ind w:left="284" w:hanging="284"/>
          </w:pPr>
        </w:pPrChange>
      </w:pPr>
      <w:r w:rsidRPr="00592080">
        <w:rPr>
          <w:rFonts w:ascii="Calibri" w:hAnsi="Calibri"/>
          <w:szCs w:val="24"/>
          <w:lang w:val="de-DE"/>
          <w:rPrChange w:id="688" w:author="achschroeder" w:date="2017-01-06T11:08:00Z">
            <w:rPr>
              <w:rFonts w:ascii="Calibri" w:hAnsi="Calibri"/>
              <w:szCs w:val="24"/>
            </w:rPr>
          </w:rPrChange>
        </w:rPr>
        <w:t xml:space="preserve">KJHG (Kinder- und Jugendhilfegesetz) </w:t>
      </w:r>
      <w:r w:rsidR="009025BD" w:rsidRPr="00592080">
        <w:rPr>
          <w:rFonts w:ascii="Calibri" w:hAnsi="Calibri"/>
          <w:szCs w:val="24"/>
          <w:lang w:val="de-DE"/>
          <w:rPrChange w:id="689" w:author="achschroeder" w:date="2017-01-06T11:08:00Z">
            <w:rPr>
              <w:rFonts w:ascii="Calibri" w:hAnsi="Calibri"/>
              <w:szCs w:val="24"/>
            </w:rPr>
          </w:rPrChange>
        </w:rPr>
        <w:t>(</w:t>
      </w:r>
      <w:r w:rsidRPr="00592080">
        <w:rPr>
          <w:rFonts w:ascii="Calibri" w:hAnsi="Calibri"/>
          <w:szCs w:val="24"/>
          <w:lang w:val="de-DE"/>
          <w:rPrChange w:id="690" w:author="achschroeder" w:date="2017-01-06T11:08:00Z">
            <w:rPr>
              <w:rFonts w:ascii="Calibri" w:hAnsi="Calibri"/>
              <w:szCs w:val="24"/>
            </w:rPr>
          </w:rPrChange>
        </w:rPr>
        <w:t>2014</w:t>
      </w:r>
      <w:r w:rsidR="009025BD" w:rsidRPr="00592080">
        <w:rPr>
          <w:rFonts w:ascii="Calibri" w:hAnsi="Calibri"/>
          <w:szCs w:val="24"/>
          <w:lang w:val="de-DE"/>
          <w:rPrChange w:id="691" w:author="achschroeder" w:date="2017-01-06T11:08:00Z">
            <w:rPr>
              <w:rFonts w:ascii="Calibri" w:hAnsi="Calibri"/>
              <w:szCs w:val="24"/>
            </w:rPr>
          </w:rPrChange>
        </w:rPr>
        <w:t>).</w:t>
      </w:r>
      <w:r w:rsidRPr="00592080">
        <w:rPr>
          <w:rFonts w:ascii="Calibri" w:hAnsi="Calibri"/>
          <w:szCs w:val="24"/>
          <w:lang w:val="de-DE"/>
          <w:rPrChange w:id="692" w:author="achschroeder" w:date="2017-01-06T11:08:00Z">
            <w:rPr>
              <w:rFonts w:ascii="Calibri" w:hAnsi="Calibri"/>
              <w:szCs w:val="24"/>
            </w:rPr>
          </w:rPrChange>
        </w:rPr>
        <w:t xml:space="preserve"> </w:t>
      </w:r>
      <w:r w:rsidR="009025BD" w:rsidRPr="00592080">
        <w:rPr>
          <w:rFonts w:ascii="Calibri" w:hAnsi="Calibri"/>
          <w:i/>
          <w:szCs w:val="24"/>
          <w:lang w:val="de-DE"/>
          <w:rPrChange w:id="693" w:author="achschroeder" w:date="2017-01-06T11:08:00Z">
            <w:rPr>
              <w:rFonts w:ascii="Calibri" w:hAnsi="Calibri"/>
              <w:i/>
              <w:szCs w:val="24"/>
            </w:rPr>
          </w:rPrChange>
        </w:rPr>
        <w:t>Das SGB VIII:</w:t>
      </w:r>
      <w:r w:rsidRPr="00592080">
        <w:rPr>
          <w:rFonts w:ascii="Calibri" w:hAnsi="Calibri"/>
          <w:i/>
          <w:szCs w:val="24"/>
          <w:lang w:val="de-DE"/>
          <w:rPrChange w:id="694" w:author="achschroeder" w:date="2017-01-06T11:08:00Z">
            <w:rPr>
              <w:rFonts w:ascii="Calibri" w:hAnsi="Calibri"/>
              <w:i/>
              <w:szCs w:val="24"/>
            </w:rPr>
          </w:rPrChange>
        </w:rPr>
        <w:t xml:space="preserve"> Eine Broschüre zu den Rechtsgrundlagen der Kinder- und Jugendhilfe für engagierte Menschen</w:t>
      </w:r>
      <w:r w:rsidR="00DE7A97" w:rsidRPr="00592080">
        <w:rPr>
          <w:rFonts w:ascii="Calibri" w:hAnsi="Calibri"/>
          <w:szCs w:val="24"/>
          <w:lang w:val="de-DE"/>
          <w:rPrChange w:id="695" w:author="achschroeder" w:date="2017-01-06T11:08:00Z">
            <w:rPr>
              <w:rFonts w:ascii="Calibri" w:hAnsi="Calibri"/>
              <w:szCs w:val="24"/>
            </w:rPr>
          </w:rPrChange>
        </w:rPr>
        <w:t xml:space="preserve"> [The SGB VIII: A booklet to legislative basis</w:t>
      </w:r>
      <w:r w:rsidR="005E0BEB" w:rsidRPr="00592080">
        <w:rPr>
          <w:rFonts w:ascii="Calibri" w:hAnsi="Calibri"/>
          <w:szCs w:val="24"/>
          <w:lang w:val="de-DE"/>
          <w:rPrChange w:id="696" w:author="achschroeder" w:date="2017-01-06T11:08:00Z">
            <w:rPr>
              <w:rFonts w:ascii="Calibri" w:hAnsi="Calibri"/>
              <w:szCs w:val="24"/>
            </w:rPr>
          </w:rPrChange>
        </w:rPr>
        <w:t xml:space="preserve"> of children- und youth w</w:t>
      </w:r>
      <w:r w:rsidR="00DE7A97" w:rsidRPr="00592080">
        <w:rPr>
          <w:rFonts w:ascii="Calibri" w:hAnsi="Calibri"/>
          <w:szCs w:val="24"/>
          <w:lang w:val="de-DE"/>
          <w:rPrChange w:id="697" w:author="achschroeder" w:date="2017-01-06T11:08:00Z">
            <w:rPr>
              <w:rFonts w:ascii="Calibri" w:hAnsi="Calibri"/>
              <w:szCs w:val="24"/>
            </w:rPr>
          </w:rPrChange>
        </w:rPr>
        <w:t>elfare for engaged people]</w:t>
      </w:r>
      <w:r w:rsidRPr="00592080">
        <w:rPr>
          <w:rFonts w:ascii="Calibri" w:hAnsi="Calibri"/>
          <w:szCs w:val="24"/>
          <w:lang w:val="de-DE"/>
          <w:rPrChange w:id="698" w:author="achschroeder" w:date="2017-01-06T11:08:00Z">
            <w:rPr>
              <w:rFonts w:ascii="Calibri" w:hAnsi="Calibri"/>
              <w:szCs w:val="24"/>
            </w:rPr>
          </w:rPrChange>
        </w:rPr>
        <w:t xml:space="preserve">. </w:t>
      </w:r>
      <w:r w:rsidR="009025BD" w:rsidRPr="00453323">
        <w:rPr>
          <w:rFonts w:ascii="Calibri" w:hAnsi="Calibri"/>
          <w:szCs w:val="24"/>
          <w:lang w:val="de-DE"/>
          <w:rPrChange w:id="699" w:author="achschroeder" w:date="2017-01-06T11:29:00Z">
            <w:rPr/>
          </w:rPrChange>
        </w:rPr>
        <w:t>Ed. from</w:t>
      </w:r>
      <w:r w:rsidRPr="00453323">
        <w:rPr>
          <w:rFonts w:ascii="Calibri" w:hAnsi="Calibri"/>
          <w:szCs w:val="24"/>
          <w:lang w:val="de-DE"/>
          <w:rPrChange w:id="700" w:author="achschroeder" w:date="2017-01-06T11:29:00Z">
            <w:rPr/>
          </w:rPrChange>
        </w:rPr>
        <w:t xml:space="preserve"> Bundesministerium für Familie, Senioren, Frauen und Jugend. Berlin</w:t>
      </w:r>
    </w:p>
    <w:p w14:paraId="50972F4C" w14:textId="1A5AAF6C" w:rsidR="009D6E05" w:rsidRPr="00453323" w:rsidRDefault="00FA67E0">
      <w:pPr>
        <w:spacing w:after="120"/>
        <w:rPr>
          <w:rFonts w:ascii="Calibri" w:hAnsi="Calibri"/>
          <w:szCs w:val="24"/>
          <w:lang w:val="de-DE"/>
          <w:rPrChange w:id="701" w:author="achschroeder" w:date="2017-01-06T11:29:00Z">
            <w:rPr/>
          </w:rPrChange>
        </w:rPr>
        <w:pPrChange w:id="702" w:author="achschroeder" w:date="2017-01-06T11:08:00Z">
          <w:pPr>
            <w:pStyle w:val="Listenabsatz"/>
            <w:numPr>
              <w:numId w:val="14"/>
            </w:numPr>
            <w:ind w:left="284" w:hanging="284"/>
          </w:pPr>
        </w:pPrChange>
      </w:pPr>
      <w:r w:rsidRPr="00453323">
        <w:rPr>
          <w:rFonts w:ascii="Calibri" w:hAnsi="Calibri"/>
          <w:szCs w:val="24"/>
          <w:lang w:val="de-DE"/>
          <w:rPrChange w:id="703" w:author="achschroeder" w:date="2017-01-06T11:29:00Z">
            <w:rPr/>
          </w:rPrChange>
        </w:rPr>
        <w:t>Kreitz, R</w:t>
      </w:r>
      <w:r w:rsidR="009025BD" w:rsidRPr="00453323">
        <w:rPr>
          <w:rFonts w:ascii="Calibri" w:hAnsi="Calibri"/>
          <w:szCs w:val="24"/>
          <w:lang w:val="de-DE"/>
          <w:rPrChange w:id="704" w:author="achschroeder" w:date="2017-01-06T11:29:00Z">
            <w:rPr/>
          </w:rPrChange>
        </w:rPr>
        <w:t>.</w:t>
      </w:r>
      <w:r w:rsidR="005F45C1" w:rsidRPr="00453323">
        <w:rPr>
          <w:rFonts w:ascii="Calibri" w:hAnsi="Calibri"/>
          <w:szCs w:val="24"/>
          <w:lang w:val="de-DE"/>
          <w:rPrChange w:id="705" w:author="achschroeder" w:date="2017-01-06T11:29:00Z">
            <w:rPr/>
          </w:rPrChange>
        </w:rPr>
        <w:t xml:space="preserve"> </w:t>
      </w:r>
      <w:r w:rsidR="009025BD" w:rsidRPr="00453323">
        <w:rPr>
          <w:rFonts w:ascii="Calibri" w:hAnsi="Calibri"/>
          <w:szCs w:val="24"/>
          <w:lang w:val="de-DE"/>
          <w:rPrChange w:id="706" w:author="achschroeder" w:date="2017-01-06T11:29:00Z">
            <w:rPr/>
          </w:rPrChange>
        </w:rPr>
        <w:t>(</w:t>
      </w:r>
      <w:r w:rsidR="005F45C1" w:rsidRPr="00453323">
        <w:rPr>
          <w:rFonts w:ascii="Calibri" w:hAnsi="Calibri"/>
          <w:szCs w:val="24"/>
          <w:lang w:val="de-DE"/>
          <w:rPrChange w:id="707" w:author="achschroeder" w:date="2017-01-06T11:29:00Z">
            <w:rPr/>
          </w:rPrChange>
        </w:rPr>
        <w:t>2010</w:t>
      </w:r>
      <w:r w:rsidR="009025BD" w:rsidRPr="00453323">
        <w:rPr>
          <w:rFonts w:ascii="Calibri" w:hAnsi="Calibri"/>
          <w:szCs w:val="24"/>
          <w:lang w:val="de-DE"/>
          <w:rPrChange w:id="708" w:author="achschroeder" w:date="2017-01-06T11:29:00Z">
            <w:rPr/>
          </w:rPrChange>
        </w:rPr>
        <w:t>).</w:t>
      </w:r>
      <w:r w:rsidRPr="00453323">
        <w:rPr>
          <w:rFonts w:ascii="Calibri" w:hAnsi="Calibri"/>
          <w:szCs w:val="24"/>
          <w:lang w:val="de-DE"/>
          <w:rPrChange w:id="709" w:author="achschroeder" w:date="2017-01-06T11:29:00Z">
            <w:rPr/>
          </w:rPrChange>
        </w:rPr>
        <w:t xml:space="preserve"> </w:t>
      </w:r>
      <w:r w:rsidRPr="00592080">
        <w:rPr>
          <w:rFonts w:ascii="Calibri" w:hAnsi="Calibri"/>
          <w:szCs w:val="24"/>
          <w:rPrChange w:id="710" w:author="achschroeder" w:date="2017-01-06T11:08:00Z">
            <w:rPr/>
          </w:rPrChange>
        </w:rPr>
        <w:t>Zur Beziehung von Fall un</w:t>
      </w:r>
      <w:r w:rsidR="00782662" w:rsidRPr="00592080">
        <w:rPr>
          <w:rFonts w:ascii="Calibri" w:hAnsi="Calibri"/>
          <w:szCs w:val="24"/>
          <w:rPrChange w:id="711" w:author="achschroeder" w:date="2017-01-06T11:08:00Z">
            <w:rPr/>
          </w:rPrChange>
        </w:rPr>
        <w:t>d Typus</w:t>
      </w:r>
      <w:r w:rsidR="009E4EA6" w:rsidRPr="00592080">
        <w:rPr>
          <w:rFonts w:ascii="Calibri" w:hAnsi="Calibri"/>
          <w:szCs w:val="24"/>
          <w:rPrChange w:id="712" w:author="achschroeder" w:date="2017-01-06T11:08:00Z">
            <w:rPr/>
          </w:rPrChange>
        </w:rPr>
        <w:t xml:space="preserve"> [On the relationship between case and type]</w:t>
      </w:r>
      <w:r w:rsidR="00782662" w:rsidRPr="00592080">
        <w:rPr>
          <w:rFonts w:ascii="Calibri" w:hAnsi="Calibri"/>
          <w:szCs w:val="24"/>
          <w:rPrChange w:id="713" w:author="achschroeder" w:date="2017-01-06T11:08:00Z">
            <w:rPr/>
          </w:rPrChange>
        </w:rPr>
        <w:t>. In</w:t>
      </w:r>
      <w:r w:rsidRPr="00592080">
        <w:rPr>
          <w:rFonts w:ascii="Calibri" w:hAnsi="Calibri"/>
          <w:szCs w:val="24"/>
          <w:rPrChange w:id="714" w:author="achschroeder" w:date="2017-01-06T11:08:00Z">
            <w:rPr/>
          </w:rPrChange>
        </w:rPr>
        <w:t xml:space="preserve"> </w:t>
      </w:r>
      <w:r w:rsidR="009025BD" w:rsidRPr="00592080">
        <w:rPr>
          <w:rFonts w:ascii="Calibri" w:hAnsi="Calibri"/>
          <w:szCs w:val="24"/>
          <w:rPrChange w:id="715" w:author="achschroeder" w:date="2017-01-06T11:08:00Z">
            <w:rPr/>
          </w:rPrChange>
        </w:rPr>
        <w:t xml:space="preserve">J. </w:t>
      </w:r>
      <w:r w:rsidRPr="00592080">
        <w:rPr>
          <w:rFonts w:ascii="Calibri" w:hAnsi="Calibri"/>
          <w:szCs w:val="24"/>
          <w:rPrChange w:id="716" w:author="achschroeder" w:date="2017-01-06T11:08:00Z">
            <w:rPr/>
          </w:rPrChange>
        </w:rPr>
        <w:t xml:space="preserve">Ecarius, </w:t>
      </w:r>
      <w:r w:rsidR="009025BD" w:rsidRPr="00592080">
        <w:rPr>
          <w:rFonts w:ascii="Calibri" w:hAnsi="Calibri"/>
          <w:szCs w:val="24"/>
          <w:rPrChange w:id="717" w:author="achschroeder" w:date="2017-01-06T11:08:00Z">
            <w:rPr/>
          </w:rPrChange>
        </w:rPr>
        <w:t xml:space="preserve">&amp; B. </w:t>
      </w:r>
      <w:r w:rsidRPr="00592080">
        <w:rPr>
          <w:rFonts w:ascii="Calibri" w:hAnsi="Calibri"/>
          <w:szCs w:val="24"/>
          <w:rPrChange w:id="718" w:author="achschroeder" w:date="2017-01-06T11:08:00Z">
            <w:rPr/>
          </w:rPrChange>
        </w:rPr>
        <w:t>Schäffer, B. (</w:t>
      </w:r>
      <w:r w:rsidR="00782662" w:rsidRPr="00592080">
        <w:rPr>
          <w:rFonts w:ascii="Calibri" w:hAnsi="Calibri"/>
          <w:szCs w:val="24"/>
          <w:rPrChange w:id="719" w:author="achschroeder" w:date="2017-01-06T11:08:00Z">
            <w:rPr/>
          </w:rPrChange>
        </w:rPr>
        <w:t>Ed</w:t>
      </w:r>
      <w:r w:rsidR="00B26853" w:rsidRPr="00592080">
        <w:rPr>
          <w:rFonts w:ascii="Calibri" w:hAnsi="Calibri"/>
          <w:szCs w:val="24"/>
          <w:rPrChange w:id="720" w:author="achschroeder" w:date="2017-01-06T11:08:00Z">
            <w:rPr/>
          </w:rPrChange>
        </w:rPr>
        <w:t>s</w:t>
      </w:r>
      <w:r w:rsidR="00782662" w:rsidRPr="00592080">
        <w:rPr>
          <w:rFonts w:ascii="Calibri" w:hAnsi="Calibri"/>
          <w:szCs w:val="24"/>
          <w:rPrChange w:id="721" w:author="achschroeder" w:date="2017-01-06T11:08:00Z">
            <w:rPr/>
          </w:rPrChange>
        </w:rPr>
        <w:t>.</w:t>
      </w:r>
      <w:r w:rsidRPr="00592080">
        <w:rPr>
          <w:rFonts w:ascii="Calibri" w:hAnsi="Calibri"/>
          <w:szCs w:val="24"/>
          <w:rPrChange w:id="722" w:author="achschroeder" w:date="2017-01-06T11:08:00Z">
            <w:rPr/>
          </w:rPrChange>
        </w:rPr>
        <w:t>)</w:t>
      </w:r>
      <w:r w:rsidR="00782662" w:rsidRPr="00592080">
        <w:rPr>
          <w:rFonts w:ascii="Calibri" w:hAnsi="Calibri"/>
          <w:szCs w:val="24"/>
          <w:rPrChange w:id="723" w:author="achschroeder" w:date="2017-01-06T11:08:00Z">
            <w:rPr/>
          </w:rPrChange>
        </w:rPr>
        <w:t>,</w:t>
      </w:r>
      <w:r w:rsidRPr="00592080">
        <w:rPr>
          <w:rFonts w:ascii="Calibri" w:hAnsi="Calibri"/>
          <w:szCs w:val="24"/>
          <w:rPrChange w:id="724" w:author="achschroeder" w:date="2017-01-06T11:08:00Z">
            <w:rPr/>
          </w:rPrChange>
        </w:rPr>
        <w:t xml:space="preserve"> </w:t>
      </w:r>
      <w:r w:rsidRPr="00592080">
        <w:rPr>
          <w:rFonts w:ascii="Calibri" w:hAnsi="Calibri"/>
          <w:i/>
          <w:szCs w:val="24"/>
          <w:rPrChange w:id="725" w:author="achschroeder" w:date="2017-01-06T11:08:00Z">
            <w:rPr>
              <w:i/>
            </w:rPr>
          </w:rPrChange>
        </w:rPr>
        <w:t>Type</w:t>
      </w:r>
      <w:r w:rsidR="00782662" w:rsidRPr="00592080">
        <w:rPr>
          <w:rFonts w:ascii="Calibri" w:hAnsi="Calibri"/>
          <w:i/>
          <w:szCs w:val="24"/>
          <w:rPrChange w:id="726" w:author="achschroeder" w:date="2017-01-06T11:08:00Z">
            <w:rPr>
              <w:i/>
            </w:rPr>
          </w:rPrChange>
        </w:rPr>
        <w:t>nbildung und Theoriegenerierung:</w:t>
      </w:r>
      <w:r w:rsidRPr="00592080">
        <w:rPr>
          <w:rFonts w:ascii="Calibri" w:hAnsi="Calibri"/>
          <w:i/>
          <w:szCs w:val="24"/>
          <w:rPrChange w:id="727" w:author="achschroeder" w:date="2017-01-06T11:08:00Z">
            <w:rPr>
              <w:i/>
            </w:rPr>
          </w:rPrChange>
        </w:rPr>
        <w:t xml:space="preserve"> Methoden und Methodologien qualitativer Bildungs- und Biographieforschung</w:t>
      </w:r>
      <w:r w:rsidR="009E4EA6" w:rsidRPr="00592080">
        <w:rPr>
          <w:rFonts w:ascii="Calibri" w:hAnsi="Calibri"/>
          <w:szCs w:val="24"/>
          <w:rPrChange w:id="728" w:author="achschroeder" w:date="2017-01-06T11:08:00Z">
            <w:rPr/>
          </w:rPrChange>
        </w:rPr>
        <w:t xml:space="preserve"> [Constructing types and generating theories: Methods and methodologies of qualitative educational and biographical research]</w:t>
      </w:r>
      <w:r w:rsidR="00782662" w:rsidRPr="00592080">
        <w:rPr>
          <w:rFonts w:ascii="Calibri" w:hAnsi="Calibri"/>
          <w:i/>
          <w:szCs w:val="24"/>
          <w:rPrChange w:id="729" w:author="achschroeder" w:date="2017-01-06T11:08:00Z">
            <w:rPr>
              <w:i/>
            </w:rPr>
          </w:rPrChange>
        </w:rPr>
        <w:t xml:space="preserve"> </w:t>
      </w:r>
      <w:r w:rsidR="009E4EA6" w:rsidRPr="00592080">
        <w:rPr>
          <w:rFonts w:ascii="Calibri" w:hAnsi="Calibri"/>
          <w:i/>
          <w:szCs w:val="24"/>
          <w:rPrChange w:id="730" w:author="achschroeder" w:date="2017-01-06T11:08:00Z">
            <w:rPr>
              <w:i/>
            </w:rPr>
          </w:rPrChange>
        </w:rPr>
        <w:t>(</w:t>
      </w:r>
      <w:r w:rsidR="00782662" w:rsidRPr="00592080">
        <w:rPr>
          <w:rFonts w:ascii="Calibri" w:hAnsi="Calibri"/>
          <w:i/>
          <w:szCs w:val="24"/>
          <w:rPrChange w:id="731" w:author="achschroeder" w:date="2017-01-06T11:08:00Z">
            <w:rPr>
              <w:i/>
            </w:rPr>
          </w:rPrChange>
        </w:rPr>
        <w:t>pp. 91-111)</w:t>
      </w:r>
      <w:r w:rsidRPr="00592080">
        <w:rPr>
          <w:rFonts w:ascii="Calibri" w:hAnsi="Calibri"/>
          <w:szCs w:val="24"/>
          <w:rPrChange w:id="732" w:author="achschroeder" w:date="2017-01-06T11:08:00Z">
            <w:rPr/>
          </w:rPrChange>
        </w:rPr>
        <w:t xml:space="preserve">. </w:t>
      </w:r>
      <w:r w:rsidRPr="00453323">
        <w:rPr>
          <w:rFonts w:ascii="Calibri" w:hAnsi="Calibri"/>
          <w:szCs w:val="24"/>
          <w:lang w:val="de-DE"/>
          <w:rPrChange w:id="733" w:author="achschroeder" w:date="2017-01-06T11:29:00Z">
            <w:rPr/>
          </w:rPrChange>
        </w:rPr>
        <w:t>Opladen/Farmington Hills: B. Budrich.</w:t>
      </w:r>
    </w:p>
    <w:p w14:paraId="52FE4DD3" w14:textId="241EC388" w:rsidR="009D6E05" w:rsidRPr="00453323" w:rsidRDefault="00FA67E0">
      <w:pPr>
        <w:tabs>
          <w:tab w:val="left" w:pos="940"/>
          <w:tab w:val="left" w:pos="1440"/>
        </w:tabs>
        <w:spacing w:after="120"/>
        <w:rPr>
          <w:ins w:id="734" w:author="achschroeder" w:date="2016-12-30T13:56:00Z"/>
          <w:rFonts w:ascii="Calibri" w:hAnsi="Calibri"/>
          <w:szCs w:val="24"/>
          <w:lang w:val="de-DE"/>
          <w:rPrChange w:id="735" w:author="achschroeder" w:date="2017-01-06T11:29:00Z">
            <w:rPr>
              <w:ins w:id="736" w:author="achschroeder" w:date="2016-12-30T13:56:00Z"/>
            </w:rPr>
          </w:rPrChange>
        </w:rPr>
        <w:pPrChange w:id="737" w:author="achschroeder" w:date="2017-01-06T11:08:00Z">
          <w:pPr>
            <w:pStyle w:val="Listenabsatz"/>
            <w:numPr>
              <w:numId w:val="14"/>
            </w:numPr>
            <w:tabs>
              <w:tab w:val="left" w:pos="940"/>
              <w:tab w:val="left" w:pos="1440"/>
            </w:tabs>
            <w:ind w:left="284" w:hanging="284"/>
          </w:pPr>
        </w:pPrChange>
      </w:pPr>
      <w:r w:rsidRPr="00592080">
        <w:rPr>
          <w:rFonts w:ascii="Calibri" w:hAnsi="Calibri"/>
          <w:szCs w:val="24"/>
          <w:lang w:val="de-DE"/>
          <w:rPrChange w:id="738" w:author="achschroeder" w:date="2017-01-06T11:08:00Z">
            <w:rPr>
              <w:rFonts w:ascii="Calibri" w:hAnsi="Calibri"/>
              <w:szCs w:val="24"/>
            </w:rPr>
          </w:rPrChange>
        </w:rPr>
        <w:t>Lorenz, K</w:t>
      </w:r>
      <w:r w:rsidR="00782662" w:rsidRPr="00592080">
        <w:rPr>
          <w:rFonts w:ascii="Calibri" w:hAnsi="Calibri"/>
          <w:szCs w:val="24"/>
          <w:lang w:val="de-DE"/>
          <w:rPrChange w:id="739" w:author="achschroeder" w:date="2017-01-06T11:08:00Z">
            <w:rPr>
              <w:rFonts w:ascii="Calibri" w:hAnsi="Calibri"/>
              <w:szCs w:val="24"/>
            </w:rPr>
          </w:rPrChange>
        </w:rPr>
        <w:t>.</w:t>
      </w:r>
      <w:r w:rsidRPr="00592080">
        <w:rPr>
          <w:rFonts w:ascii="Calibri" w:hAnsi="Calibri"/>
          <w:szCs w:val="24"/>
          <w:lang w:val="de-DE"/>
          <w:rPrChange w:id="740" w:author="achschroeder" w:date="2017-01-06T11:08:00Z">
            <w:rPr>
              <w:rFonts w:ascii="Calibri" w:hAnsi="Calibri"/>
              <w:szCs w:val="24"/>
            </w:rPr>
          </w:rPrChange>
        </w:rPr>
        <w:t>-P</w:t>
      </w:r>
      <w:r w:rsidR="00782662" w:rsidRPr="00592080">
        <w:rPr>
          <w:rFonts w:ascii="Calibri" w:hAnsi="Calibri"/>
          <w:szCs w:val="24"/>
          <w:lang w:val="de-DE"/>
          <w:rPrChange w:id="741" w:author="achschroeder" w:date="2017-01-06T11:08:00Z">
            <w:rPr>
              <w:rFonts w:ascii="Calibri" w:hAnsi="Calibri"/>
              <w:szCs w:val="24"/>
            </w:rPr>
          </w:rPrChange>
        </w:rPr>
        <w:t>.</w:t>
      </w:r>
      <w:r w:rsidRPr="00592080">
        <w:rPr>
          <w:rFonts w:ascii="Calibri" w:hAnsi="Calibri"/>
          <w:szCs w:val="24"/>
          <w:lang w:val="de-DE"/>
          <w:rPrChange w:id="742" w:author="achschroeder" w:date="2017-01-06T11:08:00Z">
            <w:rPr>
              <w:rFonts w:ascii="Calibri" w:hAnsi="Calibri"/>
              <w:szCs w:val="24"/>
            </w:rPr>
          </w:rPrChange>
        </w:rPr>
        <w:t xml:space="preserve"> </w:t>
      </w:r>
      <w:r w:rsidR="00782662" w:rsidRPr="00592080">
        <w:rPr>
          <w:rFonts w:ascii="Calibri" w:hAnsi="Calibri"/>
          <w:szCs w:val="24"/>
          <w:lang w:val="de-DE"/>
          <w:rPrChange w:id="743" w:author="achschroeder" w:date="2017-01-06T11:08:00Z">
            <w:rPr>
              <w:rFonts w:ascii="Calibri" w:hAnsi="Calibri"/>
              <w:szCs w:val="24"/>
            </w:rPr>
          </w:rPrChange>
        </w:rPr>
        <w:t>(2</w:t>
      </w:r>
      <w:r w:rsidRPr="00592080">
        <w:rPr>
          <w:rFonts w:ascii="Calibri" w:hAnsi="Calibri"/>
          <w:szCs w:val="24"/>
          <w:lang w:val="de-DE"/>
          <w:rPrChange w:id="744" w:author="achschroeder" w:date="2017-01-06T11:08:00Z">
            <w:rPr>
              <w:rFonts w:ascii="Calibri" w:hAnsi="Calibri"/>
              <w:szCs w:val="24"/>
            </w:rPr>
          </w:rPrChange>
        </w:rPr>
        <w:t>003</w:t>
      </w:r>
      <w:r w:rsidR="00782662" w:rsidRPr="00592080">
        <w:rPr>
          <w:rFonts w:ascii="Calibri" w:hAnsi="Calibri"/>
          <w:szCs w:val="24"/>
          <w:lang w:val="de-DE"/>
          <w:rPrChange w:id="745" w:author="achschroeder" w:date="2017-01-06T11:08:00Z">
            <w:rPr>
              <w:rFonts w:ascii="Calibri" w:hAnsi="Calibri"/>
              <w:szCs w:val="24"/>
            </w:rPr>
          </w:rPrChange>
        </w:rPr>
        <w:t>).</w:t>
      </w:r>
      <w:r w:rsidRPr="00592080">
        <w:rPr>
          <w:rFonts w:ascii="Calibri" w:hAnsi="Calibri"/>
          <w:szCs w:val="24"/>
          <w:lang w:val="de-DE"/>
          <w:rPrChange w:id="746" w:author="achschroeder" w:date="2017-01-06T11:08:00Z">
            <w:rPr>
              <w:rFonts w:ascii="Calibri" w:hAnsi="Calibri"/>
              <w:szCs w:val="24"/>
            </w:rPr>
          </w:rPrChange>
        </w:rPr>
        <w:t xml:space="preserve"> „Unsere Aufgabe in dieser Zeit“. </w:t>
      </w:r>
      <w:r w:rsidRPr="00592080">
        <w:rPr>
          <w:rFonts w:ascii="Calibri" w:hAnsi="Calibri"/>
          <w:szCs w:val="24"/>
          <w:rPrChange w:id="747" w:author="achschroeder" w:date="2017-01-06T11:08:00Z">
            <w:rPr/>
          </w:rPrChange>
        </w:rPr>
        <w:t>Erziehung zur Demokratie auf</w:t>
      </w:r>
      <w:r w:rsidR="009E4EA6" w:rsidRPr="00592080">
        <w:rPr>
          <w:rFonts w:ascii="Calibri" w:hAnsi="Calibri"/>
          <w:szCs w:val="24"/>
          <w:rPrChange w:id="748" w:author="achschroeder" w:date="2017-01-06T11:08:00Z">
            <w:rPr/>
          </w:rPrChange>
        </w:rPr>
        <w:t xml:space="preserve"> </w:t>
      </w:r>
      <w:r w:rsidR="00F70424" w:rsidRPr="00592080">
        <w:rPr>
          <w:rFonts w:ascii="Calibri" w:hAnsi="Calibri"/>
          <w:szCs w:val="24"/>
          <w:rPrChange w:id="749" w:author="achschroeder" w:date="2017-01-06T11:08:00Z">
            <w:rPr/>
          </w:rPrChange>
        </w:rPr>
        <w:t>dem Jugendhof Vlotho nach 1945 [</w:t>
      </w:r>
      <w:r w:rsidR="00E704A1" w:rsidRPr="00592080">
        <w:rPr>
          <w:rFonts w:ascii="Calibri" w:hAnsi="Calibri"/>
          <w:szCs w:val="24"/>
          <w:rPrChange w:id="750" w:author="achschroeder" w:date="2017-01-06T11:08:00Z">
            <w:rPr/>
          </w:rPrChange>
        </w:rPr>
        <w:t>‘</w:t>
      </w:r>
      <w:r w:rsidR="00F70424" w:rsidRPr="00592080">
        <w:rPr>
          <w:rFonts w:ascii="Calibri" w:hAnsi="Calibri"/>
          <w:szCs w:val="24"/>
          <w:rPrChange w:id="751" w:author="achschroeder" w:date="2017-01-06T11:08:00Z">
            <w:rPr/>
          </w:rPrChange>
        </w:rPr>
        <w:t xml:space="preserve">Our task in these times‘: Education for democracy at the educational institution Jugendhof Vlotho after 1945]. </w:t>
      </w:r>
      <w:r w:rsidRPr="00592080">
        <w:rPr>
          <w:rFonts w:ascii="Calibri" w:hAnsi="Calibri"/>
          <w:szCs w:val="24"/>
          <w:lang w:val="de-DE"/>
          <w:rPrChange w:id="752" w:author="achschroeder" w:date="2017-01-06T11:08:00Z">
            <w:rPr>
              <w:rFonts w:ascii="Calibri" w:hAnsi="Calibri"/>
              <w:szCs w:val="24"/>
            </w:rPr>
          </w:rPrChange>
        </w:rPr>
        <w:t>In</w:t>
      </w:r>
      <w:r w:rsidR="00782662" w:rsidRPr="00592080">
        <w:rPr>
          <w:rFonts w:ascii="Calibri" w:hAnsi="Calibri"/>
          <w:szCs w:val="24"/>
          <w:lang w:val="de-DE"/>
          <w:rPrChange w:id="753" w:author="achschroeder" w:date="2017-01-06T11:08:00Z">
            <w:rPr>
              <w:rFonts w:ascii="Calibri" w:hAnsi="Calibri"/>
              <w:szCs w:val="24"/>
            </w:rPr>
          </w:rPrChange>
        </w:rPr>
        <w:t xml:space="preserve"> P.</w:t>
      </w:r>
      <w:r w:rsidRPr="00592080">
        <w:rPr>
          <w:rFonts w:ascii="Calibri" w:hAnsi="Calibri"/>
          <w:szCs w:val="24"/>
          <w:lang w:val="de-DE"/>
          <w:rPrChange w:id="754" w:author="achschroeder" w:date="2017-01-06T11:08:00Z">
            <w:rPr>
              <w:rFonts w:ascii="Calibri" w:hAnsi="Calibri"/>
              <w:szCs w:val="24"/>
            </w:rPr>
          </w:rPrChange>
        </w:rPr>
        <w:t xml:space="preserve"> Ciupke, </w:t>
      </w:r>
      <w:r w:rsidR="00782662" w:rsidRPr="00592080">
        <w:rPr>
          <w:rFonts w:ascii="Calibri" w:hAnsi="Calibri"/>
          <w:szCs w:val="24"/>
          <w:lang w:val="de-DE"/>
          <w:rPrChange w:id="755" w:author="achschroeder" w:date="2017-01-06T11:08:00Z">
            <w:rPr>
              <w:rFonts w:ascii="Calibri" w:hAnsi="Calibri"/>
              <w:szCs w:val="24"/>
            </w:rPr>
          </w:rPrChange>
        </w:rPr>
        <w:t xml:space="preserve">B. </w:t>
      </w:r>
      <w:r w:rsidRPr="00592080">
        <w:rPr>
          <w:rFonts w:ascii="Calibri" w:hAnsi="Calibri"/>
          <w:szCs w:val="24"/>
          <w:lang w:val="de-DE"/>
          <w:rPrChange w:id="756" w:author="achschroeder" w:date="2017-01-06T11:08:00Z">
            <w:rPr>
              <w:rFonts w:ascii="Calibri" w:hAnsi="Calibri"/>
              <w:szCs w:val="24"/>
            </w:rPr>
          </w:rPrChange>
        </w:rPr>
        <w:t xml:space="preserve">Faulenbach, </w:t>
      </w:r>
      <w:r w:rsidR="00782662" w:rsidRPr="00592080">
        <w:rPr>
          <w:rFonts w:ascii="Calibri" w:hAnsi="Calibri"/>
          <w:szCs w:val="24"/>
          <w:lang w:val="de-DE"/>
          <w:rPrChange w:id="757" w:author="achschroeder" w:date="2017-01-06T11:08:00Z">
            <w:rPr>
              <w:rFonts w:ascii="Calibri" w:hAnsi="Calibri"/>
              <w:szCs w:val="24"/>
            </w:rPr>
          </w:rPrChange>
        </w:rPr>
        <w:t>F.J. J</w:t>
      </w:r>
      <w:r w:rsidRPr="00592080">
        <w:rPr>
          <w:rFonts w:ascii="Calibri" w:hAnsi="Calibri"/>
          <w:szCs w:val="24"/>
          <w:lang w:val="de-DE"/>
          <w:rPrChange w:id="758" w:author="achschroeder" w:date="2017-01-06T11:08:00Z">
            <w:rPr>
              <w:rFonts w:ascii="Calibri" w:hAnsi="Calibri"/>
              <w:szCs w:val="24"/>
            </w:rPr>
          </w:rPrChange>
        </w:rPr>
        <w:t xml:space="preserve">elich, </w:t>
      </w:r>
      <w:r w:rsidR="00782662" w:rsidRPr="00592080">
        <w:rPr>
          <w:rFonts w:ascii="Calibri" w:hAnsi="Calibri"/>
          <w:szCs w:val="24"/>
          <w:lang w:val="de-DE"/>
          <w:rPrChange w:id="759" w:author="achschroeder" w:date="2017-01-06T11:08:00Z">
            <w:rPr>
              <w:rFonts w:ascii="Calibri" w:hAnsi="Calibri"/>
              <w:szCs w:val="24"/>
            </w:rPr>
          </w:rPrChange>
        </w:rPr>
        <w:t xml:space="preserve">&amp; N. </w:t>
      </w:r>
      <w:r w:rsidRPr="00592080">
        <w:rPr>
          <w:rFonts w:ascii="Calibri" w:hAnsi="Calibri"/>
          <w:szCs w:val="24"/>
          <w:lang w:val="de-DE"/>
          <w:rPrChange w:id="760" w:author="achschroeder" w:date="2017-01-06T11:08:00Z">
            <w:rPr>
              <w:rFonts w:ascii="Calibri" w:hAnsi="Calibri"/>
              <w:szCs w:val="24"/>
            </w:rPr>
          </w:rPrChange>
        </w:rPr>
        <w:t>Reichling (</w:t>
      </w:r>
      <w:r w:rsidR="00782662" w:rsidRPr="00592080">
        <w:rPr>
          <w:rFonts w:ascii="Calibri" w:hAnsi="Calibri"/>
          <w:szCs w:val="24"/>
          <w:lang w:val="de-DE"/>
          <w:rPrChange w:id="761" w:author="achschroeder" w:date="2017-01-06T11:08:00Z">
            <w:rPr>
              <w:rFonts w:ascii="Calibri" w:hAnsi="Calibri"/>
              <w:szCs w:val="24"/>
            </w:rPr>
          </w:rPrChange>
        </w:rPr>
        <w:t>Ed</w:t>
      </w:r>
      <w:r w:rsidR="00B26853" w:rsidRPr="00592080">
        <w:rPr>
          <w:rFonts w:ascii="Calibri" w:hAnsi="Calibri"/>
          <w:szCs w:val="24"/>
          <w:lang w:val="de-DE"/>
          <w:rPrChange w:id="762" w:author="achschroeder" w:date="2017-01-06T11:08:00Z">
            <w:rPr>
              <w:rFonts w:ascii="Calibri" w:hAnsi="Calibri"/>
              <w:szCs w:val="24"/>
            </w:rPr>
          </w:rPrChange>
        </w:rPr>
        <w:t>s</w:t>
      </w:r>
      <w:r w:rsidR="00782662" w:rsidRPr="00592080">
        <w:rPr>
          <w:rFonts w:ascii="Calibri" w:hAnsi="Calibri"/>
          <w:szCs w:val="24"/>
          <w:lang w:val="de-DE"/>
          <w:rPrChange w:id="763" w:author="achschroeder" w:date="2017-01-06T11:08:00Z">
            <w:rPr>
              <w:rFonts w:ascii="Calibri" w:hAnsi="Calibri"/>
              <w:szCs w:val="24"/>
            </w:rPr>
          </w:rPrChange>
        </w:rPr>
        <w:t>.</w:t>
      </w:r>
      <w:r w:rsidRPr="00592080">
        <w:rPr>
          <w:rFonts w:ascii="Calibri" w:hAnsi="Calibri"/>
          <w:szCs w:val="24"/>
          <w:lang w:val="de-DE"/>
          <w:rPrChange w:id="764" w:author="achschroeder" w:date="2017-01-06T11:08:00Z">
            <w:rPr>
              <w:rFonts w:ascii="Calibri" w:hAnsi="Calibri"/>
              <w:szCs w:val="24"/>
            </w:rPr>
          </w:rPrChange>
        </w:rPr>
        <w:t>)</w:t>
      </w:r>
      <w:r w:rsidR="00782662" w:rsidRPr="00592080">
        <w:rPr>
          <w:rFonts w:ascii="Calibri" w:hAnsi="Calibri"/>
          <w:szCs w:val="24"/>
          <w:lang w:val="de-DE"/>
          <w:rPrChange w:id="765" w:author="achschroeder" w:date="2017-01-06T11:08:00Z">
            <w:rPr>
              <w:rFonts w:ascii="Calibri" w:hAnsi="Calibri"/>
              <w:szCs w:val="24"/>
            </w:rPr>
          </w:rPrChange>
        </w:rPr>
        <w:t>,</w:t>
      </w:r>
      <w:r w:rsidRPr="00592080">
        <w:rPr>
          <w:rFonts w:ascii="Calibri" w:hAnsi="Calibri"/>
          <w:szCs w:val="24"/>
          <w:lang w:val="de-DE"/>
          <w:rPrChange w:id="766" w:author="achschroeder" w:date="2017-01-06T11:08:00Z">
            <w:rPr>
              <w:rFonts w:ascii="Calibri" w:hAnsi="Calibri"/>
              <w:szCs w:val="24"/>
            </w:rPr>
          </w:rPrChange>
        </w:rPr>
        <w:t xml:space="preserve"> </w:t>
      </w:r>
      <w:r w:rsidRPr="00592080">
        <w:rPr>
          <w:rFonts w:ascii="Calibri" w:hAnsi="Calibri"/>
          <w:i/>
          <w:szCs w:val="24"/>
          <w:lang w:val="de-DE"/>
          <w:rPrChange w:id="767" w:author="achschroeder" w:date="2017-01-06T11:08:00Z">
            <w:rPr>
              <w:rFonts w:ascii="Calibri" w:hAnsi="Calibri"/>
              <w:i/>
              <w:szCs w:val="24"/>
            </w:rPr>
          </w:rPrChange>
        </w:rPr>
        <w:t>Erwachsenenbildung und politische Kultur in Nordrhein-Westfalen</w:t>
      </w:r>
      <w:r w:rsidR="00F70424" w:rsidRPr="00592080">
        <w:rPr>
          <w:rFonts w:ascii="Calibri" w:hAnsi="Calibri"/>
          <w:szCs w:val="24"/>
          <w:lang w:val="de-DE"/>
          <w:rPrChange w:id="768" w:author="achschroeder" w:date="2017-01-06T11:08:00Z">
            <w:rPr>
              <w:rFonts w:ascii="Calibri" w:hAnsi="Calibri"/>
              <w:szCs w:val="24"/>
            </w:rPr>
          </w:rPrChange>
        </w:rPr>
        <w:t xml:space="preserve"> [Adult education and political culture in North Rhine-Westphalia]</w:t>
      </w:r>
      <w:r w:rsidR="00782662" w:rsidRPr="00592080">
        <w:rPr>
          <w:rFonts w:ascii="Calibri" w:hAnsi="Calibri"/>
          <w:i/>
          <w:szCs w:val="24"/>
          <w:lang w:val="de-DE"/>
          <w:rPrChange w:id="769" w:author="achschroeder" w:date="2017-01-06T11:08:00Z">
            <w:rPr>
              <w:rFonts w:ascii="Calibri" w:hAnsi="Calibri"/>
              <w:i/>
              <w:szCs w:val="24"/>
            </w:rPr>
          </w:rPrChange>
        </w:rPr>
        <w:t xml:space="preserve"> (pp. 93-104)</w:t>
      </w:r>
      <w:r w:rsidRPr="00592080">
        <w:rPr>
          <w:rFonts w:ascii="Calibri" w:hAnsi="Calibri"/>
          <w:szCs w:val="24"/>
          <w:lang w:val="de-DE"/>
          <w:rPrChange w:id="770" w:author="achschroeder" w:date="2017-01-06T11:08:00Z">
            <w:rPr>
              <w:rFonts w:ascii="Calibri" w:hAnsi="Calibri"/>
              <w:szCs w:val="24"/>
            </w:rPr>
          </w:rPrChange>
        </w:rPr>
        <w:t xml:space="preserve">. </w:t>
      </w:r>
      <w:r w:rsidRPr="00453323">
        <w:rPr>
          <w:rFonts w:ascii="Calibri" w:hAnsi="Calibri"/>
          <w:szCs w:val="24"/>
          <w:lang w:val="de-DE"/>
          <w:rPrChange w:id="771" w:author="achschroeder" w:date="2017-01-06T11:29:00Z">
            <w:rPr/>
          </w:rPrChange>
        </w:rPr>
        <w:t>Essen</w:t>
      </w:r>
      <w:r w:rsidR="00782662" w:rsidRPr="00453323">
        <w:rPr>
          <w:rFonts w:ascii="Calibri" w:hAnsi="Calibri"/>
          <w:szCs w:val="24"/>
          <w:lang w:val="de-DE"/>
          <w:rPrChange w:id="772" w:author="achschroeder" w:date="2017-01-06T11:29:00Z">
            <w:rPr/>
          </w:rPrChange>
        </w:rPr>
        <w:t>: Klartext.</w:t>
      </w:r>
    </w:p>
    <w:p w14:paraId="4B3FED3B" w14:textId="361DD95B" w:rsidR="0085209B" w:rsidRPr="00453323" w:rsidRDefault="0085209B">
      <w:pPr>
        <w:tabs>
          <w:tab w:val="left" w:pos="940"/>
          <w:tab w:val="left" w:pos="1440"/>
        </w:tabs>
        <w:spacing w:after="120"/>
        <w:rPr>
          <w:ins w:id="773" w:author="achschroeder" w:date="2016-12-30T14:42:00Z"/>
          <w:rFonts w:ascii="Calibri" w:hAnsi="Calibri"/>
          <w:szCs w:val="24"/>
          <w:lang w:val="de-DE"/>
          <w:rPrChange w:id="774" w:author="achschroeder" w:date="2017-01-06T11:29:00Z">
            <w:rPr>
              <w:ins w:id="775" w:author="achschroeder" w:date="2016-12-30T14:42:00Z"/>
            </w:rPr>
          </w:rPrChange>
        </w:rPr>
        <w:pPrChange w:id="776" w:author="achschroeder" w:date="2017-01-06T11:08:00Z">
          <w:pPr>
            <w:pStyle w:val="Listenabsatz"/>
            <w:numPr>
              <w:numId w:val="14"/>
            </w:numPr>
            <w:tabs>
              <w:tab w:val="left" w:pos="940"/>
              <w:tab w:val="left" w:pos="1440"/>
            </w:tabs>
            <w:ind w:left="284" w:hanging="284"/>
          </w:pPr>
        </w:pPrChange>
      </w:pPr>
      <w:ins w:id="777" w:author="achschroeder" w:date="2016-12-30T13:56:00Z">
        <w:r w:rsidRPr="00592080">
          <w:rPr>
            <w:rFonts w:ascii="Calibri" w:hAnsi="Calibri"/>
            <w:szCs w:val="24"/>
            <w:lang w:val="de-DE"/>
            <w:rPrChange w:id="778" w:author="achschroeder" w:date="2017-01-06T11:08:00Z">
              <w:rPr>
                <w:rFonts w:ascii="Calibri" w:hAnsi="Calibri"/>
                <w:szCs w:val="24"/>
              </w:rPr>
            </w:rPrChange>
          </w:rPr>
          <w:t xml:space="preserve">Lynen von Berg, H. &amp; Hirseland, A. (2004). Zivilgesellschaft und politische Bildung </w:t>
        </w:r>
      </w:ins>
      <w:ins w:id="779" w:author="achschroeder" w:date="2016-12-30T13:57:00Z">
        <w:r w:rsidRPr="00592080">
          <w:rPr>
            <w:rFonts w:ascii="Calibri" w:hAnsi="Calibri"/>
            <w:szCs w:val="24"/>
            <w:lang w:val="de-DE"/>
            <w:rPrChange w:id="780" w:author="achschroeder" w:date="2017-01-06T11:08:00Z">
              <w:rPr>
                <w:rFonts w:ascii="Calibri" w:hAnsi="Calibri"/>
                <w:szCs w:val="24"/>
              </w:rPr>
            </w:rPrChange>
          </w:rPr>
          <w:t>–</w:t>
        </w:r>
      </w:ins>
      <w:ins w:id="781" w:author="achschroeder" w:date="2016-12-30T13:56:00Z">
        <w:r w:rsidRPr="00592080">
          <w:rPr>
            <w:rFonts w:ascii="Calibri" w:hAnsi="Calibri"/>
            <w:szCs w:val="24"/>
            <w:lang w:val="de-DE"/>
            <w:rPrChange w:id="782" w:author="achschroeder" w:date="2017-01-06T11:08:00Z">
              <w:rPr>
                <w:rFonts w:ascii="Calibri" w:hAnsi="Calibri"/>
                <w:szCs w:val="24"/>
              </w:rPr>
            </w:rPrChange>
          </w:rPr>
          <w:t xml:space="preserve"> Zur </w:t>
        </w:r>
      </w:ins>
      <w:ins w:id="783" w:author="achschroeder" w:date="2016-12-30T13:57:00Z">
        <w:r w:rsidRPr="00592080">
          <w:rPr>
            <w:rFonts w:ascii="Calibri" w:hAnsi="Calibri"/>
            <w:szCs w:val="24"/>
            <w:lang w:val="de-DE"/>
            <w:rPrChange w:id="784" w:author="achschroeder" w:date="2017-01-06T11:08:00Z">
              <w:rPr>
                <w:rFonts w:ascii="Calibri" w:hAnsi="Calibri"/>
                <w:szCs w:val="24"/>
              </w:rPr>
            </w:rPrChange>
          </w:rPr>
          <w:t xml:space="preserve">Evaluation von Programmen und Projekten </w:t>
        </w:r>
      </w:ins>
      <w:ins w:id="785" w:author="achschroeder" w:date="2016-12-30T13:58:00Z">
        <w:r w:rsidRPr="00592080">
          <w:rPr>
            <w:rFonts w:ascii="Calibri" w:hAnsi="Calibri"/>
            <w:szCs w:val="24"/>
            <w:lang w:val="de-DE"/>
            <w:rPrChange w:id="786" w:author="achschroeder" w:date="2017-01-06T11:08:00Z">
              <w:rPr>
                <w:rFonts w:ascii="Calibri" w:hAnsi="Calibri"/>
                <w:szCs w:val="24"/>
              </w:rPr>
            </w:rPrChange>
          </w:rPr>
          <w:t xml:space="preserve">[Civil Society and Political Education </w:t>
        </w:r>
      </w:ins>
      <w:ins w:id="787" w:author="achschroeder" w:date="2016-12-30T13:59:00Z">
        <w:r w:rsidRPr="00592080">
          <w:rPr>
            <w:rFonts w:ascii="Calibri" w:hAnsi="Calibri"/>
            <w:szCs w:val="24"/>
            <w:lang w:val="de-DE"/>
            <w:rPrChange w:id="788" w:author="achschroeder" w:date="2017-01-06T11:08:00Z">
              <w:rPr>
                <w:rFonts w:ascii="Calibri" w:hAnsi="Calibri"/>
                <w:szCs w:val="24"/>
              </w:rPr>
            </w:rPrChange>
          </w:rPr>
          <w:t>– On the Evaluation of Programs and Projects</w:t>
        </w:r>
      </w:ins>
      <w:ins w:id="789" w:author="achschroeder" w:date="2016-12-30T13:58:00Z">
        <w:r w:rsidRPr="00592080">
          <w:rPr>
            <w:rFonts w:ascii="Calibri" w:hAnsi="Calibri"/>
            <w:szCs w:val="24"/>
            <w:lang w:val="de-DE"/>
            <w:rPrChange w:id="790" w:author="achschroeder" w:date="2017-01-06T11:08:00Z">
              <w:rPr>
                <w:rFonts w:ascii="Calibri" w:hAnsi="Calibri"/>
                <w:szCs w:val="24"/>
              </w:rPr>
            </w:rPrChange>
          </w:rPr>
          <w:t>]</w:t>
        </w:r>
      </w:ins>
      <w:ins w:id="791" w:author="achschroeder" w:date="2016-12-30T14:00:00Z">
        <w:r w:rsidRPr="00592080">
          <w:rPr>
            <w:rFonts w:ascii="Calibri" w:hAnsi="Calibri"/>
            <w:szCs w:val="24"/>
            <w:lang w:val="de-DE"/>
            <w:rPrChange w:id="792" w:author="achschroeder" w:date="2017-01-06T11:08:00Z">
              <w:rPr>
                <w:rFonts w:ascii="Calibri" w:hAnsi="Calibri"/>
                <w:szCs w:val="24"/>
              </w:rPr>
            </w:rPrChange>
          </w:rPr>
          <w:t xml:space="preserve">. </w:t>
        </w:r>
        <w:r w:rsidRPr="00592080">
          <w:rPr>
            <w:rFonts w:ascii="Calibri" w:hAnsi="Calibri"/>
            <w:szCs w:val="24"/>
            <w:rPrChange w:id="793" w:author="achschroeder" w:date="2017-01-06T11:08:00Z">
              <w:rPr/>
            </w:rPrChange>
          </w:rPr>
          <w:t xml:space="preserve">In K. Uhl, S. Ulrich, &amp; F. M. Wenzel (Eds.), </w:t>
        </w:r>
        <w:r w:rsidRPr="00592080">
          <w:rPr>
            <w:rFonts w:ascii="Calibri" w:hAnsi="Calibri"/>
            <w:i/>
            <w:szCs w:val="24"/>
            <w:rPrChange w:id="794" w:author="achschroeder" w:date="2017-01-06T11:08:00Z">
              <w:rPr>
                <w:rFonts w:ascii="Calibri" w:hAnsi="Calibri"/>
                <w:szCs w:val="24"/>
              </w:rPr>
            </w:rPrChange>
          </w:rPr>
          <w:t>Evaluation politischer Bildung</w:t>
        </w:r>
        <w:r w:rsidRPr="00592080">
          <w:rPr>
            <w:rFonts w:ascii="Calibri" w:hAnsi="Calibri"/>
            <w:szCs w:val="24"/>
            <w:rPrChange w:id="795" w:author="achschroeder" w:date="2017-01-06T11:08:00Z">
              <w:rPr/>
            </w:rPrChange>
          </w:rPr>
          <w:t xml:space="preserve"> </w:t>
        </w:r>
      </w:ins>
      <w:ins w:id="796" w:author="achschroeder" w:date="2016-12-30T14:01:00Z">
        <w:r w:rsidRPr="00592080">
          <w:rPr>
            <w:rFonts w:ascii="Calibri" w:hAnsi="Calibri"/>
            <w:szCs w:val="24"/>
            <w:rPrChange w:id="797" w:author="achschroeder" w:date="2017-01-06T11:08:00Z">
              <w:rPr/>
            </w:rPrChange>
          </w:rPr>
          <w:t>[Evaluation of Political Education]</w:t>
        </w:r>
      </w:ins>
      <w:ins w:id="798" w:author="achschroeder" w:date="2016-12-30T14:02:00Z">
        <w:r w:rsidRPr="00592080">
          <w:rPr>
            <w:rFonts w:ascii="Calibri" w:hAnsi="Calibri"/>
            <w:szCs w:val="24"/>
            <w:rPrChange w:id="799" w:author="achschroeder" w:date="2017-01-06T11:08:00Z">
              <w:rPr/>
            </w:rPrChange>
          </w:rPr>
          <w:t xml:space="preserve"> </w:t>
        </w:r>
        <w:r w:rsidRPr="00592080">
          <w:rPr>
            <w:rFonts w:ascii="Calibri" w:hAnsi="Calibri"/>
            <w:i/>
            <w:szCs w:val="24"/>
            <w:rPrChange w:id="800" w:author="achschroeder" w:date="2017-01-06T11:08:00Z">
              <w:rPr>
                <w:rFonts w:ascii="Calibri" w:hAnsi="Calibri"/>
                <w:szCs w:val="24"/>
              </w:rPr>
            </w:rPrChange>
          </w:rPr>
          <w:t>(pp. 15-26).</w:t>
        </w:r>
        <w:r w:rsidRPr="00592080">
          <w:rPr>
            <w:rFonts w:ascii="Calibri" w:hAnsi="Calibri"/>
            <w:szCs w:val="24"/>
            <w:rPrChange w:id="801" w:author="achschroeder" w:date="2017-01-06T11:08:00Z">
              <w:rPr/>
            </w:rPrChange>
          </w:rPr>
          <w:t xml:space="preserve"> </w:t>
        </w:r>
        <w:r w:rsidRPr="00453323">
          <w:rPr>
            <w:rFonts w:ascii="Calibri" w:hAnsi="Calibri"/>
            <w:szCs w:val="24"/>
            <w:lang w:val="de-DE"/>
            <w:rPrChange w:id="802" w:author="achschroeder" w:date="2017-01-06T11:29:00Z">
              <w:rPr/>
            </w:rPrChange>
          </w:rPr>
          <w:t>G</w:t>
        </w:r>
      </w:ins>
      <w:ins w:id="803" w:author="achschroeder" w:date="2016-12-30T14:03:00Z">
        <w:r w:rsidRPr="00453323">
          <w:rPr>
            <w:rFonts w:ascii="Calibri" w:hAnsi="Calibri"/>
            <w:szCs w:val="24"/>
            <w:lang w:val="de-DE"/>
            <w:rPrChange w:id="804" w:author="achschroeder" w:date="2017-01-06T11:29:00Z">
              <w:rPr/>
            </w:rPrChange>
          </w:rPr>
          <w:t>ütersloh: Verlag Bertelsmann Stiftung.</w:t>
        </w:r>
      </w:ins>
    </w:p>
    <w:p w14:paraId="32284204" w14:textId="3DF98CF9" w:rsidR="000D7C73" w:rsidRPr="00453323" w:rsidRDefault="000D7C73">
      <w:pPr>
        <w:tabs>
          <w:tab w:val="left" w:pos="940"/>
          <w:tab w:val="left" w:pos="1440"/>
        </w:tabs>
        <w:spacing w:after="120"/>
        <w:rPr>
          <w:rFonts w:ascii="Calibri" w:hAnsi="Calibri"/>
          <w:szCs w:val="24"/>
          <w:lang w:val="de-DE"/>
          <w:rPrChange w:id="805" w:author="achschroeder" w:date="2017-01-06T11:29:00Z">
            <w:rPr/>
          </w:rPrChange>
        </w:rPr>
        <w:pPrChange w:id="806" w:author="achschroeder" w:date="2017-01-06T11:08:00Z">
          <w:pPr>
            <w:pStyle w:val="Listenabsatz"/>
            <w:numPr>
              <w:numId w:val="14"/>
            </w:numPr>
            <w:tabs>
              <w:tab w:val="left" w:pos="940"/>
              <w:tab w:val="left" w:pos="1440"/>
            </w:tabs>
            <w:ind w:left="284" w:hanging="284"/>
          </w:pPr>
        </w:pPrChange>
      </w:pPr>
      <w:ins w:id="807" w:author="achschroeder" w:date="2016-12-30T14:42:00Z">
        <w:r w:rsidRPr="00453323">
          <w:rPr>
            <w:rFonts w:ascii="Calibri" w:hAnsi="Calibri"/>
            <w:szCs w:val="24"/>
            <w:lang w:val="de-DE"/>
            <w:rPrChange w:id="808" w:author="achschroeder" w:date="2017-01-06T11:29:00Z">
              <w:rPr/>
            </w:rPrChange>
          </w:rPr>
          <w:t xml:space="preserve">Mouffe, C. (2007). Über das Politische </w:t>
        </w:r>
      </w:ins>
      <w:ins w:id="809" w:author="achschroeder" w:date="2016-12-30T14:43:00Z">
        <w:r w:rsidR="00155763" w:rsidRPr="00453323">
          <w:rPr>
            <w:rFonts w:ascii="Calibri" w:hAnsi="Calibri"/>
            <w:szCs w:val="24"/>
            <w:lang w:val="de-DE"/>
            <w:rPrChange w:id="810" w:author="achschroeder" w:date="2017-01-06T11:29:00Z">
              <w:rPr/>
            </w:rPrChange>
          </w:rPr>
          <w:t>[On the Political]</w:t>
        </w:r>
      </w:ins>
      <w:ins w:id="811" w:author="achschroeder" w:date="2016-12-30T14:45:00Z">
        <w:r w:rsidR="00155763" w:rsidRPr="00453323">
          <w:rPr>
            <w:rFonts w:ascii="Calibri" w:hAnsi="Calibri"/>
            <w:szCs w:val="24"/>
            <w:lang w:val="de-DE"/>
            <w:rPrChange w:id="812" w:author="achschroeder" w:date="2017-01-06T11:29:00Z">
              <w:rPr/>
            </w:rPrChange>
          </w:rPr>
          <w:t>. Frankfurt: Suhrkamp.</w:t>
        </w:r>
      </w:ins>
    </w:p>
    <w:p w14:paraId="00FC81FB" w14:textId="2C6F0EF4" w:rsidR="009D6E05" w:rsidRPr="00453323" w:rsidRDefault="00FA67E0">
      <w:pPr>
        <w:tabs>
          <w:tab w:val="left" w:pos="940"/>
          <w:tab w:val="left" w:pos="1440"/>
        </w:tabs>
        <w:spacing w:after="120"/>
        <w:rPr>
          <w:rFonts w:ascii="Calibri" w:hAnsi="Calibri"/>
          <w:szCs w:val="24"/>
          <w:lang w:val="de-DE"/>
          <w:rPrChange w:id="813" w:author="achschroeder" w:date="2017-01-06T11:29:00Z">
            <w:rPr/>
          </w:rPrChange>
        </w:rPr>
        <w:pPrChange w:id="814" w:author="achschroeder" w:date="2017-01-06T11:08:00Z">
          <w:pPr>
            <w:pStyle w:val="Listenabsatz"/>
            <w:numPr>
              <w:numId w:val="14"/>
            </w:numPr>
            <w:tabs>
              <w:tab w:val="left" w:pos="940"/>
              <w:tab w:val="left" w:pos="1440"/>
            </w:tabs>
            <w:ind w:left="284" w:hanging="284"/>
          </w:pPr>
        </w:pPrChange>
      </w:pPr>
      <w:r w:rsidRPr="00592080">
        <w:rPr>
          <w:rFonts w:ascii="Calibri" w:hAnsi="Calibri"/>
          <w:szCs w:val="24"/>
          <w:lang w:val="de-DE"/>
          <w:rPrChange w:id="815" w:author="achschroeder" w:date="2017-01-06T11:08:00Z">
            <w:rPr>
              <w:rFonts w:ascii="Calibri" w:hAnsi="Calibri"/>
              <w:szCs w:val="24"/>
            </w:rPr>
          </w:rPrChange>
        </w:rPr>
        <w:t>Negt, O</w:t>
      </w:r>
      <w:r w:rsidR="00782662" w:rsidRPr="00592080">
        <w:rPr>
          <w:rFonts w:ascii="Calibri" w:hAnsi="Calibri"/>
          <w:szCs w:val="24"/>
          <w:lang w:val="de-DE"/>
          <w:rPrChange w:id="816" w:author="achschroeder" w:date="2017-01-06T11:08:00Z">
            <w:rPr>
              <w:rFonts w:ascii="Calibri" w:hAnsi="Calibri"/>
              <w:szCs w:val="24"/>
            </w:rPr>
          </w:rPrChange>
        </w:rPr>
        <w:t>.</w:t>
      </w:r>
      <w:r w:rsidRPr="00592080">
        <w:rPr>
          <w:rFonts w:ascii="Calibri" w:hAnsi="Calibri"/>
          <w:szCs w:val="24"/>
          <w:lang w:val="de-DE"/>
          <w:rPrChange w:id="817" w:author="achschroeder" w:date="2017-01-06T11:08:00Z">
            <w:rPr>
              <w:rFonts w:ascii="Calibri" w:hAnsi="Calibri"/>
              <w:szCs w:val="24"/>
            </w:rPr>
          </w:rPrChange>
        </w:rPr>
        <w:t xml:space="preserve"> </w:t>
      </w:r>
      <w:r w:rsidR="00782662" w:rsidRPr="00592080">
        <w:rPr>
          <w:rFonts w:ascii="Calibri" w:hAnsi="Calibri"/>
          <w:szCs w:val="24"/>
          <w:lang w:val="de-DE"/>
          <w:rPrChange w:id="818" w:author="achschroeder" w:date="2017-01-06T11:08:00Z">
            <w:rPr>
              <w:rFonts w:ascii="Calibri" w:hAnsi="Calibri"/>
              <w:szCs w:val="24"/>
            </w:rPr>
          </w:rPrChange>
        </w:rPr>
        <w:t>(</w:t>
      </w:r>
      <w:r w:rsidRPr="00592080">
        <w:rPr>
          <w:rFonts w:ascii="Calibri" w:hAnsi="Calibri"/>
          <w:szCs w:val="24"/>
          <w:lang w:val="de-DE"/>
          <w:rPrChange w:id="819" w:author="achschroeder" w:date="2017-01-06T11:08:00Z">
            <w:rPr>
              <w:rFonts w:ascii="Calibri" w:hAnsi="Calibri"/>
              <w:szCs w:val="24"/>
            </w:rPr>
          </w:rPrChange>
        </w:rPr>
        <w:t>2010</w:t>
      </w:r>
      <w:r w:rsidR="00782662" w:rsidRPr="00592080">
        <w:rPr>
          <w:rFonts w:ascii="Calibri" w:hAnsi="Calibri"/>
          <w:szCs w:val="24"/>
          <w:lang w:val="de-DE"/>
          <w:rPrChange w:id="820" w:author="achschroeder" w:date="2017-01-06T11:08:00Z">
            <w:rPr>
              <w:rFonts w:ascii="Calibri" w:hAnsi="Calibri"/>
              <w:szCs w:val="24"/>
            </w:rPr>
          </w:rPrChange>
        </w:rPr>
        <w:t>).</w:t>
      </w:r>
      <w:r w:rsidRPr="00592080">
        <w:rPr>
          <w:rFonts w:ascii="Calibri" w:hAnsi="Calibri"/>
          <w:szCs w:val="24"/>
          <w:lang w:val="de-DE"/>
          <w:rPrChange w:id="821" w:author="achschroeder" w:date="2017-01-06T11:08:00Z">
            <w:rPr>
              <w:rFonts w:ascii="Calibri" w:hAnsi="Calibri"/>
              <w:szCs w:val="24"/>
            </w:rPr>
          </w:rPrChange>
        </w:rPr>
        <w:t xml:space="preserve"> </w:t>
      </w:r>
      <w:r w:rsidRPr="00592080">
        <w:rPr>
          <w:rFonts w:ascii="Calibri" w:hAnsi="Calibri"/>
          <w:i/>
          <w:szCs w:val="24"/>
          <w:lang w:val="de-DE"/>
          <w:rPrChange w:id="822" w:author="achschroeder" w:date="2017-01-06T11:08:00Z">
            <w:rPr>
              <w:rFonts w:ascii="Calibri" w:hAnsi="Calibri"/>
              <w:i/>
              <w:szCs w:val="24"/>
            </w:rPr>
          </w:rPrChange>
        </w:rPr>
        <w:t xml:space="preserve">Der Politische Mensch. </w:t>
      </w:r>
      <w:r w:rsidRPr="00592080">
        <w:rPr>
          <w:rFonts w:ascii="Calibri" w:hAnsi="Calibri"/>
          <w:i/>
          <w:szCs w:val="24"/>
          <w:rPrChange w:id="823" w:author="achschroeder" w:date="2017-01-06T11:08:00Z">
            <w:rPr>
              <w:i/>
            </w:rPr>
          </w:rPrChange>
        </w:rPr>
        <w:t>Demokratie als Lebensform</w:t>
      </w:r>
      <w:r w:rsidR="009E4EA6" w:rsidRPr="00592080">
        <w:rPr>
          <w:rFonts w:ascii="Calibri" w:hAnsi="Calibri"/>
          <w:szCs w:val="24"/>
          <w:rPrChange w:id="824" w:author="achschroeder" w:date="2017-01-06T11:08:00Z">
            <w:rPr/>
          </w:rPrChange>
        </w:rPr>
        <w:t xml:space="preserve"> [</w:t>
      </w:r>
      <w:r w:rsidR="00F70424" w:rsidRPr="00592080">
        <w:rPr>
          <w:rFonts w:ascii="Calibri" w:hAnsi="Calibri"/>
          <w:szCs w:val="24"/>
          <w:rPrChange w:id="825" w:author="achschroeder" w:date="2017-01-06T11:08:00Z">
            <w:rPr/>
          </w:rPrChange>
        </w:rPr>
        <w:t>The political man: Democracy as life form].</w:t>
      </w:r>
      <w:r w:rsidRPr="00592080">
        <w:rPr>
          <w:rFonts w:ascii="Calibri" w:hAnsi="Calibri"/>
          <w:szCs w:val="24"/>
          <w:rPrChange w:id="826" w:author="achschroeder" w:date="2017-01-06T11:08:00Z">
            <w:rPr/>
          </w:rPrChange>
        </w:rPr>
        <w:t xml:space="preserve"> </w:t>
      </w:r>
      <w:r w:rsidRPr="00453323">
        <w:rPr>
          <w:rFonts w:ascii="Calibri" w:hAnsi="Calibri"/>
          <w:szCs w:val="24"/>
          <w:lang w:val="de-DE"/>
          <w:rPrChange w:id="827" w:author="achschroeder" w:date="2017-01-06T11:29:00Z">
            <w:rPr/>
          </w:rPrChange>
        </w:rPr>
        <w:t>Göttingen</w:t>
      </w:r>
      <w:r w:rsidR="00782662" w:rsidRPr="00453323">
        <w:rPr>
          <w:rFonts w:ascii="Calibri" w:hAnsi="Calibri"/>
          <w:szCs w:val="24"/>
          <w:lang w:val="de-DE"/>
          <w:rPrChange w:id="828" w:author="achschroeder" w:date="2017-01-06T11:29:00Z">
            <w:rPr/>
          </w:rPrChange>
        </w:rPr>
        <w:t>: Steidl</w:t>
      </w:r>
      <w:r w:rsidR="00F70424" w:rsidRPr="00453323">
        <w:rPr>
          <w:rFonts w:ascii="Calibri" w:hAnsi="Calibri"/>
          <w:szCs w:val="24"/>
          <w:lang w:val="de-DE"/>
          <w:rPrChange w:id="829" w:author="achschroeder" w:date="2017-01-06T11:29:00Z">
            <w:rPr/>
          </w:rPrChange>
        </w:rPr>
        <w:t>.</w:t>
      </w:r>
    </w:p>
    <w:p w14:paraId="721323FE" w14:textId="09F44F58" w:rsidR="009D6E05" w:rsidRPr="00453323" w:rsidRDefault="00FA67E0">
      <w:pPr>
        <w:spacing w:after="120"/>
        <w:rPr>
          <w:rFonts w:ascii="Calibri" w:hAnsi="Calibri"/>
          <w:szCs w:val="24"/>
          <w:lang w:val="de-DE"/>
          <w:rPrChange w:id="830" w:author="achschroeder" w:date="2017-01-06T11:29:00Z">
            <w:rPr/>
          </w:rPrChange>
        </w:rPr>
        <w:pPrChange w:id="831" w:author="achschroeder" w:date="2017-01-06T11:08:00Z">
          <w:pPr>
            <w:pStyle w:val="Listenabsatz"/>
            <w:numPr>
              <w:numId w:val="14"/>
            </w:numPr>
            <w:ind w:left="284" w:hanging="284"/>
          </w:pPr>
        </w:pPrChange>
      </w:pPr>
      <w:r w:rsidRPr="00592080">
        <w:rPr>
          <w:rFonts w:ascii="Calibri" w:hAnsi="Calibri"/>
          <w:szCs w:val="24"/>
          <w:lang w:val="de-DE"/>
          <w:rPrChange w:id="832" w:author="achschroeder" w:date="2017-01-06T11:08:00Z">
            <w:rPr>
              <w:rFonts w:ascii="Calibri" w:hAnsi="Calibri"/>
              <w:szCs w:val="24"/>
            </w:rPr>
          </w:rPrChange>
        </w:rPr>
        <w:t>Rosenthal, G</w:t>
      </w:r>
      <w:r w:rsidR="00782662" w:rsidRPr="00592080">
        <w:rPr>
          <w:rFonts w:ascii="Calibri" w:hAnsi="Calibri"/>
          <w:szCs w:val="24"/>
          <w:lang w:val="de-DE"/>
          <w:rPrChange w:id="833" w:author="achschroeder" w:date="2017-01-06T11:08:00Z">
            <w:rPr>
              <w:rFonts w:ascii="Calibri" w:hAnsi="Calibri"/>
              <w:szCs w:val="24"/>
            </w:rPr>
          </w:rPrChange>
        </w:rPr>
        <w:t>. (</w:t>
      </w:r>
      <w:r w:rsidRPr="00592080">
        <w:rPr>
          <w:rFonts w:ascii="Calibri" w:hAnsi="Calibri"/>
          <w:szCs w:val="24"/>
          <w:lang w:val="de-DE"/>
          <w:rPrChange w:id="834" w:author="achschroeder" w:date="2017-01-06T11:08:00Z">
            <w:rPr>
              <w:rFonts w:ascii="Calibri" w:hAnsi="Calibri"/>
              <w:szCs w:val="24"/>
            </w:rPr>
          </w:rPrChange>
        </w:rPr>
        <w:t>2011</w:t>
      </w:r>
      <w:r w:rsidR="00782662" w:rsidRPr="00592080">
        <w:rPr>
          <w:rFonts w:ascii="Calibri" w:hAnsi="Calibri"/>
          <w:szCs w:val="24"/>
          <w:lang w:val="de-DE"/>
          <w:rPrChange w:id="835" w:author="achschroeder" w:date="2017-01-06T11:08:00Z">
            <w:rPr>
              <w:rFonts w:ascii="Calibri" w:hAnsi="Calibri"/>
              <w:szCs w:val="24"/>
            </w:rPr>
          </w:rPrChange>
        </w:rPr>
        <w:t>).</w:t>
      </w:r>
      <w:r w:rsidRPr="00592080">
        <w:rPr>
          <w:rFonts w:ascii="Calibri" w:hAnsi="Calibri"/>
          <w:szCs w:val="24"/>
          <w:lang w:val="de-DE"/>
          <w:rPrChange w:id="836" w:author="achschroeder" w:date="2017-01-06T11:08:00Z">
            <w:rPr>
              <w:rFonts w:ascii="Calibri" w:hAnsi="Calibri"/>
              <w:szCs w:val="24"/>
            </w:rPr>
          </w:rPrChange>
        </w:rPr>
        <w:t xml:space="preserve"> </w:t>
      </w:r>
      <w:r w:rsidRPr="00592080">
        <w:rPr>
          <w:rFonts w:ascii="Calibri" w:hAnsi="Calibri"/>
          <w:i/>
          <w:szCs w:val="24"/>
          <w:lang w:val="de-DE"/>
          <w:rPrChange w:id="837" w:author="achschroeder" w:date="2017-01-06T11:08:00Z">
            <w:rPr>
              <w:rFonts w:ascii="Calibri" w:hAnsi="Calibri"/>
              <w:i/>
              <w:szCs w:val="24"/>
            </w:rPr>
          </w:rPrChange>
        </w:rPr>
        <w:t>Interpretative Sozialforschung. Eine Einführung</w:t>
      </w:r>
      <w:r w:rsidR="00F70424" w:rsidRPr="00592080">
        <w:rPr>
          <w:rFonts w:ascii="Calibri" w:hAnsi="Calibri"/>
          <w:szCs w:val="24"/>
          <w:lang w:val="de-DE"/>
          <w:rPrChange w:id="838" w:author="achschroeder" w:date="2017-01-06T11:08:00Z">
            <w:rPr>
              <w:rFonts w:ascii="Calibri" w:hAnsi="Calibri"/>
              <w:szCs w:val="24"/>
            </w:rPr>
          </w:rPrChange>
        </w:rPr>
        <w:t xml:space="preserve"> [Interpretative social research: An introduction].</w:t>
      </w:r>
      <w:r w:rsidRPr="00592080">
        <w:rPr>
          <w:rFonts w:ascii="Calibri" w:hAnsi="Calibri"/>
          <w:szCs w:val="24"/>
          <w:lang w:val="de-DE"/>
          <w:rPrChange w:id="839" w:author="achschroeder" w:date="2017-01-06T11:08:00Z">
            <w:rPr>
              <w:rFonts w:ascii="Calibri" w:hAnsi="Calibri"/>
              <w:szCs w:val="24"/>
            </w:rPr>
          </w:rPrChange>
        </w:rPr>
        <w:t xml:space="preserve"> </w:t>
      </w:r>
      <w:r w:rsidRPr="00453323">
        <w:rPr>
          <w:rFonts w:ascii="Calibri" w:hAnsi="Calibri"/>
          <w:szCs w:val="24"/>
          <w:lang w:val="de-DE"/>
          <w:rPrChange w:id="840" w:author="achschroeder" w:date="2017-01-06T11:29:00Z">
            <w:rPr/>
          </w:rPrChange>
        </w:rPr>
        <w:t>Weinheim und München</w:t>
      </w:r>
      <w:r w:rsidR="00782662" w:rsidRPr="00453323">
        <w:rPr>
          <w:rFonts w:ascii="Calibri" w:hAnsi="Calibri"/>
          <w:szCs w:val="24"/>
          <w:lang w:val="de-DE"/>
          <w:rPrChange w:id="841" w:author="achschroeder" w:date="2017-01-06T11:29:00Z">
            <w:rPr/>
          </w:rPrChange>
        </w:rPr>
        <w:t>: Juventa</w:t>
      </w:r>
      <w:r w:rsidR="00F70424" w:rsidRPr="00453323">
        <w:rPr>
          <w:rFonts w:ascii="Calibri" w:hAnsi="Calibri"/>
          <w:szCs w:val="24"/>
          <w:lang w:val="de-DE"/>
          <w:rPrChange w:id="842" w:author="achschroeder" w:date="2017-01-06T11:29:00Z">
            <w:rPr/>
          </w:rPrChange>
        </w:rPr>
        <w:t>.</w:t>
      </w:r>
    </w:p>
    <w:p w14:paraId="6358AEC0" w14:textId="7E243F2C" w:rsidR="009D6E05" w:rsidRPr="00453323" w:rsidRDefault="00FA67E0">
      <w:pPr>
        <w:spacing w:after="120"/>
        <w:rPr>
          <w:rFonts w:ascii="Calibri" w:hAnsi="Calibri"/>
          <w:szCs w:val="24"/>
          <w:lang w:val="de-DE"/>
          <w:rPrChange w:id="843" w:author="achschroeder" w:date="2017-01-06T11:29:00Z">
            <w:rPr/>
          </w:rPrChange>
        </w:rPr>
        <w:pPrChange w:id="844" w:author="achschroeder" w:date="2017-01-06T11:08:00Z">
          <w:pPr>
            <w:pStyle w:val="Listenabsatz"/>
            <w:numPr>
              <w:numId w:val="14"/>
            </w:numPr>
            <w:ind w:left="284" w:hanging="284"/>
          </w:pPr>
        </w:pPrChange>
      </w:pPr>
      <w:r w:rsidRPr="00592080">
        <w:rPr>
          <w:rFonts w:ascii="Calibri" w:hAnsi="Calibri"/>
          <w:szCs w:val="24"/>
          <w:lang w:val="de-DE"/>
          <w:rPrChange w:id="845" w:author="achschroeder" w:date="2017-01-06T11:08:00Z">
            <w:rPr>
              <w:rFonts w:ascii="Calibri" w:hAnsi="Calibri"/>
              <w:szCs w:val="24"/>
            </w:rPr>
          </w:rPrChange>
        </w:rPr>
        <w:t>Rosenthal, G</w:t>
      </w:r>
      <w:r w:rsidR="00782662" w:rsidRPr="00592080">
        <w:rPr>
          <w:rFonts w:ascii="Calibri" w:hAnsi="Calibri"/>
          <w:szCs w:val="24"/>
          <w:lang w:val="de-DE"/>
          <w:rPrChange w:id="846" w:author="achschroeder" w:date="2017-01-06T11:08:00Z">
            <w:rPr>
              <w:rFonts w:ascii="Calibri" w:hAnsi="Calibri"/>
              <w:szCs w:val="24"/>
            </w:rPr>
          </w:rPrChange>
        </w:rPr>
        <w:t xml:space="preserve">., </w:t>
      </w:r>
      <w:r w:rsidRPr="00592080">
        <w:rPr>
          <w:rFonts w:ascii="Calibri" w:hAnsi="Calibri"/>
          <w:szCs w:val="24"/>
          <w:lang w:val="de-DE"/>
          <w:rPrChange w:id="847" w:author="achschroeder" w:date="2017-01-06T11:08:00Z">
            <w:rPr>
              <w:rFonts w:ascii="Calibri" w:hAnsi="Calibri"/>
              <w:szCs w:val="24"/>
            </w:rPr>
          </w:rPrChange>
        </w:rPr>
        <w:t>Köttig, M</w:t>
      </w:r>
      <w:r w:rsidR="00782662" w:rsidRPr="00592080">
        <w:rPr>
          <w:rFonts w:ascii="Calibri" w:hAnsi="Calibri"/>
          <w:szCs w:val="24"/>
          <w:lang w:val="de-DE"/>
          <w:rPrChange w:id="848" w:author="achschroeder" w:date="2017-01-06T11:08:00Z">
            <w:rPr>
              <w:rFonts w:ascii="Calibri" w:hAnsi="Calibri"/>
              <w:szCs w:val="24"/>
            </w:rPr>
          </w:rPrChange>
        </w:rPr>
        <w:t xml:space="preserve">., </w:t>
      </w:r>
      <w:r w:rsidRPr="00592080">
        <w:rPr>
          <w:rFonts w:ascii="Calibri" w:hAnsi="Calibri"/>
          <w:szCs w:val="24"/>
          <w:lang w:val="de-DE"/>
          <w:rPrChange w:id="849" w:author="achschroeder" w:date="2017-01-06T11:08:00Z">
            <w:rPr>
              <w:rFonts w:ascii="Calibri" w:hAnsi="Calibri"/>
              <w:szCs w:val="24"/>
            </w:rPr>
          </w:rPrChange>
        </w:rPr>
        <w:t>Witte, N</w:t>
      </w:r>
      <w:r w:rsidR="00782662" w:rsidRPr="00592080">
        <w:rPr>
          <w:rFonts w:ascii="Calibri" w:hAnsi="Calibri"/>
          <w:szCs w:val="24"/>
          <w:lang w:val="de-DE"/>
          <w:rPrChange w:id="850" w:author="achschroeder" w:date="2017-01-06T11:08:00Z">
            <w:rPr>
              <w:rFonts w:ascii="Calibri" w:hAnsi="Calibri"/>
              <w:szCs w:val="24"/>
            </w:rPr>
          </w:rPrChange>
        </w:rPr>
        <w:t>., &amp; B</w:t>
      </w:r>
      <w:r w:rsidRPr="00592080">
        <w:rPr>
          <w:rFonts w:ascii="Calibri" w:hAnsi="Calibri"/>
          <w:szCs w:val="24"/>
          <w:lang w:val="de-DE"/>
          <w:rPrChange w:id="851" w:author="achschroeder" w:date="2017-01-06T11:08:00Z">
            <w:rPr>
              <w:rFonts w:ascii="Calibri" w:hAnsi="Calibri"/>
              <w:szCs w:val="24"/>
            </w:rPr>
          </w:rPrChange>
        </w:rPr>
        <w:t>lezinger, A</w:t>
      </w:r>
      <w:r w:rsidR="00782662" w:rsidRPr="00592080">
        <w:rPr>
          <w:rFonts w:ascii="Calibri" w:hAnsi="Calibri"/>
          <w:szCs w:val="24"/>
          <w:lang w:val="de-DE"/>
          <w:rPrChange w:id="852" w:author="achschroeder" w:date="2017-01-06T11:08:00Z">
            <w:rPr>
              <w:rFonts w:ascii="Calibri" w:hAnsi="Calibri"/>
              <w:szCs w:val="24"/>
            </w:rPr>
          </w:rPrChange>
        </w:rPr>
        <w:t>. (</w:t>
      </w:r>
      <w:r w:rsidRPr="00592080">
        <w:rPr>
          <w:rFonts w:ascii="Calibri" w:hAnsi="Calibri"/>
          <w:szCs w:val="24"/>
          <w:lang w:val="de-DE"/>
          <w:rPrChange w:id="853" w:author="achschroeder" w:date="2017-01-06T11:08:00Z">
            <w:rPr>
              <w:rFonts w:ascii="Calibri" w:hAnsi="Calibri"/>
              <w:szCs w:val="24"/>
            </w:rPr>
          </w:rPrChange>
        </w:rPr>
        <w:t>2006</w:t>
      </w:r>
      <w:r w:rsidR="00782662" w:rsidRPr="00592080">
        <w:rPr>
          <w:rFonts w:ascii="Calibri" w:hAnsi="Calibri"/>
          <w:szCs w:val="24"/>
          <w:lang w:val="de-DE"/>
          <w:rPrChange w:id="854" w:author="achschroeder" w:date="2017-01-06T11:08:00Z">
            <w:rPr>
              <w:rFonts w:ascii="Calibri" w:hAnsi="Calibri"/>
              <w:szCs w:val="24"/>
            </w:rPr>
          </w:rPrChange>
        </w:rPr>
        <w:t>).</w:t>
      </w:r>
      <w:r w:rsidRPr="00592080">
        <w:rPr>
          <w:rFonts w:ascii="Calibri" w:hAnsi="Calibri"/>
          <w:szCs w:val="24"/>
          <w:lang w:val="de-DE"/>
          <w:rPrChange w:id="855" w:author="achschroeder" w:date="2017-01-06T11:08:00Z">
            <w:rPr>
              <w:rFonts w:ascii="Calibri" w:hAnsi="Calibri"/>
              <w:szCs w:val="24"/>
            </w:rPr>
          </w:rPrChange>
        </w:rPr>
        <w:t xml:space="preserve"> </w:t>
      </w:r>
      <w:r w:rsidRPr="00592080">
        <w:rPr>
          <w:rFonts w:ascii="Calibri" w:hAnsi="Calibri"/>
          <w:i/>
          <w:szCs w:val="24"/>
          <w:lang w:val="de-DE"/>
          <w:rPrChange w:id="856" w:author="achschroeder" w:date="2017-01-06T11:08:00Z">
            <w:rPr>
              <w:rFonts w:ascii="Calibri" w:hAnsi="Calibri"/>
              <w:i/>
              <w:szCs w:val="24"/>
            </w:rPr>
          </w:rPrChange>
        </w:rPr>
        <w:t>Biographisch-narrative Gespräche mit Jugendlichen</w:t>
      </w:r>
      <w:r w:rsidR="00782662" w:rsidRPr="00592080">
        <w:rPr>
          <w:rFonts w:ascii="Calibri" w:hAnsi="Calibri"/>
          <w:i/>
          <w:szCs w:val="24"/>
          <w:lang w:val="de-DE"/>
          <w:rPrChange w:id="857" w:author="achschroeder" w:date="2017-01-06T11:08:00Z">
            <w:rPr>
              <w:rFonts w:ascii="Calibri" w:hAnsi="Calibri"/>
              <w:i/>
              <w:szCs w:val="24"/>
            </w:rPr>
          </w:rPrChange>
        </w:rPr>
        <w:t>:</w:t>
      </w:r>
      <w:r w:rsidRPr="00592080">
        <w:rPr>
          <w:rFonts w:ascii="Calibri" w:hAnsi="Calibri"/>
          <w:i/>
          <w:szCs w:val="24"/>
          <w:lang w:val="de-DE"/>
          <w:rPrChange w:id="858" w:author="achschroeder" w:date="2017-01-06T11:08:00Z">
            <w:rPr>
              <w:rFonts w:ascii="Calibri" w:hAnsi="Calibri"/>
              <w:i/>
              <w:szCs w:val="24"/>
            </w:rPr>
          </w:rPrChange>
        </w:rPr>
        <w:t xml:space="preserve"> Chancen für das Selbst- und Fremdverstehen</w:t>
      </w:r>
      <w:r w:rsidR="00F70424" w:rsidRPr="00592080">
        <w:rPr>
          <w:rFonts w:ascii="Calibri" w:hAnsi="Calibri"/>
          <w:szCs w:val="24"/>
          <w:lang w:val="de-DE"/>
          <w:rPrChange w:id="859" w:author="achschroeder" w:date="2017-01-06T11:08:00Z">
            <w:rPr>
              <w:rFonts w:ascii="Calibri" w:hAnsi="Calibri"/>
              <w:szCs w:val="24"/>
            </w:rPr>
          </w:rPrChange>
        </w:rPr>
        <w:t xml:space="preserve"> [Biographical-narrative interviews mit young people: Chances for understanding oneselves and the Other].</w:t>
      </w:r>
      <w:r w:rsidRPr="00592080">
        <w:rPr>
          <w:rFonts w:ascii="Calibri" w:hAnsi="Calibri"/>
          <w:szCs w:val="24"/>
          <w:lang w:val="de-DE"/>
          <w:rPrChange w:id="860" w:author="achschroeder" w:date="2017-01-06T11:08:00Z">
            <w:rPr>
              <w:rFonts w:ascii="Calibri" w:hAnsi="Calibri"/>
              <w:szCs w:val="24"/>
            </w:rPr>
          </w:rPrChange>
        </w:rPr>
        <w:t xml:space="preserve"> </w:t>
      </w:r>
      <w:r w:rsidRPr="00453323">
        <w:rPr>
          <w:rFonts w:ascii="Calibri" w:hAnsi="Calibri"/>
          <w:szCs w:val="24"/>
          <w:lang w:val="de-DE"/>
          <w:rPrChange w:id="861" w:author="achschroeder" w:date="2017-01-06T11:29:00Z">
            <w:rPr/>
          </w:rPrChange>
        </w:rPr>
        <w:t>Opladen</w:t>
      </w:r>
      <w:r w:rsidR="00782662" w:rsidRPr="00453323">
        <w:rPr>
          <w:rFonts w:ascii="Calibri" w:hAnsi="Calibri"/>
          <w:szCs w:val="24"/>
          <w:lang w:val="de-DE"/>
          <w:rPrChange w:id="862" w:author="achschroeder" w:date="2017-01-06T11:29:00Z">
            <w:rPr/>
          </w:rPrChange>
        </w:rPr>
        <w:t>: B. Budrich.</w:t>
      </w:r>
    </w:p>
    <w:p w14:paraId="5C34DB48" w14:textId="62F9C37A" w:rsidR="009D6E05" w:rsidRPr="00453323" w:rsidRDefault="00FA67E0">
      <w:pPr>
        <w:tabs>
          <w:tab w:val="left" w:pos="940"/>
          <w:tab w:val="left" w:pos="1440"/>
        </w:tabs>
        <w:spacing w:after="120"/>
        <w:rPr>
          <w:rFonts w:ascii="Calibri" w:hAnsi="Calibri"/>
          <w:szCs w:val="24"/>
          <w:lang w:val="de-DE"/>
          <w:rPrChange w:id="863" w:author="achschroeder" w:date="2017-01-06T11:29:00Z">
            <w:rPr/>
          </w:rPrChange>
        </w:rPr>
        <w:pPrChange w:id="864" w:author="achschroeder" w:date="2017-01-06T11:08:00Z">
          <w:pPr>
            <w:pStyle w:val="Listenabsatz"/>
            <w:numPr>
              <w:numId w:val="14"/>
            </w:numPr>
            <w:tabs>
              <w:tab w:val="left" w:pos="940"/>
              <w:tab w:val="left" w:pos="1440"/>
            </w:tabs>
            <w:ind w:left="284" w:hanging="284"/>
          </w:pPr>
        </w:pPrChange>
      </w:pPr>
      <w:r w:rsidRPr="00453323">
        <w:rPr>
          <w:rFonts w:ascii="Calibri" w:hAnsi="Calibri"/>
          <w:szCs w:val="24"/>
          <w:lang w:val="de-DE"/>
          <w:rPrChange w:id="865" w:author="achschroeder" w:date="2017-01-06T11:29:00Z">
            <w:rPr/>
          </w:rPrChange>
        </w:rPr>
        <w:t>Scherr, A</w:t>
      </w:r>
      <w:r w:rsidR="00782662" w:rsidRPr="00453323">
        <w:rPr>
          <w:rFonts w:ascii="Calibri" w:hAnsi="Calibri"/>
          <w:szCs w:val="24"/>
          <w:lang w:val="de-DE"/>
          <w:rPrChange w:id="866" w:author="achschroeder" w:date="2017-01-06T11:29:00Z">
            <w:rPr/>
          </w:rPrChange>
        </w:rPr>
        <w:t xml:space="preserve">. &amp; </w:t>
      </w:r>
      <w:r w:rsidRPr="00453323">
        <w:rPr>
          <w:rFonts w:ascii="Calibri" w:hAnsi="Calibri"/>
          <w:szCs w:val="24"/>
          <w:lang w:val="de-DE"/>
          <w:rPrChange w:id="867" w:author="achschroeder" w:date="2017-01-06T11:29:00Z">
            <w:rPr/>
          </w:rPrChange>
        </w:rPr>
        <w:t>Sturzenhecker, B</w:t>
      </w:r>
      <w:r w:rsidR="00782662" w:rsidRPr="00453323">
        <w:rPr>
          <w:rFonts w:ascii="Calibri" w:hAnsi="Calibri"/>
          <w:szCs w:val="24"/>
          <w:lang w:val="de-DE"/>
          <w:rPrChange w:id="868" w:author="achschroeder" w:date="2017-01-06T11:29:00Z">
            <w:rPr/>
          </w:rPrChange>
        </w:rPr>
        <w:t>.</w:t>
      </w:r>
      <w:r w:rsidRPr="00453323">
        <w:rPr>
          <w:rFonts w:ascii="Calibri" w:hAnsi="Calibri"/>
          <w:szCs w:val="24"/>
          <w:lang w:val="de-DE"/>
          <w:rPrChange w:id="869" w:author="achschroeder" w:date="2017-01-06T11:29:00Z">
            <w:rPr/>
          </w:rPrChange>
        </w:rPr>
        <w:t xml:space="preserve"> </w:t>
      </w:r>
      <w:r w:rsidR="00782662" w:rsidRPr="00453323">
        <w:rPr>
          <w:rFonts w:ascii="Calibri" w:hAnsi="Calibri"/>
          <w:szCs w:val="24"/>
          <w:lang w:val="de-DE"/>
          <w:rPrChange w:id="870" w:author="achschroeder" w:date="2017-01-06T11:29:00Z">
            <w:rPr/>
          </w:rPrChange>
        </w:rPr>
        <w:t>(</w:t>
      </w:r>
      <w:r w:rsidRPr="00453323">
        <w:rPr>
          <w:rFonts w:ascii="Calibri" w:hAnsi="Calibri"/>
          <w:szCs w:val="24"/>
          <w:lang w:val="de-DE"/>
          <w:rPrChange w:id="871" w:author="achschroeder" w:date="2017-01-06T11:29:00Z">
            <w:rPr/>
          </w:rPrChange>
        </w:rPr>
        <w:t>2014</w:t>
      </w:r>
      <w:r w:rsidR="00782662" w:rsidRPr="00453323">
        <w:rPr>
          <w:rFonts w:ascii="Calibri" w:hAnsi="Calibri"/>
          <w:szCs w:val="24"/>
          <w:lang w:val="de-DE"/>
          <w:rPrChange w:id="872" w:author="achschroeder" w:date="2017-01-06T11:29:00Z">
            <w:rPr/>
          </w:rPrChange>
        </w:rPr>
        <w:t>).</w:t>
      </w:r>
      <w:r w:rsidRPr="00453323">
        <w:rPr>
          <w:rFonts w:ascii="Calibri" w:hAnsi="Calibri"/>
          <w:szCs w:val="24"/>
          <w:lang w:val="de-DE"/>
          <w:rPrChange w:id="873" w:author="achschroeder" w:date="2017-01-06T11:29:00Z">
            <w:rPr/>
          </w:rPrChange>
        </w:rPr>
        <w:t xml:space="preserve"> Jugendarbeit verkehrt: Thesen gegen die Abwicklung der Offenen Kinder- und Jugendarbeit durch die Fachkräfte</w:t>
      </w:r>
      <w:r w:rsidR="00F70424" w:rsidRPr="00453323">
        <w:rPr>
          <w:rFonts w:ascii="Calibri" w:hAnsi="Calibri"/>
          <w:szCs w:val="24"/>
          <w:lang w:val="de-DE"/>
          <w:rPrChange w:id="874" w:author="achschroeder" w:date="2017-01-06T11:29:00Z">
            <w:rPr/>
          </w:rPrChange>
        </w:rPr>
        <w:t xml:space="preserve"> [</w:t>
      </w:r>
      <w:r w:rsidR="00AC25F8" w:rsidRPr="00453323">
        <w:rPr>
          <w:rFonts w:ascii="Calibri" w:hAnsi="Calibri"/>
          <w:szCs w:val="24"/>
          <w:lang w:val="de-DE"/>
          <w:rPrChange w:id="875" w:author="achschroeder" w:date="2017-01-06T11:29:00Z">
            <w:rPr/>
          </w:rPrChange>
        </w:rPr>
        <w:t xml:space="preserve">Youth work the wrong way </w:t>
      </w:r>
      <w:del w:id="876" w:author="achschroeder" w:date="2016-12-31T16:53:00Z">
        <w:r w:rsidR="00AC25F8" w:rsidRPr="00453323" w:rsidDel="00E24C2F">
          <w:rPr>
            <w:rFonts w:ascii="Calibri" w:hAnsi="Calibri"/>
            <w:szCs w:val="24"/>
            <w:lang w:val="de-DE"/>
            <w:rPrChange w:id="877" w:author="achschroeder" w:date="2017-01-06T11:29:00Z">
              <w:rPr/>
            </w:rPrChange>
          </w:rPr>
          <w:delText>round</w:delText>
        </w:r>
      </w:del>
      <w:ins w:id="878" w:author="achschroeder" w:date="2016-12-31T16:53:00Z">
        <w:r w:rsidR="00E24C2F" w:rsidRPr="00453323">
          <w:rPr>
            <w:rFonts w:ascii="Calibri" w:hAnsi="Calibri"/>
            <w:szCs w:val="24"/>
            <w:lang w:val="de-DE"/>
            <w:rPrChange w:id="879" w:author="achschroeder" w:date="2017-01-06T11:29:00Z">
              <w:rPr/>
            </w:rPrChange>
          </w:rPr>
          <w:t>around</w:t>
        </w:r>
      </w:ins>
      <w:r w:rsidR="00AC25F8" w:rsidRPr="00453323">
        <w:rPr>
          <w:rFonts w:ascii="Calibri" w:hAnsi="Calibri"/>
          <w:szCs w:val="24"/>
          <w:lang w:val="de-DE"/>
          <w:rPrChange w:id="880" w:author="achschroeder" w:date="2017-01-06T11:29:00Z">
            <w:rPr/>
          </w:rPrChange>
        </w:rPr>
        <w:t>: Theses against the liquidation of open children- and youth work by professional employees]</w:t>
      </w:r>
      <w:r w:rsidRPr="00453323">
        <w:rPr>
          <w:rFonts w:ascii="Calibri" w:hAnsi="Calibri"/>
          <w:szCs w:val="24"/>
          <w:lang w:val="de-DE"/>
          <w:rPrChange w:id="881" w:author="achschroeder" w:date="2017-01-06T11:29:00Z">
            <w:rPr/>
          </w:rPrChange>
        </w:rPr>
        <w:t xml:space="preserve">. </w:t>
      </w:r>
      <w:r w:rsidRPr="00453323">
        <w:rPr>
          <w:rFonts w:ascii="Calibri" w:hAnsi="Calibri"/>
          <w:i/>
          <w:szCs w:val="24"/>
          <w:lang w:val="de-DE"/>
          <w:rPrChange w:id="882" w:author="achschroeder" w:date="2017-01-06T11:29:00Z">
            <w:rPr>
              <w:i/>
            </w:rPr>
          </w:rPrChange>
        </w:rPr>
        <w:t>deutsche jugend</w:t>
      </w:r>
      <w:r w:rsidR="00782662" w:rsidRPr="00453323">
        <w:rPr>
          <w:rFonts w:ascii="Calibri" w:hAnsi="Calibri"/>
          <w:szCs w:val="24"/>
          <w:lang w:val="de-DE"/>
          <w:rPrChange w:id="883" w:author="achschroeder" w:date="2017-01-06T11:29:00Z">
            <w:rPr/>
          </w:rPrChange>
        </w:rPr>
        <w:t>,</w:t>
      </w:r>
      <w:r w:rsidRPr="00453323">
        <w:rPr>
          <w:rFonts w:ascii="Calibri" w:hAnsi="Calibri"/>
          <w:szCs w:val="24"/>
          <w:lang w:val="de-DE"/>
          <w:rPrChange w:id="884" w:author="achschroeder" w:date="2017-01-06T11:29:00Z">
            <w:rPr/>
          </w:rPrChange>
        </w:rPr>
        <w:t xml:space="preserve"> 9, 369-376</w:t>
      </w:r>
      <w:r w:rsidR="00782662" w:rsidRPr="00453323">
        <w:rPr>
          <w:rFonts w:ascii="Calibri" w:hAnsi="Calibri"/>
          <w:szCs w:val="24"/>
          <w:lang w:val="de-DE"/>
          <w:rPrChange w:id="885" w:author="achschroeder" w:date="2017-01-06T11:29:00Z">
            <w:rPr/>
          </w:rPrChange>
        </w:rPr>
        <w:t>.</w:t>
      </w:r>
    </w:p>
    <w:p w14:paraId="72CD49B2" w14:textId="4D0EE145" w:rsidR="009D6E05" w:rsidRPr="00453323" w:rsidRDefault="00FA67E0">
      <w:pPr>
        <w:tabs>
          <w:tab w:val="left" w:pos="940"/>
          <w:tab w:val="left" w:pos="1440"/>
        </w:tabs>
        <w:spacing w:after="120"/>
        <w:rPr>
          <w:rFonts w:ascii="Calibri" w:hAnsi="Calibri"/>
          <w:szCs w:val="24"/>
          <w:lang w:val="de-DE"/>
          <w:rPrChange w:id="886" w:author="achschroeder" w:date="2017-01-06T11:29:00Z">
            <w:rPr/>
          </w:rPrChange>
        </w:rPr>
        <w:pPrChange w:id="887" w:author="achschroeder" w:date="2017-01-06T11:08:00Z">
          <w:pPr>
            <w:pStyle w:val="Listenabsatz"/>
            <w:numPr>
              <w:numId w:val="14"/>
            </w:numPr>
            <w:tabs>
              <w:tab w:val="left" w:pos="940"/>
              <w:tab w:val="left" w:pos="1440"/>
            </w:tabs>
            <w:ind w:left="284" w:hanging="284"/>
          </w:pPr>
        </w:pPrChange>
      </w:pPr>
      <w:r w:rsidRPr="00592080">
        <w:rPr>
          <w:rFonts w:ascii="Calibri" w:hAnsi="Calibri"/>
          <w:szCs w:val="24"/>
          <w:lang w:val="de-DE"/>
          <w:rPrChange w:id="888" w:author="achschroeder" w:date="2017-01-06T11:08:00Z">
            <w:rPr>
              <w:rFonts w:ascii="Calibri" w:hAnsi="Calibri"/>
              <w:szCs w:val="24"/>
            </w:rPr>
          </w:rPrChange>
        </w:rPr>
        <w:t>Schillo, J</w:t>
      </w:r>
      <w:r w:rsidR="00782662" w:rsidRPr="00592080">
        <w:rPr>
          <w:rFonts w:ascii="Calibri" w:hAnsi="Calibri"/>
          <w:szCs w:val="24"/>
          <w:lang w:val="de-DE"/>
          <w:rPrChange w:id="889" w:author="achschroeder" w:date="2017-01-06T11:08:00Z">
            <w:rPr>
              <w:rFonts w:ascii="Calibri" w:hAnsi="Calibri"/>
              <w:szCs w:val="24"/>
            </w:rPr>
          </w:rPrChange>
        </w:rPr>
        <w:t>. (</w:t>
      </w:r>
      <w:r w:rsidRPr="00592080">
        <w:rPr>
          <w:rFonts w:ascii="Calibri" w:hAnsi="Calibri"/>
          <w:szCs w:val="24"/>
          <w:lang w:val="de-DE"/>
          <w:rPrChange w:id="890" w:author="achschroeder" w:date="2017-01-06T11:08:00Z">
            <w:rPr>
              <w:rFonts w:ascii="Calibri" w:hAnsi="Calibri"/>
              <w:szCs w:val="24"/>
            </w:rPr>
          </w:rPrChange>
        </w:rPr>
        <w:t>2011</w:t>
      </w:r>
      <w:r w:rsidR="00782662" w:rsidRPr="00592080">
        <w:rPr>
          <w:rFonts w:ascii="Calibri" w:hAnsi="Calibri"/>
          <w:szCs w:val="24"/>
          <w:lang w:val="de-DE"/>
          <w:rPrChange w:id="891" w:author="achschroeder" w:date="2017-01-06T11:08:00Z">
            <w:rPr>
              <w:rFonts w:ascii="Calibri" w:hAnsi="Calibri"/>
              <w:szCs w:val="24"/>
            </w:rPr>
          </w:rPrChange>
        </w:rPr>
        <w:t>).</w:t>
      </w:r>
      <w:r w:rsidRPr="00592080">
        <w:rPr>
          <w:rFonts w:ascii="Calibri" w:hAnsi="Calibri"/>
          <w:szCs w:val="24"/>
          <w:lang w:val="de-DE"/>
          <w:rPrChange w:id="892" w:author="achschroeder" w:date="2017-01-06T11:08:00Z">
            <w:rPr>
              <w:rFonts w:ascii="Calibri" w:hAnsi="Calibri"/>
              <w:szCs w:val="24"/>
            </w:rPr>
          </w:rPrChange>
        </w:rPr>
        <w:t xml:space="preserve"> Trends der Politik – Trends der politischen Bildung</w:t>
      </w:r>
      <w:r w:rsidR="00AC25F8" w:rsidRPr="00592080">
        <w:rPr>
          <w:rFonts w:ascii="Calibri" w:hAnsi="Calibri"/>
          <w:szCs w:val="24"/>
          <w:lang w:val="de-DE"/>
          <w:rPrChange w:id="893" w:author="achschroeder" w:date="2017-01-06T11:08:00Z">
            <w:rPr>
              <w:rFonts w:ascii="Calibri" w:hAnsi="Calibri"/>
              <w:szCs w:val="24"/>
            </w:rPr>
          </w:rPrChange>
        </w:rPr>
        <w:t xml:space="preserve"> [Trends in politics – trends in political education]</w:t>
      </w:r>
      <w:r w:rsidRPr="00592080">
        <w:rPr>
          <w:rFonts w:ascii="Calibri" w:hAnsi="Calibri"/>
          <w:szCs w:val="24"/>
          <w:lang w:val="de-DE"/>
          <w:rPrChange w:id="894" w:author="achschroeder" w:date="2017-01-06T11:08:00Z">
            <w:rPr>
              <w:rFonts w:ascii="Calibri" w:hAnsi="Calibri"/>
              <w:szCs w:val="24"/>
            </w:rPr>
          </w:rPrChange>
        </w:rPr>
        <w:t>. In Bundesausschuss Politische Bildung (</w:t>
      </w:r>
      <w:r w:rsidR="00782662" w:rsidRPr="00592080">
        <w:rPr>
          <w:rFonts w:ascii="Calibri" w:hAnsi="Calibri"/>
          <w:szCs w:val="24"/>
          <w:lang w:val="de-DE"/>
          <w:rPrChange w:id="895" w:author="achschroeder" w:date="2017-01-06T11:08:00Z">
            <w:rPr>
              <w:rFonts w:ascii="Calibri" w:hAnsi="Calibri"/>
              <w:szCs w:val="24"/>
            </w:rPr>
          </w:rPrChange>
        </w:rPr>
        <w:t>Ed.</w:t>
      </w:r>
      <w:r w:rsidRPr="00592080">
        <w:rPr>
          <w:rFonts w:ascii="Calibri" w:hAnsi="Calibri"/>
          <w:szCs w:val="24"/>
          <w:lang w:val="de-DE"/>
          <w:rPrChange w:id="896" w:author="achschroeder" w:date="2017-01-06T11:08:00Z">
            <w:rPr>
              <w:rFonts w:ascii="Calibri" w:hAnsi="Calibri"/>
              <w:szCs w:val="24"/>
            </w:rPr>
          </w:rPrChange>
        </w:rPr>
        <w:t>)</w:t>
      </w:r>
      <w:r w:rsidR="00782662" w:rsidRPr="00592080">
        <w:rPr>
          <w:rFonts w:ascii="Calibri" w:hAnsi="Calibri"/>
          <w:szCs w:val="24"/>
          <w:lang w:val="de-DE"/>
          <w:rPrChange w:id="897" w:author="achschroeder" w:date="2017-01-06T11:08:00Z">
            <w:rPr>
              <w:rFonts w:ascii="Calibri" w:hAnsi="Calibri"/>
              <w:szCs w:val="24"/>
            </w:rPr>
          </w:rPrChange>
        </w:rPr>
        <w:t>,</w:t>
      </w:r>
      <w:r w:rsidRPr="00592080">
        <w:rPr>
          <w:rFonts w:ascii="Calibri" w:hAnsi="Calibri"/>
          <w:szCs w:val="24"/>
          <w:lang w:val="de-DE"/>
          <w:rPrChange w:id="898" w:author="achschroeder" w:date="2017-01-06T11:08:00Z">
            <w:rPr>
              <w:rFonts w:ascii="Calibri" w:hAnsi="Calibri"/>
              <w:szCs w:val="24"/>
            </w:rPr>
          </w:rPrChange>
        </w:rPr>
        <w:t xml:space="preserve"> </w:t>
      </w:r>
      <w:r w:rsidRPr="00592080">
        <w:rPr>
          <w:rFonts w:ascii="Calibri" w:hAnsi="Calibri"/>
          <w:i/>
          <w:szCs w:val="24"/>
          <w:lang w:val="de-DE"/>
          <w:rPrChange w:id="899" w:author="achschroeder" w:date="2017-01-06T11:08:00Z">
            <w:rPr>
              <w:rFonts w:ascii="Calibri" w:hAnsi="Calibri"/>
              <w:i/>
              <w:szCs w:val="24"/>
            </w:rPr>
          </w:rPrChange>
        </w:rPr>
        <w:t>Trendbericht Politische Bildung 2011</w:t>
      </w:r>
      <w:r w:rsidR="00AC25F8" w:rsidRPr="00592080">
        <w:rPr>
          <w:rFonts w:ascii="Calibri" w:hAnsi="Calibri"/>
          <w:szCs w:val="24"/>
          <w:lang w:val="de-DE"/>
          <w:rPrChange w:id="900" w:author="achschroeder" w:date="2017-01-06T11:08:00Z">
            <w:rPr>
              <w:rFonts w:ascii="Calibri" w:hAnsi="Calibri"/>
              <w:szCs w:val="24"/>
            </w:rPr>
          </w:rPrChange>
        </w:rPr>
        <w:t xml:space="preserve"> [Report on trends of political education 2011] </w:t>
      </w:r>
      <w:r w:rsidR="00F74B77" w:rsidRPr="00592080">
        <w:rPr>
          <w:rFonts w:ascii="Calibri" w:hAnsi="Calibri"/>
          <w:szCs w:val="24"/>
          <w:lang w:val="de-DE"/>
          <w:rPrChange w:id="901" w:author="achschroeder" w:date="2017-01-06T11:08:00Z">
            <w:rPr>
              <w:rFonts w:ascii="Calibri" w:hAnsi="Calibri"/>
              <w:szCs w:val="24"/>
            </w:rPr>
          </w:rPrChange>
        </w:rPr>
        <w:t>(pp. 8-23)</w:t>
      </w:r>
      <w:r w:rsidRPr="00592080">
        <w:rPr>
          <w:rFonts w:ascii="Calibri" w:hAnsi="Calibri"/>
          <w:szCs w:val="24"/>
          <w:lang w:val="de-DE"/>
          <w:rPrChange w:id="902" w:author="achschroeder" w:date="2017-01-06T11:08:00Z">
            <w:rPr>
              <w:rFonts w:ascii="Calibri" w:hAnsi="Calibri"/>
              <w:szCs w:val="24"/>
            </w:rPr>
          </w:rPrChange>
        </w:rPr>
        <w:t xml:space="preserve">. </w:t>
      </w:r>
      <w:r w:rsidRPr="00453323">
        <w:rPr>
          <w:rFonts w:ascii="Calibri" w:hAnsi="Calibri"/>
          <w:szCs w:val="24"/>
          <w:lang w:val="de-DE"/>
          <w:rPrChange w:id="903" w:author="achschroeder" w:date="2017-01-06T11:29:00Z">
            <w:rPr/>
          </w:rPrChange>
        </w:rPr>
        <w:t>Schwalbach/Ts.</w:t>
      </w:r>
      <w:r w:rsidR="00F74B77" w:rsidRPr="00453323">
        <w:rPr>
          <w:rFonts w:ascii="Calibri" w:hAnsi="Calibri"/>
          <w:szCs w:val="24"/>
          <w:lang w:val="de-DE"/>
          <w:rPrChange w:id="904" w:author="achschroeder" w:date="2017-01-06T11:29:00Z">
            <w:rPr/>
          </w:rPrChange>
        </w:rPr>
        <w:t>: Wochenschau-Verlag</w:t>
      </w:r>
      <w:r w:rsidR="00AC25F8" w:rsidRPr="00453323">
        <w:rPr>
          <w:rFonts w:ascii="Calibri" w:hAnsi="Calibri"/>
          <w:szCs w:val="24"/>
          <w:lang w:val="de-DE"/>
          <w:rPrChange w:id="905" w:author="achschroeder" w:date="2017-01-06T11:29:00Z">
            <w:rPr/>
          </w:rPrChange>
        </w:rPr>
        <w:t>.</w:t>
      </w:r>
    </w:p>
    <w:p w14:paraId="3475B717" w14:textId="5C5F1944" w:rsidR="0032170A" w:rsidRPr="00453323" w:rsidRDefault="005153BE">
      <w:pPr>
        <w:tabs>
          <w:tab w:val="left" w:pos="940"/>
          <w:tab w:val="left" w:pos="1440"/>
        </w:tabs>
        <w:spacing w:after="120"/>
        <w:rPr>
          <w:rFonts w:ascii="Calibri" w:hAnsi="Calibri"/>
          <w:szCs w:val="24"/>
        </w:rPr>
        <w:pPrChange w:id="906" w:author="achschroeder" w:date="2017-01-06T11:08:00Z">
          <w:pPr>
            <w:pStyle w:val="Listenabsatz"/>
            <w:numPr>
              <w:numId w:val="14"/>
            </w:numPr>
            <w:tabs>
              <w:tab w:val="left" w:pos="940"/>
              <w:tab w:val="left" w:pos="1440"/>
            </w:tabs>
            <w:ind w:left="284" w:hanging="284"/>
          </w:pPr>
        </w:pPrChange>
      </w:pPr>
      <w:del w:id="907" w:author="achschroeder" w:date="2016-12-31T13:19:00Z">
        <w:r w:rsidRPr="00592080" w:rsidDel="00FA4CE4">
          <w:rPr>
            <w:rFonts w:ascii="Calibri" w:hAnsi="Calibri"/>
            <w:szCs w:val="24"/>
            <w:lang w:val="de-DE"/>
            <w:rPrChange w:id="908" w:author="achschroeder" w:date="2017-01-06T11:08:00Z">
              <w:rPr>
                <w:rFonts w:ascii="Calibri" w:hAnsi="Calibri"/>
                <w:szCs w:val="24"/>
              </w:rPr>
            </w:rPrChange>
          </w:rPr>
          <w:delText>Author 3</w:delText>
        </w:r>
      </w:del>
      <w:ins w:id="909" w:author="achschroeder" w:date="2016-12-31T13:19:00Z">
        <w:r w:rsidR="00FA4CE4" w:rsidRPr="00592080">
          <w:rPr>
            <w:rFonts w:ascii="Calibri" w:hAnsi="Calibri"/>
            <w:szCs w:val="24"/>
            <w:lang w:val="de-DE"/>
            <w:rPrChange w:id="910" w:author="achschroeder" w:date="2017-01-06T11:08:00Z">
              <w:rPr>
                <w:rFonts w:ascii="Calibri" w:hAnsi="Calibri"/>
                <w:szCs w:val="24"/>
              </w:rPr>
            </w:rPrChange>
          </w:rPr>
          <w:t>Schröder</w:t>
        </w:r>
      </w:ins>
      <w:r w:rsidR="0032170A" w:rsidRPr="00592080">
        <w:rPr>
          <w:rFonts w:ascii="Calibri" w:hAnsi="Calibri"/>
          <w:szCs w:val="24"/>
          <w:lang w:val="de-DE"/>
          <w:rPrChange w:id="911" w:author="achschroeder" w:date="2017-01-06T11:08:00Z">
            <w:rPr>
              <w:rFonts w:ascii="Calibri" w:hAnsi="Calibri"/>
              <w:szCs w:val="24"/>
            </w:rPr>
          </w:rPrChange>
        </w:rPr>
        <w:t>, A</w:t>
      </w:r>
      <w:r w:rsidR="00782662" w:rsidRPr="00592080">
        <w:rPr>
          <w:rFonts w:ascii="Calibri" w:hAnsi="Calibri"/>
          <w:szCs w:val="24"/>
          <w:lang w:val="de-DE"/>
          <w:rPrChange w:id="912" w:author="achschroeder" w:date="2017-01-06T11:08:00Z">
            <w:rPr>
              <w:rFonts w:ascii="Calibri" w:hAnsi="Calibri"/>
              <w:szCs w:val="24"/>
            </w:rPr>
          </w:rPrChange>
        </w:rPr>
        <w:t>.</w:t>
      </w:r>
      <w:r w:rsidR="0032170A" w:rsidRPr="00592080">
        <w:rPr>
          <w:rFonts w:ascii="Calibri" w:hAnsi="Calibri"/>
          <w:szCs w:val="24"/>
          <w:lang w:val="de-DE"/>
          <w:rPrChange w:id="913" w:author="achschroeder" w:date="2017-01-06T11:08:00Z">
            <w:rPr>
              <w:rFonts w:ascii="Calibri" w:hAnsi="Calibri"/>
              <w:szCs w:val="24"/>
            </w:rPr>
          </w:rPrChange>
        </w:rPr>
        <w:t xml:space="preserve"> </w:t>
      </w:r>
      <w:r w:rsidR="00782662" w:rsidRPr="00592080">
        <w:rPr>
          <w:rFonts w:ascii="Calibri" w:hAnsi="Calibri"/>
          <w:szCs w:val="24"/>
          <w:lang w:val="de-DE"/>
          <w:rPrChange w:id="914" w:author="achschroeder" w:date="2017-01-06T11:08:00Z">
            <w:rPr>
              <w:rFonts w:ascii="Calibri" w:hAnsi="Calibri"/>
              <w:szCs w:val="24"/>
            </w:rPr>
          </w:rPrChange>
        </w:rPr>
        <w:t>(</w:t>
      </w:r>
      <w:r w:rsidR="0032170A" w:rsidRPr="00592080">
        <w:rPr>
          <w:rFonts w:ascii="Calibri" w:hAnsi="Calibri"/>
          <w:szCs w:val="24"/>
          <w:lang w:val="de-DE"/>
          <w:rPrChange w:id="915" w:author="achschroeder" w:date="2017-01-06T11:08:00Z">
            <w:rPr>
              <w:rFonts w:ascii="Calibri" w:hAnsi="Calibri"/>
              <w:szCs w:val="24"/>
            </w:rPr>
          </w:rPrChange>
        </w:rPr>
        <w:t>200</w:t>
      </w:r>
      <w:r w:rsidR="00B23D69" w:rsidRPr="00592080">
        <w:rPr>
          <w:rFonts w:ascii="Calibri" w:hAnsi="Calibri"/>
          <w:szCs w:val="24"/>
          <w:lang w:val="de-DE"/>
          <w:rPrChange w:id="916" w:author="achschroeder" w:date="2017-01-06T11:08:00Z">
            <w:rPr>
              <w:rFonts w:ascii="Calibri" w:hAnsi="Calibri"/>
              <w:szCs w:val="24"/>
            </w:rPr>
          </w:rPrChange>
        </w:rPr>
        <w:t>5</w:t>
      </w:r>
      <w:r w:rsidR="00782662" w:rsidRPr="00592080">
        <w:rPr>
          <w:rFonts w:ascii="Calibri" w:hAnsi="Calibri"/>
          <w:szCs w:val="24"/>
          <w:lang w:val="de-DE"/>
          <w:rPrChange w:id="917" w:author="achschroeder" w:date="2017-01-06T11:08:00Z">
            <w:rPr>
              <w:rFonts w:ascii="Calibri" w:hAnsi="Calibri"/>
              <w:szCs w:val="24"/>
            </w:rPr>
          </w:rPrChange>
        </w:rPr>
        <w:t>).</w:t>
      </w:r>
      <w:r w:rsidR="0032170A" w:rsidRPr="00592080">
        <w:rPr>
          <w:rFonts w:ascii="Calibri" w:hAnsi="Calibri"/>
          <w:szCs w:val="24"/>
          <w:lang w:val="de-DE"/>
          <w:rPrChange w:id="918" w:author="achschroeder" w:date="2017-01-06T11:08:00Z">
            <w:rPr>
              <w:rFonts w:ascii="Calibri" w:hAnsi="Calibri"/>
              <w:szCs w:val="24"/>
            </w:rPr>
          </w:rPrChange>
        </w:rPr>
        <w:t xml:space="preserve"> </w:t>
      </w:r>
      <w:r w:rsidR="00B23D69" w:rsidRPr="00592080">
        <w:rPr>
          <w:rFonts w:ascii="Calibri" w:hAnsi="Calibri"/>
          <w:szCs w:val="24"/>
          <w:lang w:val="de-DE"/>
          <w:rPrChange w:id="919" w:author="achschroeder" w:date="2017-01-06T11:08:00Z">
            <w:rPr>
              <w:rFonts w:ascii="Calibri" w:hAnsi="Calibri"/>
              <w:szCs w:val="24"/>
            </w:rPr>
          </w:rPrChange>
        </w:rPr>
        <w:t>Bezogene Urteilsbildung</w:t>
      </w:r>
      <w:r w:rsidR="00AC25F8" w:rsidRPr="00592080">
        <w:rPr>
          <w:rFonts w:ascii="Calibri" w:hAnsi="Calibri"/>
          <w:szCs w:val="24"/>
          <w:lang w:val="de-DE"/>
          <w:rPrChange w:id="920" w:author="achschroeder" w:date="2017-01-06T11:08:00Z">
            <w:rPr>
              <w:rFonts w:ascii="Calibri" w:hAnsi="Calibri"/>
              <w:szCs w:val="24"/>
            </w:rPr>
          </w:rPrChange>
        </w:rPr>
        <w:t>: I</w:t>
      </w:r>
      <w:r w:rsidR="00B23D69" w:rsidRPr="00592080">
        <w:rPr>
          <w:rFonts w:ascii="Calibri" w:hAnsi="Calibri"/>
          <w:szCs w:val="24"/>
          <w:lang w:val="de-DE"/>
          <w:rPrChange w:id="921" w:author="achschroeder" w:date="2017-01-06T11:08:00Z">
            <w:rPr>
              <w:rFonts w:ascii="Calibri" w:hAnsi="Calibri"/>
              <w:szCs w:val="24"/>
            </w:rPr>
          </w:rPrChange>
        </w:rPr>
        <w:t>ntersubjektive Zugänge zum Politischen</w:t>
      </w:r>
      <w:r w:rsidR="00AC25F8" w:rsidRPr="00592080">
        <w:rPr>
          <w:rFonts w:ascii="Calibri" w:hAnsi="Calibri"/>
          <w:szCs w:val="24"/>
          <w:lang w:val="de-DE"/>
          <w:rPrChange w:id="922" w:author="achschroeder" w:date="2017-01-06T11:08:00Z">
            <w:rPr>
              <w:rFonts w:ascii="Calibri" w:hAnsi="Calibri"/>
              <w:szCs w:val="24"/>
            </w:rPr>
          </w:rPrChange>
        </w:rPr>
        <w:t xml:space="preserve"> [Relational formation of a judgement: Intersubjective accesses to the political]</w:t>
      </w:r>
      <w:r w:rsidR="00B23D69" w:rsidRPr="00592080">
        <w:rPr>
          <w:rFonts w:ascii="Calibri" w:hAnsi="Calibri"/>
          <w:szCs w:val="24"/>
          <w:lang w:val="de-DE"/>
          <w:rPrChange w:id="923" w:author="achschroeder" w:date="2017-01-06T11:08:00Z">
            <w:rPr>
              <w:rFonts w:ascii="Calibri" w:hAnsi="Calibri"/>
              <w:szCs w:val="24"/>
            </w:rPr>
          </w:rPrChange>
        </w:rPr>
        <w:t xml:space="preserve">. </w:t>
      </w:r>
      <w:r w:rsidR="00B23D69" w:rsidRPr="00592080">
        <w:rPr>
          <w:rFonts w:ascii="Calibri" w:hAnsi="Calibri"/>
          <w:i/>
          <w:szCs w:val="24"/>
          <w:lang w:val="de-DE"/>
          <w:rPrChange w:id="924" w:author="achschroeder" w:date="2017-01-06T11:08:00Z">
            <w:rPr>
              <w:rFonts w:ascii="Calibri" w:hAnsi="Calibri"/>
              <w:i/>
              <w:szCs w:val="24"/>
            </w:rPr>
          </w:rPrChange>
        </w:rPr>
        <w:t xml:space="preserve">kursiv. </w:t>
      </w:r>
      <w:r w:rsidR="00B23D69" w:rsidRPr="00453323">
        <w:rPr>
          <w:rFonts w:ascii="Calibri" w:hAnsi="Calibri"/>
          <w:i/>
          <w:szCs w:val="24"/>
        </w:rPr>
        <w:t>Journal für politische Bildung</w:t>
      </w:r>
      <w:r w:rsidR="00354301" w:rsidRPr="00453323">
        <w:rPr>
          <w:rFonts w:ascii="Calibri" w:hAnsi="Calibri"/>
          <w:szCs w:val="24"/>
        </w:rPr>
        <w:t>,</w:t>
      </w:r>
      <w:r w:rsidR="00B23D69" w:rsidRPr="00453323">
        <w:rPr>
          <w:rFonts w:ascii="Calibri" w:hAnsi="Calibri"/>
          <w:szCs w:val="24"/>
        </w:rPr>
        <w:t xml:space="preserve"> 1, 68-74</w:t>
      </w:r>
      <w:r w:rsidR="00354301" w:rsidRPr="00453323">
        <w:rPr>
          <w:rFonts w:ascii="Calibri" w:hAnsi="Calibri"/>
          <w:szCs w:val="24"/>
        </w:rPr>
        <w:t>.</w:t>
      </w:r>
    </w:p>
    <w:p w14:paraId="48912B1F" w14:textId="363F45A7" w:rsidR="009D6E05" w:rsidRPr="00592080" w:rsidRDefault="005153BE">
      <w:pPr>
        <w:tabs>
          <w:tab w:val="left" w:pos="940"/>
          <w:tab w:val="left" w:pos="1440"/>
        </w:tabs>
        <w:spacing w:after="120"/>
        <w:rPr>
          <w:rFonts w:ascii="Calibri" w:hAnsi="Calibri"/>
          <w:szCs w:val="24"/>
          <w:rPrChange w:id="925" w:author="achschroeder" w:date="2017-01-06T11:08:00Z">
            <w:rPr/>
          </w:rPrChange>
        </w:rPr>
        <w:pPrChange w:id="926" w:author="achschroeder" w:date="2017-01-06T11:08:00Z">
          <w:pPr>
            <w:pStyle w:val="Listenabsatz"/>
            <w:numPr>
              <w:numId w:val="14"/>
            </w:numPr>
            <w:tabs>
              <w:tab w:val="left" w:pos="940"/>
              <w:tab w:val="left" w:pos="1440"/>
            </w:tabs>
            <w:ind w:left="284" w:hanging="284"/>
          </w:pPr>
        </w:pPrChange>
      </w:pPr>
      <w:del w:id="927" w:author="achschroeder" w:date="2016-12-31T13:19:00Z">
        <w:r w:rsidRPr="00592080" w:rsidDel="00FA4CE4">
          <w:rPr>
            <w:rFonts w:ascii="Calibri" w:hAnsi="Calibri"/>
            <w:szCs w:val="24"/>
            <w:rPrChange w:id="928" w:author="achschroeder" w:date="2017-01-06T11:08:00Z">
              <w:rPr/>
            </w:rPrChange>
          </w:rPr>
          <w:delText>Author 3</w:delText>
        </w:r>
      </w:del>
      <w:ins w:id="929" w:author="achschroeder" w:date="2016-12-31T13:19:00Z">
        <w:r w:rsidR="00FA4CE4" w:rsidRPr="00592080">
          <w:rPr>
            <w:rFonts w:ascii="Calibri" w:hAnsi="Calibri"/>
            <w:szCs w:val="24"/>
            <w:rPrChange w:id="930" w:author="achschroeder" w:date="2017-01-06T11:08:00Z">
              <w:rPr/>
            </w:rPrChange>
          </w:rPr>
          <w:t>Schröder</w:t>
        </w:r>
      </w:ins>
      <w:r w:rsidR="00FA67E0" w:rsidRPr="00592080">
        <w:rPr>
          <w:rFonts w:ascii="Calibri" w:hAnsi="Calibri"/>
          <w:szCs w:val="24"/>
          <w:rPrChange w:id="931" w:author="achschroeder" w:date="2017-01-06T11:08:00Z">
            <w:rPr/>
          </w:rPrChange>
        </w:rPr>
        <w:t>, A</w:t>
      </w:r>
      <w:r w:rsidR="00354301" w:rsidRPr="00592080">
        <w:rPr>
          <w:rFonts w:ascii="Calibri" w:hAnsi="Calibri"/>
          <w:szCs w:val="24"/>
          <w:rPrChange w:id="932" w:author="achschroeder" w:date="2017-01-06T11:08:00Z">
            <w:rPr/>
          </w:rPrChange>
        </w:rPr>
        <w:t>.</w:t>
      </w:r>
      <w:r w:rsidR="005F45C1" w:rsidRPr="00592080">
        <w:rPr>
          <w:rFonts w:ascii="Calibri" w:hAnsi="Calibri"/>
          <w:szCs w:val="24"/>
          <w:rPrChange w:id="933" w:author="achschroeder" w:date="2017-01-06T11:08:00Z">
            <w:rPr/>
          </w:rPrChange>
        </w:rPr>
        <w:t xml:space="preserve"> </w:t>
      </w:r>
      <w:r w:rsidR="00354301" w:rsidRPr="00592080">
        <w:rPr>
          <w:rFonts w:ascii="Calibri" w:hAnsi="Calibri"/>
          <w:szCs w:val="24"/>
          <w:rPrChange w:id="934" w:author="achschroeder" w:date="2017-01-06T11:08:00Z">
            <w:rPr/>
          </w:rPrChange>
        </w:rPr>
        <w:t>(</w:t>
      </w:r>
      <w:r w:rsidR="005F45C1" w:rsidRPr="00592080">
        <w:rPr>
          <w:rFonts w:ascii="Calibri" w:hAnsi="Calibri"/>
          <w:szCs w:val="24"/>
          <w:rPrChange w:id="935" w:author="achschroeder" w:date="2017-01-06T11:08:00Z">
            <w:rPr/>
          </w:rPrChange>
        </w:rPr>
        <w:t>2006</w:t>
      </w:r>
      <w:r w:rsidR="00354301" w:rsidRPr="00592080">
        <w:rPr>
          <w:rFonts w:ascii="Calibri" w:hAnsi="Calibri"/>
          <w:szCs w:val="24"/>
          <w:rPrChange w:id="936" w:author="achschroeder" w:date="2017-01-06T11:08:00Z">
            <w:rPr/>
          </w:rPrChange>
        </w:rPr>
        <w:t>).</w:t>
      </w:r>
      <w:r w:rsidR="00FA67E0" w:rsidRPr="00592080">
        <w:rPr>
          <w:rFonts w:ascii="Calibri" w:hAnsi="Calibri"/>
          <w:szCs w:val="24"/>
          <w:rPrChange w:id="937" w:author="achschroeder" w:date="2017-01-06T11:08:00Z">
            <w:rPr/>
          </w:rPrChange>
        </w:rPr>
        <w:t xml:space="preserve"> Adolescent identity </w:t>
      </w:r>
      <w:r w:rsidR="00354301" w:rsidRPr="00592080">
        <w:rPr>
          <w:rFonts w:ascii="Calibri" w:hAnsi="Calibri"/>
          <w:szCs w:val="24"/>
          <w:rPrChange w:id="938" w:author="achschroeder" w:date="2017-01-06T11:08:00Z">
            <w:rPr/>
          </w:rPrChange>
        </w:rPr>
        <w:t>formation in a disembedded life</w:t>
      </w:r>
      <w:r w:rsidR="00FA67E0" w:rsidRPr="00592080">
        <w:rPr>
          <w:rFonts w:ascii="Calibri" w:hAnsi="Calibri"/>
          <w:szCs w:val="24"/>
          <w:rPrChange w:id="939" w:author="achschroeder" w:date="2017-01-06T11:08:00Z">
            <w:rPr/>
          </w:rPrChange>
        </w:rPr>
        <w:t xml:space="preserve">-coping environment. Lecture </w:t>
      </w:r>
      <w:r w:rsidR="00FA67E0" w:rsidRPr="00592080">
        <w:rPr>
          <w:rFonts w:ascii="Calibri" w:hAnsi="Calibri"/>
          <w:szCs w:val="24"/>
          <w:lang w:val="en-US"/>
          <w:rPrChange w:id="940" w:author="achschroeder" w:date="2017-01-06T11:08:00Z">
            <w:rPr>
              <w:lang w:val="en-US"/>
            </w:rPr>
          </w:rPrChange>
        </w:rPr>
        <w:t>at Goeth</w:t>
      </w:r>
      <w:r w:rsidR="00DA17D0" w:rsidRPr="00592080">
        <w:rPr>
          <w:rFonts w:ascii="Calibri" w:hAnsi="Calibri"/>
          <w:szCs w:val="24"/>
          <w:lang w:val="en-US"/>
          <w:rPrChange w:id="941" w:author="achschroeder" w:date="2017-01-06T11:08:00Z">
            <w:rPr>
              <w:lang w:val="en-US"/>
            </w:rPr>
          </w:rPrChange>
        </w:rPr>
        <w:t>e-Institute, Colombo, Sri Lanka,</w:t>
      </w:r>
      <w:r w:rsidR="00FA67E0" w:rsidRPr="00592080">
        <w:rPr>
          <w:rFonts w:ascii="Calibri" w:hAnsi="Calibri"/>
          <w:szCs w:val="24"/>
          <w:lang w:val="en-US"/>
          <w:rPrChange w:id="942" w:author="achschroeder" w:date="2017-01-06T11:08:00Z">
            <w:rPr>
              <w:lang w:val="en-US"/>
            </w:rPr>
          </w:rPrChange>
        </w:rPr>
        <w:t xml:space="preserve"> 25.09.2006.</w:t>
      </w:r>
      <w:r w:rsidR="00DA17D0" w:rsidRPr="00592080">
        <w:rPr>
          <w:rFonts w:ascii="Calibri" w:hAnsi="Calibri"/>
          <w:szCs w:val="24"/>
          <w:lang w:val="en-US"/>
          <w:rPrChange w:id="943" w:author="achschroeder" w:date="2017-01-06T11:08:00Z">
            <w:rPr>
              <w:lang w:val="en-US"/>
            </w:rPr>
          </w:rPrChange>
        </w:rPr>
        <w:t xml:space="preserve"> </w:t>
      </w:r>
      <w:r w:rsidR="00DA17D0" w:rsidRPr="00592080">
        <w:rPr>
          <w:rFonts w:ascii="Calibri" w:hAnsi="Calibri"/>
          <w:szCs w:val="24"/>
          <w:rPrChange w:id="944" w:author="achschroeder" w:date="2017-01-06T11:08:00Z">
            <w:rPr/>
          </w:rPrChange>
        </w:rPr>
        <w:t>Retrieved from</w:t>
      </w:r>
      <w:r w:rsidR="00FA67E0" w:rsidRPr="00592080">
        <w:rPr>
          <w:rFonts w:ascii="Calibri" w:hAnsi="Calibri"/>
          <w:szCs w:val="24"/>
          <w:lang w:val="en-US"/>
          <w:rPrChange w:id="945" w:author="achschroeder" w:date="2017-01-06T11:08:00Z">
            <w:rPr>
              <w:lang w:val="en-US"/>
            </w:rPr>
          </w:rPrChange>
        </w:rPr>
        <w:t xml:space="preserve"> </w:t>
      </w:r>
      <w:r w:rsidR="00EC420A" w:rsidRPr="00453323">
        <w:fldChar w:fldCharType="begin"/>
      </w:r>
      <w:r w:rsidR="00EC420A">
        <w:instrText xml:space="preserve"> HYPERLINK "http://www.sozarb.h-da.de/fileadmin/documents/Fachbereiche/Soziale_Arbeit/Politische_Jugendbildung/Adolescent_identity_formation_-_Lecture_at_the_Goethe-Institute_Sri_Lanka_25-09-2006.pdf" </w:instrText>
      </w:r>
      <w:r w:rsidR="00EC420A" w:rsidRPr="00453323">
        <w:fldChar w:fldCharType="separate"/>
      </w:r>
      <w:r w:rsidR="00030E79" w:rsidRPr="00592080">
        <w:rPr>
          <w:rStyle w:val="Hyperlink"/>
          <w:rFonts w:ascii="Calibri" w:hAnsi="Calibri"/>
          <w:szCs w:val="24"/>
        </w:rPr>
        <w:t>http://www.sozarb.h-da.de/fileadmin/documents/Fachbereiche/Soziale_Arbeit/Politische_Jugendbildung/Adolescent_identity_formation_-_Lecture_at_the_Goethe-Institute_Sri_Lanka_25-09-2006.pdf</w:t>
      </w:r>
      <w:r w:rsidR="00EC420A" w:rsidRPr="00453323">
        <w:rPr>
          <w:rStyle w:val="Hyperlink"/>
          <w:rFonts w:ascii="Calibri" w:hAnsi="Calibri"/>
          <w:szCs w:val="24"/>
        </w:rPr>
        <w:fldChar w:fldCharType="end"/>
      </w:r>
      <w:r w:rsidR="00030E79" w:rsidRPr="00592080">
        <w:rPr>
          <w:rFonts w:ascii="Calibri" w:hAnsi="Calibri"/>
          <w:szCs w:val="24"/>
          <w:rPrChange w:id="946" w:author="achschroeder" w:date="2017-01-06T11:08:00Z">
            <w:rPr/>
          </w:rPrChange>
        </w:rPr>
        <w:t xml:space="preserve"> </w:t>
      </w:r>
    </w:p>
    <w:p w14:paraId="49A4C908" w14:textId="718301C5" w:rsidR="0032170A" w:rsidRPr="00592080" w:rsidRDefault="005153BE">
      <w:pPr>
        <w:spacing w:after="120"/>
        <w:ind w:left="142"/>
        <w:rPr>
          <w:rFonts w:ascii="Calibri" w:hAnsi="Calibri"/>
          <w:szCs w:val="24"/>
          <w:rPrChange w:id="947" w:author="achschroeder" w:date="2017-01-06T11:08:00Z">
            <w:rPr/>
          </w:rPrChange>
        </w:rPr>
        <w:pPrChange w:id="948" w:author="achschroeder" w:date="2017-01-06T11:08:00Z">
          <w:pPr>
            <w:pStyle w:val="Listenabsatz"/>
            <w:numPr>
              <w:numId w:val="14"/>
            </w:numPr>
            <w:ind w:left="284" w:hanging="142"/>
          </w:pPr>
        </w:pPrChange>
      </w:pPr>
      <w:del w:id="949" w:author="achschroeder" w:date="2016-12-31T13:19:00Z">
        <w:r w:rsidRPr="00592080" w:rsidDel="00FA4CE4">
          <w:rPr>
            <w:rFonts w:ascii="Calibri" w:hAnsi="Calibri"/>
            <w:szCs w:val="24"/>
            <w:lang w:val="de-DE"/>
            <w:rPrChange w:id="950" w:author="achschroeder" w:date="2017-01-06T11:08:00Z">
              <w:rPr>
                <w:rFonts w:ascii="Calibri" w:hAnsi="Calibri"/>
                <w:szCs w:val="24"/>
              </w:rPr>
            </w:rPrChange>
          </w:rPr>
          <w:delText>Author 3</w:delText>
        </w:r>
      </w:del>
      <w:ins w:id="951" w:author="achschroeder" w:date="2016-12-31T13:19:00Z">
        <w:r w:rsidR="00FA4CE4" w:rsidRPr="00592080">
          <w:rPr>
            <w:rFonts w:ascii="Calibri" w:hAnsi="Calibri"/>
            <w:szCs w:val="24"/>
            <w:lang w:val="de-DE"/>
            <w:rPrChange w:id="952" w:author="achschroeder" w:date="2017-01-06T11:08:00Z">
              <w:rPr>
                <w:rFonts w:ascii="Calibri" w:hAnsi="Calibri"/>
                <w:szCs w:val="24"/>
              </w:rPr>
            </w:rPrChange>
          </w:rPr>
          <w:t>Schröder</w:t>
        </w:r>
      </w:ins>
      <w:r w:rsidR="0032170A" w:rsidRPr="00592080">
        <w:rPr>
          <w:rFonts w:ascii="Calibri" w:hAnsi="Calibri"/>
          <w:szCs w:val="24"/>
          <w:lang w:val="de-DE"/>
          <w:rPrChange w:id="953" w:author="achschroeder" w:date="2017-01-06T11:08:00Z">
            <w:rPr>
              <w:rFonts w:ascii="Calibri" w:hAnsi="Calibri"/>
              <w:szCs w:val="24"/>
            </w:rPr>
          </w:rPrChange>
        </w:rPr>
        <w:t>, A</w:t>
      </w:r>
      <w:r w:rsidR="00354301" w:rsidRPr="00592080">
        <w:rPr>
          <w:rFonts w:ascii="Calibri" w:hAnsi="Calibri"/>
          <w:szCs w:val="24"/>
          <w:lang w:val="de-DE"/>
          <w:rPrChange w:id="954" w:author="achschroeder" w:date="2017-01-06T11:08:00Z">
            <w:rPr>
              <w:rFonts w:ascii="Calibri" w:hAnsi="Calibri"/>
              <w:szCs w:val="24"/>
            </w:rPr>
          </w:rPrChange>
        </w:rPr>
        <w:t>.</w:t>
      </w:r>
      <w:r w:rsidR="0032170A" w:rsidRPr="00592080">
        <w:rPr>
          <w:rFonts w:ascii="Calibri" w:hAnsi="Calibri"/>
          <w:szCs w:val="24"/>
          <w:lang w:val="de-DE"/>
          <w:rPrChange w:id="955" w:author="achschroeder" w:date="2017-01-06T11:08:00Z">
            <w:rPr>
              <w:rFonts w:ascii="Calibri" w:hAnsi="Calibri"/>
              <w:szCs w:val="24"/>
            </w:rPr>
          </w:rPrChange>
        </w:rPr>
        <w:t xml:space="preserve"> </w:t>
      </w:r>
      <w:r w:rsidR="00354301" w:rsidRPr="00592080">
        <w:rPr>
          <w:rFonts w:ascii="Calibri" w:hAnsi="Calibri"/>
          <w:szCs w:val="24"/>
          <w:lang w:val="de-DE"/>
          <w:rPrChange w:id="956" w:author="achschroeder" w:date="2017-01-06T11:08:00Z">
            <w:rPr>
              <w:rFonts w:ascii="Calibri" w:hAnsi="Calibri"/>
              <w:szCs w:val="24"/>
            </w:rPr>
          </w:rPrChange>
        </w:rPr>
        <w:t>(</w:t>
      </w:r>
      <w:r w:rsidR="0032170A" w:rsidRPr="00592080">
        <w:rPr>
          <w:rFonts w:ascii="Calibri" w:hAnsi="Calibri"/>
          <w:szCs w:val="24"/>
          <w:lang w:val="de-DE"/>
          <w:rPrChange w:id="957" w:author="achschroeder" w:date="2017-01-06T11:08:00Z">
            <w:rPr>
              <w:rFonts w:ascii="Calibri" w:hAnsi="Calibri"/>
              <w:szCs w:val="24"/>
            </w:rPr>
          </w:rPrChange>
        </w:rPr>
        <w:t>2008</w:t>
      </w:r>
      <w:r w:rsidR="00354301" w:rsidRPr="00592080">
        <w:rPr>
          <w:rFonts w:ascii="Calibri" w:hAnsi="Calibri"/>
          <w:szCs w:val="24"/>
          <w:lang w:val="de-DE"/>
          <w:rPrChange w:id="958" w:author="achschroeder" w:date="2017-01-06T11:08:00Z">
            <w:rPr>
              <w:rFonts w:ascii="Calibri" w:hAnsi="Calibri"/>
              <w:szCs w:val="24"/>
            </w:rPr>
          </w:rPrChange>
        </w:rPr>
        <w:t>).</w:t>
      </w:r>
      <w:r w:rsidR="0032170A" w:rsidRPr="00592080">
        <w:rPr>
          <w:rFonts w:ascii="Calibri" w:hAnsi="Calibri"/>
          <w:szCs w:val="24"/>
          <w:lang w:val="de-DE"/>
          <w:rPrChange w:id="959" w:author="achschroeder" w:date="2017-01-06T11:08:00Z">
            <w:rPr>
              <w:rFonts w:ascii="Calibri" w:hAnsi="Calibri"/>
              <w:szCs w:val="24"/>
            </w:rPr>
          </w:rPrChange>
        </w:rPr>
        <w:t xml:space="preserve"> </w:t>
      </w:r>
      <w:r w:rsidR="00DA17D0" w:rsidRPr="00592080">
        <w:rPr>
          <w:rFonts w:ascii="Calibri" w:hAnsi="Calibri"/>
          <w:szCs w:val="24"/>
          <w:lang w:val="de-DE"/>
          <w:rPrChange w:id="960" w:author="achschroeder" w:date="2017-01-06T11:08:00Z">
            <w:rPr>
              <w:rFonts w:ascii="Calibri" w:hAnsi="Calibri"/>
              <w:szCs w:val="24"/>
            </w:rPr>
          </w:rPrChange>
        </w:rPr>
        <w:t>Zwischen Entgrenzun</w:t>
      </w:r>
      <w:r w:rsidR="00DD3CFC" w:rsidRPr="00592080">
        <w:rPr>
          <w:rFonts w:ascii="Calibri" w:hAnsi="Calibri"/>
          <w:szCs w:val="24"/>
          <w:lang w:val="de-DE"/>
          <w:rPrChange w:id="961" w:author="achschroeder" w:date="2017-01-06T11:08:00Z">
            <w:rPr>
              <w:rFonts w:ascii="Calibri" w:hAnsi="Calibri"/>
              <w:szCs w:val="24"/>
            </w:rPr>
          </w:rPrChange>
        </w:rPr>
        <w:t>g und Profil. Zum aktuellen Selbstverständnis politischer Jugendbildung</w:t>
      </w:r>
      <w:r w:rsidR="00AC25F8" w:rsidRPr="00592080">
        <w:rPr>
          <w:rFonts w:ascii="Calibri" w:hAnsi="Calibri"/>
          <w:szCs w:val="24"/>
          <w:lang w:val="de-DE"/>
          <w:rPrChange w:id="962" w:author="achschroeder" w:date="2017-01-06T11:08:00Z">
            <w:rPr>
              <w:rFonts w:ascii="Calibri" w:hAnsi="Calibri"/>
              <w:szCs w:val="24"/>
            </w:rPr>
          </w:rPrChange>
        </w:rPr>
        <w:t xml:space="preserve"> [</w:t>
      </w:r>
      <w:r w:rsidR="00DB1A2D" w:rsidRPr="00592080">
        <w:rPr>
          <w:rFonts w:ascii="Calibri" w:hAnsi="Calibri"/>
          <w:szCs w:val="24"/>
          <w:lang w:val="de-DE"/>
          <w:rPrChange w:id="963" w:author="achschroeder" w:date="2017-01-06T11:08:00Z">
            <w:rPr>
              <w:rFonts w:ascii="Calibri" w:hAnsi="Calibri"/>
              <w:szCs w:val="24"/>
            </w:rPr>
          </w:rPrChange>
        </w:rPr>
        <w:t xml:space="preserve">Without boundaries or with a profile? </w:t>
      </w:r>
      <w:r w:rsidR="00E704A1" w:rsidRPr="00592080">
        <w:rPr>
          <w:rFonts w:ascii="Calibri" w:hAnsi="Calibri"/>
          <w:szCs w:val="24"/>
          <w:rPrChange w:id="964" w:author="achschroeder" w:date="2017-01-06T11:08:00Z">
            <w:rPr/>
          </w:rPrChange>
        </w:rPr>
        <w:t>On the present self-</w:t>
      </w:r>
      <w:r w:rsidR="00DB1A2D" w:rsidRPr="00592080">
        <w:rPr>
          <w:rFonts w:ascii="Calibri" w:hAnsi="Calibri"/>
          <w:szCs w:val="24"/>
          <w:rPrChange w:id="965" w:author="achschroeder" w:date="2017-01-06T11:08:00Z">
            <w:rPr/>
          </w:rPrChange>
        </w:rPr>
        <w:t>understanding of political youth education]</w:t>
      </w:r>
      <w:r w:rsidR="00DD3CFC" w:rsidRPr="00592080">
        <w:rPr>
          <w:rFonts w:ascii="Calibri" w:hAnsi="Calibri"/>
          <w:szCs w:val="24"/>
          <w:rPrChange w:id="966" w:author="achschroeder" w:date="2017-01-06T11:08:00Z">
            <w:rPr/>
          </w:rPrChange>
        </w:rPr>
        <w:t xml:space="preserve">. </w:t>
      </w:r>
      <w:r w:rsidR="00DD3CFC" w:rsidRPr="00592080">
        <w:rPr>
          <w:rFonts w:ascii="Calibri" w:hAnsi="Calibri"/>
          <w:i/>
          <w:szCs w:val="24"/>
          <w:rPrChange w:id="967" w:author="achschroeder" w:date="2017-01-06T11:08:00Z">
            <w:rPr>
              <w:i/>
            </w:rPr>
          </w:rPrChange>
        </w:rPr>
        <w:t>deutsche jugend</w:t>
      </w:r>
      <w:r w:rsidR="00354301" w:rsidRPr="00592080">
        <w:rPr>
          <w:rFonts w:ascii="Calibri" w:hAnsi="Calibri"/>
          <w:szCs w:val="24"/>
          <w:rPrChange w:id="968" w:author="achschroeder" w:date="2017-01-06T11:08:00Z">
            <w:rPr/>
          </w:rPrChange>
        </w:rPr>
        <w:t>,</w:t>
      </w:r>
      <w:r w:rsidR="00DD3CFC" w:rsidRPr="00592080">
        <w:rPr>
          <w:rFonts w:ascii="Calibri" w:hAnsi="Calibri"/>
          <w:szCs w:val="24"/>
          <w:rPrChange w:id="969" w:author="achschroeder" w:date="2017-01-06T11:08:00Z">
            <w:rPr/>
          </w:rPrChange>
        </w:rPr>
        <w:t xml:space="preserve"> 7-8, 316-324</w:t>
      </w:r>
      <w:r w:rsidR="006531B5" w:rsidRPr="00592080">
        <w:rPr>
          <w:rFonts w:ascii="Calibri" w:hAnsi="Calibri"/>
          <w:szCs w:val="24"/>
          <w:rPrChange w:id="970" w:author="achschroeder" w:date="2017-01-06T11:08:00Z">
            <w:rPr/>
          </w:rPrChange>
        </w:rPr>
        <w:t>.</w:t>
      </w:r>
    </w:p>
    <w:p w14:paraId="33E82385" w14:textId="196C2208" w:rsidR="00EA238C" w:rsidRPr="00592080" w:rsidRDefault="005153BE">
      <w:pPr>
        <w:spacing w:after="120"/>
        <w:rPr>
          <w:rFonts w:ascii="Calibri" w:hAnsi="Calibri"/>
          <w:szCs w:val="24"/>
          <w:rPrChange w:id="971" w:author="achschroeder" w:date="2017-01-06T11:08:00Z">
            <w:rPr/>
          </w:rPrChange>
        </w:rPr>
        <w:pPrChange w:id="972" w:author="achschroeder" w:date="2017-01-06T11:08:00Z">
          <w:pPr>
            <w:pStyle w:val="Listenabsatz"/>
            <w:numPr>
              <w:numId w:val="14"/>
            </w:numPr>
            <w:ind w:left="284" w:hanging="284"/>
          </w:pPr>
        </w:pPrChange>
      </w:pPr>
      <w:del w:id="973" w:author="achschroeder" w:date="2016-12-31T13:19:00Z">
        <w:r w:rsidRPr="00592080" w:rsidDel="00FA4CE4">
          <w:rPr>
            <w:rFonts w:ascii="Calibri" w:hAnsi="Calibri"/>
            <w:szCs w:val="24"/>
            <w:lang w:val="de-DE"/>
            <w:rPrChange w:id="974" w:author="achschroeder" w:date="2017-01-06T11:08:00Z">
              <w:rPr>
                <w:rFonts w:ascii="Calibri" w:hAnsi="Calibri"/>
                <w:szCs w:val="24"/>
              </w:rPr>
            </w:rPrChange>
          </w:rPr>
          <w:delText>Author 3</w:delText>
        </w:r>
      </w:del>
      <w:ins w:id="975" w:author="achschroeder" w:date="2016-12-31T13:19:00Z">
        <w:r w:rsidR="00FA4CE4" w:rsidRPr="00592080">
          <w:rPr>
            <w:rFonts w:ascii="Calibri" w:hAnsi="Calibri"/>
            <w:szCs w:val="24"/>
            <w:lang w:val="de-DE"/>
            <w:rPrChange w:id="976" w:author="achschroeder" w:date="2017-01-06T11:08:00Z">
              <w:rPr>
                <w:rFonts w:ascii="Calibri" w:hAnsi="Calibri"/>
                <w:szCs w:val="24"/>
              </w:rPr>
            </w:rPrChange>
          </w:rPr>
          <w:t>Schröder</w:t>
        </w:r>
      </w:ins>
      <w:r w:rsidR="00FA67E0" w:rsidRPr="00592080">
        <w:rPr>
          <w:rFonts w:ascii="Calibri" w:hAnsi="Calibri"/>
          <w:szCs w:val="24"/>
          <w:lang w:val="de-DE"/>
          <w:rPrChange w:id="977" w:author="achschroeder" w:date="2017-01-06T11:08:00Z">
            <w:rPr>
              <w:rFonts w:ascii="Calibri" w:hAnsi="Calibri"/>
              <w:szCs w:val="24"/>
            </w:rPr>
          </w:rPrChange>
        </w:rPr>
        <w:t>, A</w:t>
      </w:r>
      <w:r w:rsidR="00354301" w:rsidRPr="00592080">
        <w:rPr>
          <w:rFonts w:ascii="Calibri" w:hAnsi="Calibri"/>
          <w:szCs w:val="24"/>
          <w:lang w:val="de-DE"/>
          <w:rPrChange w:id="978" w:author="achschroeder" w:date="2017-01-06T11:08:00Z">
            <w:rPr>
              <w:rFonts w:ascii="Calibri" w:hAnsi="Calibri"/>
              <w:szCs w:val="24"/>
            </w:rPr>
          </w:rPrChange>
        </w:rPr>
        <w:t>.</w:t>
      </w:r>
      <w:r w:rsidR="00FA67E0" w:rsidRPr="00592080">
        <w:rPr>
          <w:rFonts w:ascii="Calibri" w:hAnsi="Calibri"/>
          <w:szCs w:val="24"/>
          <w:lang w:val="de-DE"/>
          <w:rPrChange w:id="979" w:author="achschroeder" w:date="2017-01-06T11:08:00Z">
            <w:rPr>
              <w:rFonts w:ascii="Calibri" w:hAnsi="Calibri"/>
              <w:szCs w:val="24"/>
            </w:rPr>
          </w:rPrChange>
        </w:rPr>
        <w:t xml:space="preserve"> </w:t>
      </w:r>
      <w:r w:rsidR="00354301" w:rsidRPr="00592080">
        <w:rPr>
          <w:rFonts w:ascii="Calibri" w:hAnsi="Calibri"/>
          <w:szCs w:val="24"/>
          <w:lang w:val="de-DE"/>
          <w:rPrChange w:id="980" w:author="achschroeder" w:date="2017-01-06T11:08:00Z">
            <w:rPr>
              <w:rFonts w:ascii="Calibri" w:hAnsi="Calibri"/>
              <w:szCs w:val="24"/>
            </w:rPr>
          </w:rPrChange>
        </w:rPr>
        <w:t>(</w:t>
      </w:r>
      <w:r w:rsidR="00FA67E0" w:rsidRPr="00592080">
        <w:rPr>
          <w:rFonts w:ascii="Calibri" w:hAnsi="Calibri"/>
          <w:szCs w:val="24"/>
          <w:lang w:val="de-DE"/>
          <w:rPrChange w:id="981" w:author="achschroeder" w:date="2017-01-06T11:08:00Z">
            <w:rPr>
              <w:rFonts w:ascii="Calibri" w:hAnsi="Calibri"/>
              <w:szCs w:val="24"/>
            </w:rPr>
          </w:rPrChange>
        </w:rPr>
        <w:t>2012</w:t>
      </w:r>
      <w:r w:rsidR="00354301" w:rsidRPr="00592080">
        <w:rPr>
          <w:rFonts w:ascii="Calibri" w:hAnsi="Calibri"/>
          <w:szCs w:val="24"/>
          <w:lang w:val="de-DE"/>
          <w:rPrChange w:id="982" w:author="achschroeder" w:date="2017-01-06T11:08:00Z">
            <w:rPr>
              <w:rFonts w:ascii="Calibri" w:hAnsi="Calibri"/>
              <w:szCs w:val="24"/>
            </w:rPr>
          </w:rPrChange>
        </w:rPr>
        <w:t>).</w:t>
      </w:r>
      <w:r w:rsidR="00FA67E0" w:rsidRPr="00592080">
        <w:rPr>
          <w:rFonts w:ascii="Calibri" w:hAnsi="Calibri"/>
          <w:szCs w:val="24"/>
          <w:lang w:val="de-DE"/>
          <w:rPrChange w:id="983" w:author="achschroeder" w:date="2017-01-06T11:08:00Z">
            <w:rPr>
              <w:rFonts w:ascii="Calibri" w:hAnsi="Calibri"/>
              <w:szCs w:val="24"/>
            </w:rPr>
          </w:rPrChange>
        </w:rPr>
        <w:t xml:space="preserve"> Jugend aus pädagogisch-psychoanalytischer Perspektive</w:t>
      </w:r>
      <w:r w:rsidR="006531B5" w:rsidRPr="00592080">
        <w:rPr>
          <w:rFonts w:ascii="Calibri" w:hAnsi="Calibri"/>
          <w:szCs w:val="24"/>
          <w:lang w:val="de-DE"/>
          <w:rPrChange w:id="984" w:author="achschroeder" w:date="2017-01-06T11:08:00Z">
            <w:rPr>
              <w:rFonts w:ascii="Calibri" w:hAnsi="Calibri"/>
              <w:szCs w:val="24"/>
            </w:rPr>
          </w:rPrChange>
        </w:rPr>
        <w:t xml:space="preserve"> [Youth in a pedagogical-psychanalytical perspective]</w:t>
      </w:r>
      <w:r w:rsidR="00FA67E0" w:rsidRPr="00592080">
        <w:rPr>
          <w:rFonts w:ascii="Calibri" w:hAnsi="Calibri"/>
          <w:szCs w:val="24"/>
          <w:lang w:val="de-DE"/>
          <w:rPrChange w:id="985" w:author="achschroeder" w:date="2017-01-06T11:08:00Z">
            <w:rPr>
              <w:rFonts w:ascii="Calibri" w:hAnsi="Calibri"/>
              <w:szCs w:val="24"/>
            </w:rPr>
          </w:rPrChange>
        </w:rPr>
        <w:t xml:space="preserve">. </w:t>
      </w:r>
      <w:r w:rsidR="00AC18D4" w:rsidRPr="00592080">
        <w:rPr>
          <w:rFonts w:ascii="Calibri" w:hAnsi="Calibri"/>
          <w:szCs w:val="24"/>
          <w:lang w:val="de-DE"/>
          <w:rPrChange w:id="986" w:author="achschroeder" w:date="2017-01-06T11:08:00Z">
            <w:rPr>
              <w:rFonts w:ascii="Calibri" w:hAnsi="Calibri"/>
              <w:szCs w:val="24"/>
            </w:rPr>
          </w:rPrChange>
        </w:rPr>
        <w:t xml:space="preserve">In </w:t>
      </w:r>
      <w:r w:rsidR="00FA67E0" w:rsidRPr="00592080">
        <w:rPr>
          <w:rFonts w:ascii="Calibri" w:hAnsi="Calibri"/>
          <w:i/>
          <w:szCs w:val="24"/>
          <w:lang w:val="de-DE"/>
          <w:rPrChange w:id="987" w:author="achschroeder" w:date="2017-01-06T11:08:00Z">
            <w:rPr>
              <w:rFonts w:ascii="Calibri" w:hAnsi="Calibri"/>
              <w:i/>
              <w:szCs w:val="24"/>
            </w:rPr>
          </w:rPrChange>
        </w:rPr>
        <w:t>Enzyklopädie Erziehungswissenschaften Online (EEO)</w:t>
      </w:r>
      <w:r w:rsidR="00354301" w:rsidRPr="00592080">
        <w:rPr>
          <w:rFonts w:ascii="Calibri" w:hAnsi="Calibri"/>
          <w:i/>
          <w:szCs w:val="24"/>
          <w:lang w:val="de-DE"/>
          <w:rPrChange w:id="988" w:author="achschroeder" w:date="2017-01-06T11:08:00Z">
            <w:rPr>
              <w:rFonts w:ascii="Calibri" w:hAnsi="Calibri"/>
              <w:i/>
              <w:szCs w:val="24"/>
            </w:rPr>
          </w:rPrChange>
        </w:rPr>
        <w:t>, 24 pp.</w:t>
      </w:r>
      <w:r w:rsidR="00FA67E0" w:rsidRPr="00592080">
        <w:rPr>
          <w:rFonts w:ascii="Calibri" w:hAnsi="Calibri"/>
          <w:szCs w:val="24"/>
          <w:lang w:val="de-DE"/>
          <w:rPrChange w:id="989" w:author="achschroeder" w:date="2017-01-06T11:08:00Z">
            <w:rPr>
              <w:rFonts w:ascii="Calibri" w:hAnsi="Calibri"/>
              <w:szCs w:val="24"/>
            </w:rPr>
          </w:rPrChange>
        </w:rPr>
        <w:t xml:space="preserve"> </w:t>
      </w:r>
      <w:r w:rsidR="00354301" w:rsidRPr="00592080">
        <w:rPr>
          <w:rFonts w:ascii="Calibri" w:hAnsi="Calibri"/>
          <w:szCs w:val="24"/>
          <w:lang w:val="de-DE"/>
          <w:rPrChange w:id="990" w:author="achschroeder" w:date="2017-01-06T11:08:00Z">
            <w:rPr>
              <w:rFonts w:ascii="Calibri" w:hAnsi="Calibri"/>
              <w:szCs w:val="24"/>
            </w:rPr>
          </w:rPrChange>
        </w:rPr>
        <w:t>Weinheim und Basel: Beltz Juventa.</w:t>
      </w:r>
      <w:r w:rsidR="00D14747" w:rsidRPr="00592080">
        <w:rPr>
          <w:rFonts w:ascii="Calibri" w:hAnsi="Calibri"/>
          <w:szCs w:val="24"/>
          <w:lang w:val="de-DE"/>
          <w:rPrChange w:id="991" w:author="achschroeder" w:date="2017-01-06T11:08:00Z">
            <w:rPr>
              <w:rFonts w:ascii="Calibri" w:hAnsi="Calibri"/>
              <w:szCs w:val="24"/>
            </w:rPr>
          </w:rPrChange>
        </w:rPr>
        <w:t xml:space="preserve"> </w:t>
      </w:r>
      <w:r w:rsidR="00D14747" w:rsidRPr="00592080">
        <w:rPr>
          <w:rFonts w:ascii="Calibri" w:hAnsi="Calibri"/>
          <w:szCs w:val="24"/>
          <w:rPrChange w:id="992" w:author="achschroeder" w:date="2017-01-06T11:08:00Z">
            <w:rPr/>
          </w:rPrChange>
        </w:rPr>
        <w:t xml:space="preserve">Retrieved from </w:t>
      </w:r>
      <w:r w:rsidR="00EC420A" w:rsidRPr="00592080">
        <w:fldChar w:fldCharType="begin"/>
      </w:r>
      <w:r w:rsidR="00EC420A">
        <w:instrText xml:space="preserve"> HYPERLINK "http://www.beltz.de/fachmedien/erziehungs_und_sozialwissenschaften/enzyklopaedie_erziehungswissenschaft_online_eeo.html" </w:instrText>
      </w:r>
      <w:r w:rsidR="00EC420A" w:rsidRPr="00592080">
        <w:fldChar w:fldCharType="separate"/>
      </w:r>
      <w:r w:rsidR="00EA238C" w:rsidRPr="00592080">
        <w:rPr>
          <w:rStyle w:val="Hyperlink"/>
          <w:rFonts w:ascii="Calibri" w:hAnsi="Calibri"/>
          <w:szCs w:val="24"/>
        </w:rPr>
        <w:t>http://www.beltz.de/fachmedien/erziehungs_und_sozialwissenschaften/enzyklopaedie_erziehungswissenschaft_online_eeo.html</w:t>
      </w:r>
      <w:r w:rsidR="00EC420A" w:rsidRPr="00592080">
        <w:rPr>
          <w:rStyle w:val="Hyperlink"/>
          <w:rFonts w:ascii="Calibri" w:hAnsi="Calibri"/>
          <w:szCs w:val="24"/>
        </w:rPr>
        <w:fldChar w:fldCharType="end"/>
      </w:r>
      <w:r w:rsidR="00EA238C" w:rsidRPr="00592080">
        <w:rPr>
          <w:rFonts w:ascii="Calibri" w:hAnsi="Calibri"/>
          <w:szCs w:val="24"/>
          <w:rPrChange w:id="993" w:author="achschroeder" w:date="2017-01-06T11:08:00Z">
            <w:rPr/>
          </w:rPrChange>
        </w:rPr>
        <w:t xml:space="preserve"> (special field Youth and Youth Work)</w:t>
      </w:r>
    </w:p>
    <w:p w14:paraId="47893FE4" w14:textId="063C340A" w:rsidR="009D6E05" w:rsidRPr="00592080" w:rsidRDefault="005153BE">
      <w:pPr>
        <w:spacing w:after="120"/>
        <w:rPr>
          <w:rFonts w:ascii="Calibri" w:hAnsi="Calibri"/>
          <w:szCs w:val="24"/>
          <w:rPrChange w:id="994" w:author="achschroeder" w:date="2017-01-06T11:08:00Z">
            <w:rPr/>
          </w:rPrChange>
        </w:rPr>
        <w:pPrChange w:id="995" w:author="achschroeder" w:date="2017-01-06T11:08:00Z">
          <w:pPr>
            <w:pStyle w:val="Listenabsatz"/>
            <w:numPr>
              <w:numId w:val="14"/>
            </w:numPr>
            <w:ind w:left="284" w:hanging="284"/>
          </w:pPr>
        </w:pPrChange>
      </w:pPr>
      <w:del w:id="996" w:author="achschroeder" w:date="2016-12-31T13:19:00Z">
        <w:r w:rsidRPr="00592080" w:rsidDel="00FA4CE4">
          <w:rPr>
            <w:rFonts w:ascii="Calibri" w:hAnsi="Calibri"/>
            <w:szCs w:val="24"/>
            <w:rPrChange w:id="997" w:author="achschroeder" w:date="2017-01-06T11:08:00Z">
              <w:rPr/>
            </w:rPrChange>
          </w:rPr>
          <w:delText>Author 3</w:delText>
        </w:r>
      </w:del>
      <w:ins w:id="998" w:author="achschroeder" w:date="2016-12-31T13:19:00Z">
        <w:r w:rsidR="00FA4CE4" w:rsidRPr="00592080">
          <w:rPr>
            <w:rFonts w:ascii="Calibri" w:hAnsi="Calibri"/>
            <w:szCs w:val="24"/>
            <w:rPrChange w:id="999" w:author="achschroeder" w:date="2017-01-06T11:08:00Z">
              <w:rPr/>
            </w:rPrChange>
          </w:rPr>
          <w:t>Schröder</w:t>
        </w:r>
      </w:ins>
      <w:r w:rsidR="00FA67E0" w:rsidRPr="00592080">
        <w:rPr>
          <w:rFonts w:ascii="Calibri" w:hAnsi="Calibri"/>
          <w:szCs w:val="24"/>
          <w:rPrChange w:id="1000" w:author="achschroeder" w:date="2017-01-06T11:08:00Z">
            <w:rPr/>
          </w:rPrChange>
        </w:rPr>
        <w:t>, A</w:t>
      </w:r>
      <w:r w:rsidR="00354301" w:rsidRPr="00592080">
        <w:rPr>
          <w:rFonts w:ascii="Calibri" w:hAnsi="Calibri"/>
          <w:szCs w:val="24"/>
          <w:rPrChange w:id="1001" w:author="achschroeder" w:date="2017-01-06T11:08:00Z">
            <w:rPr/>
          </w:rPrChange>
        </w:rPr>
        <w:t>. (2</w:t>
      </w:r>
      <w:r w:rsidR="00FA67E0" w:rsidRPr="00592080">
        <w:rPr>
          <w:rFonts w:ascii="Calibri" w:hAnsi="Calibri"/>
          <w:szCs w:val="24"/>
          <w:rPrChange w:id="1002" w:author="achschroeder" w:date="2017-01-06T11:08:00Z">
            <w:rPr/>
          </w:rPrChange>
        </w:rPr>
        <w:t>014</w:t>
      </w:r>
      <w:r w:rsidR="00354301" w:rsidRPr="00592080">
        <w:rPr>
          <w:rFonts w:ascii="Calibri" w:hAnsi="Calibri"/>
          <w:szCs w:val="24"/>
          <w:rPrChange w:id="1003" w:author="achschroeder" w:date="2017-01-06T11:08:00Z">
            <w:rPr/>
          </w:rPrChange>
        </w:rPr>
        <w:t>).</w:t>
      </w:r>
      <w:r w:rsidR="00FA67E0" w:rsidRPr="00592080">
        <w:rPr>
          <w:rFonts w:ascii="Calibri" w:hAnsi="Calibri"/>
          <w:szCs w:val="24"/>
          <w:rPrChange w:id="1004" w:author="achschroeder" w:date="2017-01-06T11:08:00Z">
            <w:rPr/>
          </w:rPrChange>
        </w:rPr>
        <w:t xml:space="preserve"> Das Besondere am Lernort Jugendbildungsstätte</w:t>
      </w:r>
      <w:r w:rsidR="00D14747" w:rsidRPr="00592080">
        <w:rPr>
          <w:rFonts w:ascii="Calibri" w:hAnsi="Calibri"/>
          <w:szCs w:val="24"/>
          <w:rPrChange w:id="1005" w:author="achschroeder" w:date="2017-01-06T11:08:00Z">
            <w:rPr/>
          </w:rPrChange>
        </w:rPr>
        <w:t>: A</w:t>
      </w:r>
      <w:r w:rsidR="00FA67E0" w:rsidRPr="00592080">
        <w:rPr>
          <w:rFonts w:ascii="Calibri" w:hAnsi="Calibri"/>
          <w:szCs w:val="24"/>
          <w:rPrChange w:id="1006" w:author="achschroeder" w:date="2017-01-06T11:08:00Z">
            <w:rPr/>
          </w:rPrChange>
        </w:rPr>
        <w:t>ktuelle Herausforderungen und Perspektiven der Politischen Jugendbildung</w:t>
      </w:r>
      <w:r w:rsidR="00D14747" w:rsidRPr="00592080">
        <w:rPr>
          <w:rFonts w:ascii="Calibri" w:hAnsi="Calibri"/>
          <w:szCs w:val="24"/>
          <w:rPrChange w:id="1007" w:author="achschroeder" w:date="2017-01-06T11:08:00Z">
            <w:rPr/>
          </w:rPrChange>
        </w:rPr>
        <w:t xml:space="preserve"> [The specific quality of the learning venue of educational institutions: Challenges and perspectives of political youth education]</w:t>
      </w:r>
      <w:r w:rsidR="00FA67E0" w:rsidRPr="00592080">
        <w:rPr>
          <w:rFonts w:ascii="Calibri" w:hAnsi="Calibri"/>
          <w:szCs w:val="24"/>
          <w:rPrChange w:id="1008" w:author="achschroeder" w:date="2017-01-06T11:08:00Z">
            <w:rPr/>
          </w:rPrChange>
        </w:rPr>
        <w:t>.</w:t>
      </w:r>
      <w:r w:rsidR="00AC18D4" w:rsidRPr="00592080">
        <w:rPr>
          <w:rFonts w:ascii="Calibri" w:hAnsi="Calibri"/>
          <w:szCs w:val="24"/>
          <w:rPrChange w:id="1009" w:author="achschroeder" w:date="2017-01-06T11:08:00Z">
            <w:rPr/>
          </w:rPrChange>
        </w:rPr>
        <w:t xml:space="preserve"> </w:t>
      </w:r>
      <w:r w:rsidR="00030E79" w:rsidRPr="00592080">
        <w:rPr>
          <w:rFonts w:ascii="Calibri" w:hAnsi="Calibri"/>
          <w:i/>
          <w:szCs w:val="24"/>
          <w:rPrChange w:id="1010" w:author="achschroeder" w:date="2017-01-06T11:08:00Z">
            <w:rPr>
              <w:i/>
            </w:rPr>
          </w:rPrChange>
        </w:rPr>
        <w:t>deutsche jugend</w:t>
      </w:r>
      <w:r w:rsidR="00354301" w:rsidRPr="00592080">
        <w:rPr>
          <w:rFonts w:ascii="Calibri" w:hAnsi="Calibri"/>
          <w:szCs w:val="24"/>
          <w:rPrChange w:id="1011" w:author="achschroeder" w:date="2017-01-06T11:08:00Z">
            <w:rPr/>
          </w:rPrChange>
        </w:rPr>
        <w:t>,</w:t>
      </w:r>
      <w:r w:rsidR="00030E79" w:rsidRPr="00592080">
        <w:rPr>
          <w:rFonts w:ascii="Calibri" w:hAnsi="Calibri"/>
          <w:szCs w:val="24"/>
          <w:rPrChange w:id="1012" w:author="achschroeder" w:date="2017-01-06T11:08:00Z">
            <w:rPr/>
          </w:rPrChange>
        </w:rPr>
        <w:t xml:space="preserve"> 6,</w:t>
      </w:r>
      <w:r w:rsidR="00FA67E0" w:rsidRPr="00592080">
        <w:rPr>
          <w:rFonts w:ascii="Calibri" w:hAnsi="Calibri"/>
          <w:szCs w:val="24"/>
          <w:rPrChange w:id="1013" w:author="achschroeder" w:date="2017-01-06T11:08:00Z">
            <w:rPr/>
          </w:rPrChange>
        </w:rPr>
        <w:t xml:space="preserve"> 253-260.</w:t>
      </w:r>
    </w:p>
    <w:p w14:paraId="7E9DC7B4" w14:textId="3DCB7284" w:rsidR="0032170A" w:rsidRPr="00592080" w:rsidRDefault="005153BE">
      <w:pPr>
        <w:spacing w:after="120"/>
        <w:rPr>
          <w:rFonts w:ascii="Calibri" w:hAnsi="Calibri"/>
          <w:szCs w:val="24"/>
          <w:lang w:val="de-DE"/>
          <w:rPrChange w:id="1014" w:author="achschroeder" w:date="2017-01-06T11:08:00Z">
            <w:rPr>
              <w:rFonts w:ascii="Calibri" w:hAnsi="Calibri"/>
              <w:szCs w:val="24"/>
            </w:rPr>
          </w:rPrChange>
        </w:rPr>
        <w:pPrChange w:id="1015" w:author="achschroeder" w:date="2017-01-06T11:08:00Z">
          <w:pPr>
            <w:pStyle w:val="Listenabsatz"/>
            <w:numPr>
              <w:numId w:val="14"/>
            </w:numPr>
            <w:ind w:left="284" w:hanging="284"/>
          </w:pPr>
        </w:pPrChange>
      </w:pPr>
      <w:del w:id="1016" w:author="achschroeder" w:date="2016-12-31T13:19:00Z">
        <w:r w:rsidRPr="00592080" w:rsidDel="00FA4CE4">
          <w:rPr>
            <w:rFonts w:ascii="Calibri" w:hAnsi="Calibri"/>
            <w:szCs w:val="24"/>
            <w:rPrChange w:id="1017" w:author="achschroeder" w:date="2017-01-06T11:08:00Z">
              <w:rPr/>
            </w:rPrChange>
          </w:rPr>
          <w:delText>Author 3</w:delText>
        </w:r>
      </w:del>
      <w:ins w:id="1018" w:author="achschroeder" w:date="2016-12-31T13:19:00Z">
        <w:r w:rsidR="00FA4CE4" w:rsidRPr="00592080">
          <w:rPr>
            <w:rFonts w:ascii="Calibri" w:hAnsi="Calibri"/>
            <w:szCs w:val="24"/>
            <w:rPrChange w:id="1019" w:author="achschroeder" w:date="2017-01-06T11:08:00Z">
              <w:rPr/>
            </w:rPrChange>
          </w:rPr>
          <w:t>Schröder</w:t>
        </w:r>
      </w:ins>
      <w:r w:rsidR="0032170A" w:rsidRPr="00592080">
        <w:rPr>
          <w:rFonts w:ascii="Calibri" w:hAnsi="Calibri"/>
          <w:szCs w:val="24"/>
          <w:rPrChange w:id="1020" w:author="achschroeder" w:date="2017-01-06T11:08:00Z">
            <w:rPr/>
          </w:rPrChange>
        </w:rPr>
        <w:t>, A</w:t>
      </w:r>
      <w:r w:rsidR="00354301" w:rsidRPr="00592080">
        <w:rPr>
          <w:rFonts w:ascii="Calibri" w:hAnsi="Calibri"/>
          <w:szCs w:val="24"/>
          <w:rPrChange w:id="1021" w:author="achschroeder" w:date="2017-01-06T11:08:00Z">
            <w:rPr/>
          </w:rPrChange>
        </w:rPr>
        <w:t>.</w:t>
      </w:r>
      <w:r w:rsidR="0032170A" w:rsidRPr="00592080">
        <w:rPr>
          <w:rFonts w:ascii="Calibri" w:hAnsi="Calibri"/>
          <w:szCs w:val="24"/>
          <w:rPrChange w:id="1022" w:author="achschroeder" w:date="2017-01-06T11:08:00Z">
            <w:rPr/>
          </w:rPrChange>
        </w:rPr>
        <w:t xml:space="preserve"> </w:t>
      </w:r>
      <w:r w:rsidR="00354301" w:rsidRPr="00592080">
        <w:rPr>
          <w:rFonts w:ascii="Calibri" w:hAnsi="Calibri"/>
          <w:szCs w:val="24"/>
          <w:rPrChange w:id="1023" w:author="achschroeder" w:date="2017-01-06T11:08:00Z">
            <w:rPr/>
          </w:rPrChange>
        </w:rPr>
        <w:t>(</w:t>
      </w:r>
      <w:r w:rsidR="0032170A" w:rsidRPr="00592080">
        <w:rPr>
          <w:rFonts w:ascii="Calibri" w:hAnsi="Calibri"/>
          <w:szCs w:val="24"/>
          <w:rPrChange w:id="1024" w:author="achschroeder" w:date="2017-01-06T11:08:00Z">
            <w:rPr/>
          </w:rPrChange>
        </w:rPr>
        <w:t>2016</w:t>
      </w:r>
      <w:r w:rsidR="00354301" w:rsidRPr="00592080">
        <w:rPr>
          <w:rFonts w:ascii="Calibri" w:hAnsi="Calibri"/>
          <w:szCs w:val="24"/>
          <w:rPrChange w:id="1025" w:author="achschroeder" w:date="2017-01-06T11:08:00Z">
            <w:rPr/>
          </w:rPrChange>
        </w:rPr>
        <w:t>).</w:t>
      </w:r>
      <w:r w:rsidR="0032170A" w:rsidRPr="00592080">
        <w:rPr>
          <w:rFonts w:ascii="Calibri" w:hAnsi="Calibri"/>
          <w:szCs w:val="24"/>
          <w:rPrChange w:id="1026" w:author="achschroeder" w:date="2017-01-06T11:08:00Z">
            <w:rPr/>
          </w:rPrChange>
        </w:rPr>
        <w:t xml:space="preserve"> </w:t>
      </w:r>
      <w:r w:rsidR="00DD3CFC" w:rsidRPr="00592080">
        <w:rPr>
          <w:rFonts w:ascii="Calibri" w:hAnsi="Calibri"/>
          <w:szCs w:val="24"/>
          <w:rPrChange w:id="1027" w:author="achschroeder" w:date="2017-01-06T11:08:00Z">
            <w:rPr/>
          </w:rPrChange>
        </w:rPr>
        <w:t>Emotionale und intersubje</w:t>
      </w:r>
      <w:r w:rsidR="00030E79" w:rsidRPr="00592080">
        <w:rPr>
          <w:rFonts w:ascii="Calibri" w:hAnsi="Calibri"/>
          <w:szCs w:val="24"/>
          <w:rPrChange w:id="1028" w:author="achschroeder" w:date="2017-01-06T11:08:00Z">
            <w:rPr/>
          </w:rPrChange>
        </w:rPr>
        <w:t>k</w:t>
      </w:r>
      <w:r w:rsidR="00DD3CFC" w:rsidRPr="00592080">
        <w:rPr>
          <w:rFonts w:ascii="Calibri" w:hAnsi="Calibri"/>
          <w:szCs w:val="24"/>
          <w:rPrChange w:id="1029" w:author="achschroeder" w:date="2017-01-06T11:08:00Z">
            <w:rPr/>
          </w:rPrChange>
        </w:rPr>
        <w:t>tive Dimensionen der (jugendlichen) Urteilsbildung</w:t>
      </w:r>
      <w:r w:rsidR="00D14747" w:rsidRPr="00592080">
        <w:rPr>
          <w:rFonts w:ascii="Calibri" w:hAnsi="Calibri"/>
          <w:szCs w:val="24"/>
          <w:rPrChange w:id="1030" w:author="achschroeder" w:date="2017-01-06T11:08:00Z">
            <w:rPr/>
          </w:rPrChange>
        </w:rPr>
        <w:t>:</w:t>
      </w:r>
      <w:r w:rsidR="00DD3CFC" w:rsidRPr="00592080">
        <w:rPr>
          <w:rFonts w:ascii="Calibri" w:hAnsi="Calibri"/>
          <w:szCs w:val="24"/>
          <w:rPrChange w:id="1031" w:author="achschroeder" w:date="2017-01-06T11:08:00Z">
            <w:rPr/>
          </w:rPrChange>
        </w:rPr>
        <w:t xml:space="preserve"> Zur Kritik am „</w:t>
      </w:r>
      <w:r w:rsidR="00030E79" w:rsidRPr="00592080">
        <w:rPr>
          <w:rFonts w:ascii="Calibri" w:hAnsi="Calibri"/>
          <w:szCs w:val="24"/>
          <w:rPrChange w:id="1032" w:author="achschroeder" w:date="2017-01-06T11:08:00Z">
            <w:rPr/>
          </w:rPrChange>
        </w:rPr>
        <w:t>N</w:t>
      </w:r>
      <w:r w:rsidR="00DD3CFC" w:rsidRPr="00592080">
        <w:rPr>
          <w:rFonts w:ascii="Calibri" w:hAnsi="Calibri"/>
          <w:szCs w:val="24"/>
          <w:rPrChange w:id="1033" w:author="achschroeder" w:date="2017-01-06T11:08:00Z">
            <w:rPr/>
          </w:rPrChange>
        </w:rPr>
        <w:t>eutralitätsgeb</w:t>
      </w:r>
      <w:r w:rsidR="00D14747" w:rsidRPr="00592080">
        <w:rPr>
          <w:rFonts w:ascii="Calibri" w:hAnsi="Calibri"/>
          <w:szCs w:val="24"/>
          <w:rPrChange w:id="1034" w:author="achschroeder" w:date="2017-01-06T11:08:00Z">
            <w:rPr/>
          </w:rPrChange>
        </w:rPr>
        <w:t xml:space="preserve">ot“ des Beutelsbacher Konsenses [Emotional and intersubjective dimensions of young people‘s formation of a judgement: Criticizing the </w:t>
      </w:r>
      <w:r w:rsidR="00E60A18" w:rsidRPr="00592080">
        <w:rPr>
          <w:rFonts w:ascii="Calibri" w:hAnsi="Calibri"/>
          <w:szCs w:val="24"/>
          <w:rPrChange w:id="1035" w:author="achschroeder" w:date="2017-01-06T11:08:00Z">
            <w:rPr/>
          </w:rPrChange>
        </w:rPr>
        <w:t>‘</w:t>
      </w:r>
      <w:r w:rsidR="00D14747" w:rsidRPr="00592080">
        <w:rPr>
          <w:rFonts w:ascii="Calibri" w:hAnsi="Calibri"/>
          <w:szCs w:val="24"/>
          <w:rPrChange w:id="1036" w:author="achschroeder" w:date="2017-01-06T11:08:00Z">
            <w:rPr/>
          </w:rPrChange>
        </w:rPr>
        <w:t>commandment to be neutral‘ implied in the Beutelsbach Consensus].</w:t>
      </w:r>
      <w:r w:rsidR="00DD3CFC" w:rsidRPr="00592080">
        <w:rPr>
          <w:rFonts w:ascii="Calibri" w:hAnsi="Calibri"/>
          <w:szCs w:val="24"/>
          <w:rPrChange w:id="1037" w:author="achschroeder" w:date="2017-01-06T11:08:00Z">
            <w:rPr/>
          </w:rPrChange>
        </w:rPr>
        <w:t xml:space="preserve"> </w:t>
      </w:r>
      <w:r w:rsidR="00F33C09" w:rsidRPr="00592080">
        <w:rPr>
          <w:rFonts w:ascii="Calibri" w:hAnsi="Calibri"/>
          <w:szCs w:val="24"/>
          <w:lang w:val="de-DE"/>
          <w:rPrChange w:id="1038" w:author="achschroeder" w:date="2017-01-06T11:08:00Z">
            <w:rPr>
              <w:rFonts w:ascii="Calibri" w:hAnsi="Calibri"/>
              <w:szCs w:val="24"/>
            </w:rPr>
          </w:rPrChange>
        </w:rPr>
        <w:t>I</w:t>
      </w:r>
      <w:r w:rsidR="00DD3CFC" w:rsidRPr="00592080">
        <w:rPr>
          <w:rFonts w:ascii="Calibri" w:hAnsi="Calibri"/>
          <w:szCs w:val="24"/>
          <w:lang w:val="de-DE"/>
          <w:rPrChange w:id="1039" w:author="achschroeder" w:date="2017-01-06T11:08:00Z">
            <w:rPr>
              <w:rFonts w:ascii="Calibri" w:hAnsi="Calibri"/>
              <w:szCs w:val="24"/>
            </w:rPr>
          </w:rPrChange>
        </w:rPr>
        <w:t>n B</w:t>
      </w:r>
      <w:r w:rsidR="00F33C09" w:rsidRPr="00592080">
        <w:rPr>
          <w:rFonts w:ascii="Calibri" w:hAnsi="Calibri"/>
          <w:szCs w:val="24"/>
          <w:lang w:val="de-DE"/>
          <w:rPrChange w:id="1040" w:author="achschroeder" w:date="2017-01-06T11:08:00Z">
            <w:rPr>
              <w:rFonts w:ascii="Calibri" w:hAnsi="Calibri"/>
              <w:szCs w:val="24"/>
            </w:rPr>
          </w:rPrChange>
        </w:rPr>
        <w:t>undeszentrale für politische Bildung (B</w:t>
      </w:r>
      <w:r w:rsidR="00DD3CFC" w:rsidRPr="00592080">
        <w:rPr>
          <w:rFonts w:ascii="Calibri" w:hAnsi="Calibri"/>
          <w:szCs w:val="24"/>
          <w:lang w:val="de-DE"/>
          <w:rPrChange w:id="1041" w:author="achschroeder" w:date="2017-01-06T11:08:00Z">
            <w:rPr>
              <w:rFonts w:ascii="Calibri" w:hAnsi="Calibri"/>
              <w:szCs w:val="24"/>
            </w:rPr>
          </w:rPrChange>
        </w:rPr>
        <w:t>pB</w:t>
      </w:r>
      <w:r w:rsidR="00F33C09" w:rsidRPr="00592080">
        <w:rPr>
          <w:rFonts w:ascii="Calibri" w:hAnsi="Calibri"/>
          <w:szCs w:val="24"/>
          <w:lang w:val="de-DE"/>
          <w:rPrChange w:id="1042" w:author="achschroeder" w:date="2017-01-06T11:08:00Z">
            <w:rPr>
              <w:rFonts w:ascii="Calibri" w:hAnsi="Calibri"/>
              <w:szCs w:val="24"/>
            </w:rPr>
          </w:rPrChange>
        </w:rPr>
        <w:t>)</w:t>
      </w:r>
      <w:r w:rsidR="00DD3CFC" w:rsidRPr="00592080">
        <w:rPr>
          <w:rFonts w:ascii="Calibri" w:hAnsi="Calibri"/>
          <w:szCs w:val="24"/>
          <w:lang w:val="de-DE"/>
          <w:rPrChange w:id="1043" w:author="achschroeder" w:date="2017-01-06T11:08:00Z">
            <w:rPr>
              <w:rFonts w:ascii="Calibri" w:hAnsi="Calibri"/>
              <w:szCs w:val="24"/>
            </w:rPr>
          </w:rPrChange>
        </w:rPr>
        <w:t xml:space="preserve"> (</w:t>
      </w:r>
      <w:r w:rsidR="00354301" w:rsidRPr="00592080">
        <w:rPr>
          <w:rFonts w:ascii="Calibri" w:hAnsi="Calibri"/>
          <w:szCs w:val="24"/>
          <w:lang w:val="de-DE"/>
          <w:rPrChange w:id="1044" w:author="achschroeder" w:date="2017-01-06T11:08:00Z">
            <w:rPr>
              <w:rFonts w:ascii="Calibri" w:hAnsi="Calibri"/>
              <w:szCs w:val="24"/>
            </w:rPr>
          </w:rPrChange>
        </w:rPr>
        <w:t>Ed.</w:t>
      </w:r>
      <w:r w:rsidR="00DD3CFC" w:rsidRPr="00592080">
        <w:rPr>
          <w:rFonts w:ascii="Calibri" w:hAnsi="Calibri"/>
          <w:szCs w:val="24"/>
          <w:lang w:val="de-DE"/>
          <w:rPrChange w:id="1045" w:author="achschroeder" w:date="2017-01-06T11:08:00Z">
            <w:rPr>
              <w:rFonts w:ascii="Calibri" w:hAnsi="Calibri"/>
              <w:szCs w:val="24"/>
            </w:rPr>
          </w:rPrChange>
        </w:rPr>
        <w:t>)</w:t>
      </w:r>
      <w:r w:rsidR="00E60A18" w:rsidRPr="00592080">
        <w:rPr>
          <w:rFonts w:ascii="Calibri" w:hAnsi="Calibri"/>
          <w:szCs w:val="24"/>
          <w:lang w:val="de-DE"/>
          <w:rPrChange w:id="1046" w:author="achschroeder" w:date="2017-01-06T11:08:00Z">
            <w:rPr>
              <w:rFonts w:ascii="Calibri" w:hAnsi="Calibri"/>
              <w:szCs w:val="24"/>
            </w:rPr>
          </w:rPrChange>
        </w:rPr>
        <w:t>.</w:t>
      </w:r>
      <w:r w:rsidR="00DD3CFC" w:rsidRPr="00592080">
        <w:rPr>
          <w:rFonts w:ascii="Calibri" w:hAnsi="Calibri"/>
          <w:szCs w:val="24"/>
          <w:lang w:val="de-DE"/>
          <w:rPrChange w:id="1047" w:author="achschroeder" w:date="2017-01-06T11:08:00Z">
            <w:rPr>
              <w:rFonts w:ascii="Calibri" w:hAnsi="Calibri"/>
              <w:szCs w:val="24"/>
            </w:rPr>
          </w:rPrChange>
        </w:rPr>
        <w:t xml:space="preserve"> </w:t>
      </w:r>
      <w:r w:rsidR="00DD3CFC" w:rsidRPr="00592080">
        <w:rPr>
          <w:rFonts w:ascii="Calibri" w:hAnsi="Calibri"/>
          <w:i/>
          <w:szCs w:val="24"/>
          <w:lang w:val="de-DE"/>
          <w:rPrChange w:id="1048" w:author="achschroeder" w:date="2017-01-06T11:08:00Z">
            <w:rPr>
              <w:rFonts w:ascii="Calibri" w:hAnsi="Calibri"/>
              <w:i/>
              <w:szCs w:val="24"/>
            </w:rPr>
          </w:rPrChange>
        </w:rPr>
        <w:t>Brauchen wir den Beutelsbacher Konsens?</w:t>
      </w:r>
      <w:r w:rsidR="00F33C09" w:rsidRPr="00592080">
        <w:rPr>
          <w:rFonts w:ascii="Calibri" w:hAnsi="Calibri"/>
          <w:szCs w:val="24"/>
          <w:lang w:val="de-DE"/>
          <w:rPrChange w:id="1049" w:author="achschroeder" w:date="2017-01-06T11:08:00Z">
            <w:rPr>
              <w:rFonts w:ascii="Calibri" w:hAnsi="Calibri"/>
              <w:szCs w:val="24"/>
            </w:rPr>
          </w:rPrChange>
        </w:rPr>
        <w:t xml:space="preserve"> </w:t>
      </w:r>
      <w:r w:rsidR="00E60A18" w:rsidRPr="00592080">
        <w:rPr>
          <w:rFonts w:ascii="Calibri" w:hAnsi="Calibri"/>
          <w:szCs w:val="24"/>
          <w:lang w:val="de-DE"/>
          <w:rPrChange w:id="1050" w:author="achschroeder" w:date="2017-01-06T11:08:00Z">
            <w:rPr>
              <w:rFonts w:ascii="Calibri" w:hAnsi="Calibri"/>
              <w:szCs w:val="24"/>
            </w:rPr>
          </w:rPrChange>
        </w:rPr>
        <w:t>[Do we need the Beutelsbach Consensus]</w:t>
      </w:r>
      <w:ins w:id="1051" w:author="achschroeder" w:date="2016-12-31T15:21:00Z">
        <w:r w:rsidR="00B8218F" w:rsidRPr="00592080">
          <w:rPr>
            <w:rFonts w:ascii="Calibri" w:hAnsi="Calibri"/>
            <w:szCs w:val="24"/>
            <w:lang w:val="de-DE"/>
            <w:rPrChange w:id="1052" w:author="achschroeder" w:date="2017-01-06T11:08:00Z">
              <w:rPr>
                <w:rFonts w:ascii="Calibri" w:hAnsi="Calibri"/>
                <w:szCs w:val="24"/>
              </w:rPr>
            </w:rPrChange>
          </w:rPr>
          <w:t xml:space="preserve"> </w:t>
        </w:r>
        <w:r w:rsidR="00B8218F" w:rsidRPr="00592080">
          <w:rPr>
            <w:rFonts w:ascii="Calibri" w:hAnsi="Calibri"/>
            <w:i/>
            <w:szCs w:val="24"/>
            <w:lang w:val="de-DE"/>
            <w:rPrChange w:id="1053" w:author="achschroeder" w:date="2017-01-06T11:08:00Z">
              <w:rPr>
                <w:rFonts w:ascii="Calibri" w:hAnsi="Calibri"/>
                <w:szCs w:val="24"/>
              </w:rPr>
            </w:rPrChange>
          </w:rPr>
          <w:t>pp. 303-313</w:t>
        </w:r>
      </w:ins>
      <w:del w:id="1054" w:author="achschroeder" w:date="2016-12-31T15:19:00Z">
        <w:r w:rsidR="00E60A18" w:rsidRPr="00592080" w:rsidDel="00B8218F">
          <w:rPr>
            <w:rFonts w:ascii="Calibri" w:hAnsi="Calibri"/>
            <w:szCs w:val="24"/>
            <w:lang w:val="de-DE"/>
            <w:rPrChange w:id="1055" w:author="achschroeder" w:date="2017-01-06T11:08:00Z">
              <w:rPr>
                <w:rFonts w:ascii="Calibri" w:hAnsi="Calibri"/>
                <w:szCs w:val="24"/>
              </w:rPr>
            </w:rPrChange>
          </w:rPr>
          <w:delText xml:space="preserve"> </w:delText>
        </w:r>
        <w:r w:rsidR="00F33C09" w:rsidRPr="00592080" w:rsidDel="009E0392">
          <w:rPr>
            <w:rFonts w:ascii="Calibri" w:hAnsi="Calibri"/>
            <w:szCs w:val="24"/>
            <w:lang w:val="de-DE"/>
            <w:rPrChange w:id="1056" w:author="achschroeder" w:date="2017-01-06T11:08:00Z">
              <w:rPr>
                <w:rFonts w:ascii="Calibri" w:hAnsi="Calibri"/>
                <w:szCs w:val="24"/>
              </w:rPr>
            </w:rPrChange>
          </w:rPr>
          <w:delText>(in print)</w:delText>
        </w:r>
      </w:del>
      <w:r w:rsidR="006531B5" w:rsidRPr="00592080">
        <w:rPr>
          <w:rFonts w:ascii="Calibri" w:hAnsi="Calibri"/>
          <w:szCs w:val="24"/>
          <w:lang w:val="de-DE"/>
          <w:rPrChange w:id="1057" w:author="achschroeder" w:date="2017-01-06T11:08:00Z">
            <w:rPr>
              <w:rFonts w:ascii="Calibri" w:hAnsi="Calibri"/>
              <w:szCs w:val="24"/>
            </w:rPr>
          </w:rPrChange>
        </w:rPr>
        <w:t>.</w:t>
      </w:r>
      <w:ins w:id="1058" w:author="achschroeder" w:date="2016-12-31T15:20:00Z">
        <w:r w:rsidR="00B8218F" w:rsidRPr="00592080">
          <w:rPr>
            <w:rFonts w:ascii="Calibri" w:hAnsi="Calibri"/>
            <w:szCs w:val="24"/>
            <w:lang w:val="de-DE"/>
            <w:rPrChange w:id="1059" w:author="achschroeder" w:date="2017-01-06T11:08:00Z">
              <w:rPr>
                <w:rFonts w:ascii="Calibri" w:hAnsi="Calibri"/>
                <w:szCs w:val="24"/>
              </w:rPr>
            </w:rPrChange>
          </w:rPr>
          <w:t xml:space="preserve"> Bonn: Bundeszentrale für politische Bildung</w:t>
        </w:r>
      </w:ins>
      <w:ins w:id="1060" w:author="achschroeder" w:date="2016-12-31T15:23:00Z">
        <w:r w:rsidR="00B8218F" w:rsidRPr="00592080">
          <w:rPr>
            <w:rFonts w:ascii="Calibri" w:hAnsi="Calibri"/>
            <w:szCs w:val="24"/>
            <w:lang w:val="de-DE"/>
            <w:rPrChange w:id="1061" w:author="achschroeder" w:date="2017-01-06T11:08:00Z">
              <w:rPr>
                <w:rFonts w:ascii="Calibri" w:hAnsi="Calibri"/>
                <w:szCs w:val="24"/>
              </w:rPr>
            </w:rPrChange>
          </w:rPr>
          <w:t>.</w:t>
        </w:r>
      </w:ins>
    </w:p>
    <w:p w14:paraId="7764DC93" w14:textId="797E5763" w:rsidR="009D6E05" w:rsidRPr="00453323" w:rsidRDefault="005153BE">
      <w:pPr>
        <w:spacing w:after="120"/>
        <w:rPr>
          <w:rFonts w:ascii="Calibri" w:hAnsi="Calibri"/>
          <w:szCs w:val="24"/>
          <w:lang w:val="de-DE"/>
          <w:rPrChange w:id="1062" w:author="achschroeder" w:date="2017-01-06T11:29:00Z">
            <w:rPr/>
          </w:rPrChange>
        </w:rPr>
        <w:pPrChange w:id="1063" w:author="achschroeder" w:date="2017-01-06T11:08:00Z">
          <w:pPr>
            <w:pStyle w:val="Listenabsatz"/>
            <w:numPr>
              <w:numId w:val="14"/>
            </w:numPr>
            <w:ind w:left="284" w:hanging="284"/>
          </w:pPr>
        </w:pPrChange>
      </w:pPr>
      <w:del w:id="1064" w:author="achschroeder" w:date="2016-12-31T13:19:00Z">
        <w:r w:rsidRPr="00592080" w:rsidDel="00FA4CE4">
          <w:rPr>
            <w:rFonts w:ascii="Calibri" w:hAnsi="Calibri"/>
            <w:szCs w:val="24"/>
            <w:lang w:val="de-DE"/>
            <w:rPrChange w:id="1065" w:author="achschroeder" w:date="2017-01-06T11:08:00Z">
              <w:rPr>
                <w:rFonts w:ascii="Calibri" w:hAnsi="Calibri"/>
                <w:szCs w:val="24"/>
              </w:rPr>
            </w:rPrChange>
          </w:rPr>
          <w:delText>Author 3</w:delText>
        </w:r>
      </w:del>
      <w:ins w:id="1066" w:author="achschroeder" w:date="2016-12-31T13:19:00Z">
        <w:r w:rsidR="00FA4CE4" w:rsidRPr="00592080">
          <w:rPr>
            <w:rFonts w:ascii="Calibri" w:hAnsi="Calibri"/>
            <w:szCs w:val="24"/>
            <w:lang w:val="de-DE"/>
            <w:rPrChange w:id="1067" w:author="achschroeder" w:date="2017-01-06T11:08:00Z">
              <w:rPr>
                <w:rFonts w:ascii="Calibri" w:hAnsi="Calibri"/>
                <w:szCs w:val="24"/>
              </w:rPr>
            </w:rPrChange>
          </w:rPr>
          <w:t>Schröder</w:t>
        </w:r>
      </w:ins>
      <w:r w:rsidR="00FA67E0" w:rsidRPr="00592080">
        <w:rPr>
          <w:rFonts w:ascii="Calibri" w:hAnsi="Calibri"/>
          <w:szCs w:val="24"/>
          <w:lang w:val="de-DE"/>
          <w:rPrChange w:id="1068" w:author="achschroeder" w:date="2017-01-06T11:08:00Z">
            <w:rPr>
              <w:rFonts w:ascii="Calibri" w:hAnsi="Calibri"/>
              <w:szCs w:val="24"/>
            </w:rPr>
          </w:rPrChange>
        </w:rPr>
        <w:t>, A</w:t>
      </w:r>
      <w:r w:rsidR="00354301" w:rsidRPr="00592080">
        <w:rPr>
          <w:rFonts w:ascii="Calibri" w:hAnsi="Calibri"/>
          <w:szCs w:val="24"/>
          <w:lang w:val="de-DE"/>
          <w:rPrChange w:id="1069" w:author="achschroeder" w:date="2017-01-06T11:08:00Z">
            <w:rPr>
              <w:rFonts w:ascii="Calibri" w:hAnsi="Calibri"/>
              <w:szCs w:val="24"/>
            </w:rPr>
          </w:rPrChange>
        </w:rPr>
        <w:t xml:space="preserve">., </w:t>
      </w:r>
      <w:del w:id="1070" w:author="achschroeder" w:date="2016-12-31T13:21:00Z">
        <w:r w:rsidRPr="00592080" w:rsidDel="00FA4CE4">
          <w:rPr>
            <w:rFonts w:ascii="Calibri" w:hAnsi="Calibri"/>
            <w:szCs w:val="24"/>
            <w:lang w:val="de-DE"/>
            <w:rPrChange w:id="1071" w:author="achschroeder" w:date="2017-01-06T11:08:00Z">
              <w:rPr>
                <w:rFonts w:ascii="Calibri" w:hAnsi="Calibri"/>
                <w:szCs w:val="24"/>
              </w:rPr>
            </w:rPrChange>
          </w:rPr>
          <w:delText>Author 1</w:delText>
        </w:r>
      </w:del>
      <w:ins w:id="1072" w:author="achschroeder" w:date="2016-12-31T13:21:00Z">
        <w:r w:rsidR="00FA4CE4" w:rsidRPr="00592080">
          <w:rPr>
            <w:rFonts w:ascii="Calibri" w:hAnsi="Calibri"/>
            <w:szCs w:val="24"/>
            <w:lang w:val="de-DE"/>
            <w:rPrChange w:id="1073" w:author="achschroeder" w:date="2017-01-06T11:08:00Z">
              <w:rPr>
                <w:rFonts w:ascii="Calibri" w:hAnsi="Calibri"/>
                <w:szCs w:val="24"/>
              </w:rPr>
            </w:rPrChange>
          </w:rPr>
          <w:t>Balzter</w:t>
        </w:r>
      </w:ins>
      <w:r w:rsidR="00FA67E0" w:rsidRPr="00592080">
        <w:rPr>
          <w:rFonts w:ascii="Calibri" w:hAnsi="Calibri"/>
          <w:szCs w:val="24"/>
          <w:lang w:val="de-DE"/>
          <w:rPrChange w:id="1074" w:author="achschroeder" w:date="2017-01-06T11:08:00Z">
            <w:rPr>
              <w:rFonts w:ascii="Calibri" w:hAnsi="Calibri"/>
              <w:szCs w:val="24"/>
            </w:rPr>
          </w:rPrChange>
        </w:rPr>
        <w:t>, N</w:t>
      </w:r>
      <w:r w:rsidR="00354301" w:rsidRPr="00592080">
        <w:rPr>
          <w:rFonts w:ascii="Calibri" w:hAnsi="Calibri"/>
          <w:szCs w:val="24"/>
          <w:lang w:val="de-DE"/>
          <w:rPrChange w:id="1075" w:author="achschroeder" w:date="2017-01-06T11:08:00Z">
            <w:rPr>
              <w:rFonts w:ascii="Calibri" w:hAnsi="Calibri"/>
              <w:szCs w:val="24"/>
            </w:rPr>
          </w:rPrChange>
        </w:rPr>
        <w:t xml:space="preserve">., </w:t>
      </w:r>
      <w:r w:rsidR="00FA67E0" w:rsidRPr="00592080">
        <w:rPr>
          <w:rFonts w:ascii="Calibri" w:hAnsi="Calibri"/>
          <w:szCs w:val="24"/>
          <w:lang w:val="de-DE"/>
          <w:rPrChange w:id="1076" w:author="achschroeder" w:date="2017-01-06T11:08:00Z">
            <w:rPr>
              <w:rFonts w:ascii="Calibri" w:hAnsi="Calibri"/>
              <w:szCs w:val="24"/>
            </w:rPr>
          </w:rPrChange>
        </w:rPr>
        <w:t>Schroedter, T</w:t>
      </w:r>
      <w:r w:rsidR="00354301" w:rsidRPr="00592080">
        <w:rPr>
          <w:rFonts w:ascii="Calibri" w:hAnsi="Calibri"/>
          <w:szCs w:val="24"/>
          <w:lang w:val="de-DE"/>
          <w:rPrChange w:id="1077" w:author="achschroeder" w:date="2017-01-06T11:08:00Z">
            <w:rPr>
              <w:rFonts w:ascii="Calibri" w:hAnsi="Calibri"/>
              <w:szCs w:val="24"/>
            </w:rPr>
          </w:rPrChange>
        </w:rPr>
        <w:t>. (</w:t>
      </w:r>
      <w:r w:rsidR="00FA67E0" w:rsidRPr="00592080">
        <w:rPr>
          <w:rFonts w:ascii="Calibri" w:hAnsi="Calibri"/>
          <w:szCs w:val="24"/>
          <w:lang w:val="de-DE"/>
          <w:rPrChange w:id="1078" w:author="achschroeder" w:date="2017-01-06T11:08:00Z">
            <w:rPr>
              <w:rFonts w:ascii="Calibri" w:hAnsi="Calibri"/>
              <w:szCs w:val="24"/>
            </w:rPr>
          </w:rPrChange>
        </w:rPr>
        <w:t>2004</w:t>
      </w:r>
      <w:r w:rsidR="00354301" w:rsidRPr="00592080">
        <w:rPr>
          <w:rFonts w:ascii="Calibri" w:hAnsi="Calibri"/>
          <w:szCs w:val="24"/>
          <w:lang w:val="de-DE"/>
          <w:rPrChange w:id="1079" w:author="achschroeder" w:date="2017-01-06T11:08:00Z">
            <w:rPr>
              <w:rFonts w:ascii="Calibri" w:hAnsi="Calibri"/>
              <w:szCs w:val="24"/>
            </w:rPr>
          </w:rPrChange>
        </w:rPr>
        <w:t>).</w:t>
      </w:r>
      <w:r w:rsidR="00FA67E0" w:rsidRPr="00592080">
        <w:rPr>
          <w:rFonts w:ascii="Calibri" w:hAnsi="Calibri"/>
          <w:szCs w:val="24"/>
          <w:lang w:val="de-DE"/>
          <w:rPrChange w:id="1080" w:author="achschroeder" w:date="2017-01-06T11:08:00Z">
            <w:rPr>
              <w:rFonts w:ascii="Calibri" w:hAnsi="Calibri"/>
              <w:szCs w:val="24"/>
            </w:rPr>
          </w:rPrChange>
        </w:rPr>
        <w:t xml:space="preserve"> </w:t>
      </w:r>
      <w:r w:rsidR="00FA67E0" w:rsidRPr="00592080">
        <w:rPr>
          <w:rFonts w:ascii="Calibri" w:hAnsi="Calibri"/>
          <w:i/>
          <w:szCs w:val="24"/>
          <w:lang w:val="de-DE"/>
          <w:rPrChange w:id="1081" w:author="achschroeder" w:date="2017-01-06T11:08:00Z">
            <w:rPr>
              <w:rFonts w:ascii="Calibri" w:hAnsi="Calibri"/>
              <w:i/>
              <w:szCs w:val="24"/>
            </w:rPr>
          </w:rPrChange>
        </w:rPr>
        <w:t>Politische Jugendbildung auf dem Prüfstand</w:t>
      </w:r>
      <w:r w:rsidR="00354301" w:rsidRPr="00592080">
        <w:rPr>
          <w:rFonts w:ascii="Calibri" w:hAnsi="Calibri"/>
          <w:i/>
          <w:szCs w:val="24"/>
          <w:lang w:val="de-DE"/>
          <w:rPrChange w:id="1082" w:author="achschroeder" w:date="2017-01-06T11:08:00Z">
            <w:rPr>
              <w:rFonts w:ascii="Calibri" w:hAnsi="Calibri"/>
              <w:i/>
              <w:szCs w:val="24"/>
            </w:rPr>
          </w:rPrChange>
        </w:rPr>
        <w:t>:</w:t>
      </w:r>
      <w:r w:rsidR="00FA67E0" w:rsidRPr="00592080">
        <w:rPr>
          <w:rFonts w:ascii="Calibri" w:hAnsi="Calibri"/>
          <w:i/>
          <w:szCs w:val="24"/>
          <w:lang w:val="de-DE"/>
          <w:rPrChange w:id="1083" w:author="achschroeder" w:date="2017-01-06T11:08:00Z">
            <w:rPr>
              <w:rFonts w:ascii="Calibri" w:hAnsi="Calibri"/>
              <w:i/>
              <w:szCs w:val="24"/>
            </w:rPr>
          </w:rPrChange>
        </w:rPr>
        <w:t xml:space="preserve"> Ergebniss</w:t>
      </w:r>
      <w:r w:rsidR="00E60A18" w:rsidRPr="00592080">
        <w:rPr>
          <w:rFonts w:ascii="Calibri" w:hAnsi="Calibri"/>
          <w:i/>
          <w:szCs w:val="24"/>
          <w:lang w:val="de-DE"/>
          <w:rPrChange w:id="1084" w:author="achschroeder" w:date="2017-01-06T11:08:00Z">
            <w:rPr>
              <w:rFonts w:ascii="Calibri" w:hAnsi="Calibri"/>
              <w:i/>
              <w:szCs w:val="24"/>
            </w:rPr>
          </w:rPrChange>
        </w:rPr>
        <w:t>e einer bundesweiten Evaluation</w:t>
      </w:r>
      <w:r w:rsidR="00E60A18" w:rsidRPr="00592080">
        <w:rPr>
          <w:rFonts w:ascii="Calibri" w:hAnsi="Calibri"/>
          <w:szCs w:val="24"/>
          <w:lang w:val="de-DE"/>
          <w:rPrChange w:id="1085" w:author="achschroeder" w:date="2017-01-06T11:08:00Z">
            <w:rPr>
              <w:rFonts w:ascii="Calibri" w:hAnsi="Calibri"/>
              <w:szCs w:val="24"/>
            </w:rPr>
          </w:rPrChange>
        </w:rPr>
        <w:t xml:space="preserve"> [Political education under the microscope: Results of a nationwide evaluation].</w:t>
      </w:r>
      <w:r w:rsidR="00FA67E0" w:rsidRPr="00592080">
        <w:rPr>
          <w:rFonts w:ascii="Calibri" w:hAnsi="Calibri"/>
          <w:szCs w:val="24"/>
          <w:lang w:val="de-DE"/>
          <w:rPrChange w:id="1086" w:author="achschroeder" w:date="2017-01-06T11:08:00Z">
            <w:rPr>
              <w:rFonts w:ascii="Calibri" w:hAnsi="Calibri"/>
              <w:szCs w:val="24"/>
            </w:rPr>
          </w:rPrChange>
        </w:rPr>
        <w:t xml:space="preserve"> </w:t>
      </w:r>
      <w:r w:rsidR="00FA67E0" w:rsidRPr="00453323">
        <w:rPr>
          <w:rFonts w:ascii="Calibri" w:hAnsi="Calibri"/>
          <w:szCs w:val="24"/>
          <w:lang w:val="de-DE"/>
          <w:rPrChange w:id="1087" w:author="achschroeder" w:date="2017-01-06T11:29:00Z">
            <w:rPr/>
          </w:rPrChange>
        </w:rPr>
        <w:t>Weinheim und München</w:t>
      </w:r>
      <w:r w:rsidR="00354301" w:rsidRPr="00453323">
        <w:rPr>
          <w:rFonts w:ascii="Calibri" w:hAnsi="Calibri"/>
          <w:szCs w:val="24"/>
          <w:lang w:val="de-DE"/>
          <w:rPrChange w:id="1088" w:author="achschroeder" w:date="2017-01-06T11:29:00Z">
            <w:rPr/>
          </w:rPrChange>
        </w:rPr>
        <w:t>: Juventa.</w:t>
      </w:r>
    </w:p>
    <w:p w14:paraId="5F43FE42" w14:textId="77777777" w:rsidR="006C6698" w:rsidRPr="00592080" w:rsidRDefault="006C6698">
      <w:pPr>
        <w:spacing w:after="120"/>
        <w:rPr>
          <w:ins w:id="1089" w:author="achschroeder" w:date="2017-01-06T11:02:00Z"/>
          <w:rFonts w:ascii="Calibri" w:hAnsi="Calibri"/>
          <w:szCs w:val="24"/>
          <w:lang w:val="en-US"/>
          <w:rPrChange w:id="1090" w:author="achschroeder" w:date="2017-01-06T11:08:00Z">
            <w:rPr>
              <w:ins w:id="1091" w:author="achschroeder" w:date="2017-01-06T11:02:00Z"/>
              <w:lang w:val="en-US"/>
            </w:rPr>
          </w:rPrChange>
        </w:rPr>
        <w:pPrChange w:id="1092" w:author="achschroeder" w:date="2017-01-06T11:08:00Z">
          <w:pPr>
            <w:pStyle w:val="Listenabsatz"/>
            <w:numPr>
              <w:numId w:val="14"/>
            </w:numPr>
            <w:ind w:hanging="360"/>
          </w:pPr>
        </w:pPrChange>
      </w:pPr>
      <w:ins w:id="1093" w:author="achschroeder" w:date="2017-01-06T11:02:00Z">
        <w:r w:rsidRPr="00592080">
          <w:rPr>
            <w:rFonts w:ascii="Calibri" w:hAnsi="Calibri"/>
            <w:szCs w:val="24"/>
            <w:lang w:val="de-DE"/>
            <w:rPrChange w:id="1094" w:author="achschroeder" w:date="2017-01-06T11:08:00Z">
              <w:rPr>
                <w:rFonts w:ascii="Calibri" w:hAnsi="Calibri"/>
                <w:szCs w:val="24"/>
              </w:rPr>
            </w:rPrChange>
          </w:rPr>
          <w:t xml:space="preserve">Thomas, A., Chang, C. &amp; Abt, H. (2007): Erlebnisse, die verändern. Langzeitwirkungen der Teilnahme an internationalen Jugendbegegnungen. [Long-term effects of the participation in international youth exchange programmes on the participants' personality development]  Göttingen: Vandenhoeck und Ruprecht. </w:t>
        </w:r>
        <w:r w:rsidRPr="00592080">
          <w:rPr>
            <w:rFonts w:ascii="Calibri" w:hAnsi="Calibri"/>
            <w:szCs w:val="24"/>
            <w:lang w:val="en-US"/>
            <w:rPrChange w:id="1095" w:author="achschroeder" w:date="2017-01-06T11:08:00Z">
              <w:rPr>
                <w:lang w:val="en-US"/>
              </w:rPr>
            </w:rPrChange>
          </w:rPr>
          <w:t xml:space="preserve">English Summary retrieved from </w:t>
        </w:r>
        <w:r w:rsidRPr="00592080">
          <w:rPr>
            <w:rFonts w:ascii="Calibri" w:hAnsi="Calibri"/>
            <w:szCs w:val="24"/>
            <w:rPrChange w:id="1096" w:author="achschroeder" w:date="2017-01-06T11:08:00Z">
              <w:rPr/>
            </w:rPrChange>
          </w:rPr>
          <w:fldChar w:fldCharType="begin"/>
        </w:r>
        <w:r w:rsidRPr="00592080">
          <w:rPr>
            <w:rFonts w:ascii="Calibri" w:hAnsi="Calibri"/>
            <w:szCs w:val="24"/>
            <w:lang w:val="en-US"/>
            <w:rPrChange w:id="1097" w:author="achschroeder" w:date="2017-01-06T11:08:00Z">
              <w:rPr>
                <w:lang w:val="en-US"/>
              </w:rPr>
            </w:rPrChange>
          </w:rPr>
          <w:instrText xml:space="preserve"> HYPERLINK "https://www.bkj.de/fileadmin/user_upload/documents/jugend.kultur.austausch_BKJ/englisch.pdf" </w:instrText>
        </w:r>
        <w:r w:rsidRPr="00592080">
          <w:rPr>
            <w:rFonts w:ascii="Calibri" w:hAnsi="Calibri"/>
            <w:szCs w:val="24"/>
            <w:rPrChange w:id="1098" w:author="achschroeder" w:date="2017-01-06T11:08:00Z">
              <w:rPr/>
            </w:rPrChange>
          </w:rPr>
          <w:fldChar w:fldCharType="separate"/>
        </w:r>
        <w:r w:rsidRPr="00592080">
          <w:rPr>
            <w:rStyle w:val="Hyperlink"/>
            <w:rFonts w:ascii="Calibri" w:hAnsi="Calibri"/>
            <w:szCs w:val="24"/>
            <w:lang w:val="en-US"/>
          </w:rPr>
          <w:t>https://www.bkj.de/fileadmin/user_upload/documents/jugend.kultur.austausch_BKJ/englisch.pdf</w:t>
        </w:r>
        <w:r w:rsidRPr="00592080">
          <w:rPr>
            <w:rFonts w:ascii="Calibri" w:hAnsi="Calibri"/>
            <w:szCs w:val="24"/>
            <w:rPrChange w:id="1099" w:author="achschroeder" w:date="2017-01-06T11:08:00Z">
              <w:rPr/>
            </w:rPrChange>
          </w:rPr>
          <w:fldChar w:fldCharType="end"/>
        </w:r>
      </w:ins>
    </w:p>
    <w:p w14:paraId="4752EC32" w14:textId="59C66EFA" w:rsidR="006C6698" w:rsidRPr="00453323" w:rsidRDefault="006C6698">
      <w:pPr>
        <w:spacing w:after="120"/>
        <w:rPr>
          <w:ins w:id="1100" w:author="achschroeder" w:date="2017-01-06T11:02:00Z"/>
          <w:rFonts w:ascii="Calibri" w:hAnsi="Calibri"/>
          <w:szCs w:val="24"/>
          <w:lang w:val="de-DE"/>
        </w:rPr>
        <w:pPrChange w:id="1101" w:author="achschroeder" w:date="2017-01-06T11:08:00Z">
          <w:pPr>
            <w:pStyle w:val="Listenabsatz"/>
            <w:numPr>
              <w:numId w:val="14"/>
            </w:numPr>
            <w:tabs>
              <w:tab w:val="left" w:pos="940"/>
              <w:tab w:val="left" w:pos="1440"/>
            </w:tabs>
            <w:ind w:left="284" w:hanging="284"/>
          </w:pPr>
        </w:pPrChange>
      </w:pPr>
      <w:ins w:id="1102" w:author="achschroeder" w:date="2017-01-06T11:02:00Z">
        <w:r w:rsidRPr="00592080">
          <w:rPr>
            <w:rFonts w:ascii="Calibri" w:hAnsi="Calibri"/>
            <w:szCs w:val="24"/>
            <w:lang w:val="en-US"/>
            <w:rPrChange w:id="1103" w:author="achschroeder" w:date="2017-01-06T11:08:00Z">
              <w:rPr>
                <w:lang w:val="en-US"/>
              </w:rPr>
            </w:rPrChange>
          </w:rPr>
          <w:t xml:space="preserve">Westheimer, J. &amp; Kahne, J. (2004): What Kind of Citizen? The Politics of Educating for Democracy. </w:t>
        </w:r>
        <w:r w:rsidRPr="00592080">
          <w:rPr>
            <w:rFonts w:ascii="Calibri" w:hAnsi="Calibri"/>
            <w:szCs w:val="24"/>
            <w:lang w:val="de-DE"/>
            <w:rPrChange w:id="1104" w:author="achschroeder" w:date="2017-01-06T11:08:00Z">
              <w:rPr>
                <w:lang w:val="de-DE"/>
              </w:rPr>
            </w:rPrChange>
          </w:rPr>
          <w:t>American Educational Research Journal, Vol.</w:t>
        </w:r>
        <w:r w:rsidRPr="00453323">
          <w:rPr>
            <w:rFonts w:ascii="Calibri" w:hAnsi="Calibri"/>
            <w:szCs w:val="24"/>
            <w:lang w:val="de-DE"/>
            <w:rPrChange w:id="1105" w:author="achschroeder" w:date="2017-01-06T11:29:00Z">
              <w:rPr/>
            </w:rPrChange>
          </w:rPr>
          <w:t xml:space="preserve"> 41, No. 2., pp. 237-269. </w:t>
        </w:r>
        <w:r w:rsidRPr="00592080">
          <w:rPr>
            <w:rFonts w:ascii="Calibri" w:hAnsi="Calibri"/>
            <w:szCs w:val="24"/>
            <w:lang w:val="de-DE"/>
            <w:rPrChange w:id="1106" w:author="achschroeder" w:date="2017-01-06T11:08:00Z">
              <w:rPr>
                <w:lang w:val="de-DE"/>
              </w:rPr>
            </w:rPrChange>
          </w:rPr>
          <w:t xml:space="preserve">  </w:t>
        </w:r>
      </w:ins>
    </w:p>
    <w:p w14:paraId="736EEFEE" w14:textId="2154A537" w:rsidR="009D6E05" w:rsidRPr="00592080" w:rsidRDefault="00FA67E0">
      <w:pPr>
        <w:tabs>
          <w:tab w:val="left" w:pos="940"/>
          <w:tab w:val="left" w:pos="1440"/>
        </w:tabs>
        <w:spacing w:after="120"/>
        <w:rPr>
          <w:rFonts w:ascii="Calibri" w:hAnsi="Calibri"/>
          <w:szCs w:val="24"/>
          <w:rPrChange w:id="1107" w:author="achschroeder" w:date="2017-01-06T11:08:00Z">
            <w:rPr/>
          </w:rPrChange>
        </w:rPr>
        <w:pPrChange w:id="1108" w:author="achschroeder" w:date="2017-01-06T11:08:00Z">
          <w:pPr>
            <w:pStyle w:val="Listenabsatz"/>
            <w:numPr>
              <w:numId w:val="14"/>
            </w:numPr>
            <w:tabs>
              <w:tab w:val="left" w:pos="940"/>
              <w:tab w:val="left" w:pos="1440"/>
            </w:tabs>
            <w:ind w:left="284" w:hanging="284"/>
          </w:pPr>
        </w:pPrChange>
      </w:pPr>
      <w:r w:rsidRPr="00592080">
        <w:rPr>
          <w:rFonts w:ascii="Calibri" w:hAnsi="Calibri"/>
          <w:szCs w:val="24"/>
          <w:lang w:val="de-DE"/>
          <w:rPrChange w:id="1109" w:author="achschroeder" w:date="2017-01-06T11:08:00Z">
            <w:rPr>
              <w:rFonts w:ascii="Calibri" w:hAnsi="Calibri"/>
              <w:szCs w:val="24"/>
            </w:rPr>
          </w:rPrChange>
        </w:rPr>
        <w:t>Widmaier, B</w:t>
      </w:r>
      <w:r w:rsidR="00354301" w:rsidRPr="00592080">
        <w:rPr>
          <w:rFonts w:ascii="Calibri" w:hAnsi="Calibri"/>
          <w:szCs w:val="24"/>
          <w:lang w:val="de-DE"/>
          <w:rPrChange w:id="1110" w:author="achschroeder" w:date="2017-01-06T11:08:00Z">
            <w:rPr>
              <w:rFonts w:ascii="Calibri" w:hAnsi="Calibri"/>
              <w:szCs w:val="24"/>
            </w:rPr>
          </w:rPrChange>
        </w:rPr>
        <w:t>.</w:t>
      </w:r>
      <w:r w:rsidRPr="00592080">
        <w:rPr>
          <w:rFonts w:ascii="Calibri" w:hAnsi="Calibri"/>
          <w:szCs w:val="24"/>
          <w:lang w:val="de-DE"/>
          <w:rPrChange w:id="1111" w:author="achschroeder" w:date="2017-01-06T11:08:00Z">
            <w:rPr>
              <w:rFonts w:ascii="Calibri" w:hAnsi="Calibri"/>
              <w:szCs w:val="24"/>
            </w:rPr>
          </w:rPrChange>
        </w:rPr>
        <w:t xml:space="preserve"> </w:t>
      </w:r>
      <w:r w:rsidR="00354301" w:rsidRPr="00592080">
        <w:rPr>
          <w:rFonts w:ascii="Calibri" w:hAnsi="Calibri"/>
          <w:szCs w:val="24"/>
          <w:lang w:val="de-DE"/>
          <w:rPrChange w:id="1112" w:author="achschroeder" w:date="2017-01-06T11:08:00Z">
            <w:rPr>
              <w:rFonts w:ascii="Calibri" w:hAnsi="Calibri"/>
              <w:szCs w:val="24"/>
            </w:rPr>
          </w:rPrChange>
        </w:rPr>
        <w:t>(</w:t>
      </w:r>
      <w:r w:rsidRPr="00592080">
        <w:rPr>
          <w:rFonts w:ascii="Calibri" w:hAnsi="Calibri"/>
          <w:szCs w:val="24"/>
          <w:lang w:val="de-DE"/>
          <w:rPrChange w:id="1113" w:author="achschroeder" w:date="2017-01-06T11:08:00Z">
            <w:rPr>
              <w:rFonts w:ascii="Calibri" w:hAnsi="Calibri"/>
              <w:szCs w:val="24"/>
            </w:rPr>
          </w:rPrChange>
        </w:rPr>
        <w:t>2012</w:t>
      </w:r>
      <w:r w:rsidR="00354301" w:rsidRPr="00592080">
        <w:rPr>
          <w:rFonts w:ascii="Calibri" w:hAnsi="Calibri"/>
          <w:szCs w:val="24"/>
          <w:lang w:val="de-DE"/>
          <w:rPrChange w:id="1114" w:author="achschroeder" w:date="2017-01-06T11:08:00Z">
            <w:rPr>
              <w:rFonts w:ascii="Calibri" w:hAnsi="Calibri"/>
              <w:szCs w:val="24"/>
            </w:rPr>
          </w:rPrChange>
        </w:rPr>
        <w:t>).</w:t>
      </w:r>
      <w:r w:rsidRPr="00592080">
        <w:rPr>
          <w:rFonts w:ascii="Calibri" w:hAnsi="Calibri"/>
          <w:szCs w:val="24"/>
          <w:lang w:val="de-DE"/>
          <w:rPrChange w:id="1115" w:author="achschroeder" w:date="2017-01-06T11:08:00Z">
            <w:rPr>
              <w:rFonts w:ascii="Calibri" w:hAnsi="Calibri"/>
              <w:szCs w:val="24"/>
            </w:rPr>
          </w:rPrChange>
        </w:rPr>
        <w:t xml:space="preserve"> Außerschulische politische Bildung nach 1945</w:t>
      </w:r>
      <w:r w:rsidR="00E60A18" w:rsidRPr="00592080">
        <w:rPr>
          <w:rFonts w:ascii="Calibri" w:hAnsi="Calibri"/>
          <w:szCs w:val="24"/>
          <w:lang w:val="de-DE"/>
          <w:rPrChange w:id="1116" w:author="achschroeder" w:date="2017-01-06T11:08:00Z">
            <w:rPr>
              <w:rFonts w:ascii="Calibri" w:hAnsi="Calibri"/>
              <w:szCs w:val="24"/>
            </w:rPr>
          </w:rPrChange>
        </w:rPr>
        <w:t>:</w:t>
      </w:r>
      <w:r w:rsidRPr="00592080">
        <w:rPr>
          <w:rFonts w:ascii="Calibri" w:hAnsi="Calibri"/>
          <w:szCs w:val="24"/>
          <w:lang w:val="de-DE"/>
          <w:rPrChange w:id="1117" w:author="achschroeder" w:date="2017-01-06T11:08:00Z">
            <w:rPr>
              <w:rFonts w:ascii="Calibri" w:hAnsi="Calibri"/>
              <w:szCs w:val="24"/>
            </w:rPr>
          </w:rPrChange>
        </w:rPr>
        <w:t xml:space="preserve"> Eine Erfolgsgesc</w:t>
      </w:r>
      <w:r w:rsidR="00030E79" w:rsidRPr="00592080">
        <w:rPr>
          <w:rFonts w:ascii="Calibri" w:hAnsi="Calibri"/>
          <w:szCs w:val="24"/>
          <w:lang w:val="de-DE"/>
          <w:rPrChange w:id="1118" w:author="achschroeder" w:date="2017-01-06T11:08:00Z">
            <w:rPr>
              <w:rFonts w:ascii="Calibri" w:hAnsi="Calibri"/>
              <w:szCs w:val="24"/>
            </w:rPr>
          </w:rPrChange>
        </w:rPr>
        <w:t>hichte?</w:t>
      </w:r>
      <w:r w:rsidR="00E60A18" w:rsidRPr="00592080">
        <w:rPr>
          <w:rFonts w:ascii="Calibri" w:hAnsi="Calibri"/>
          <w:szCs w:val="24"/>
          <w:lang w:val="de-DE"/>
          <w:rPrChange w:id="1119" w:author="achschroeder" w:date="2017-01-06T11:08:00Z">
            <w:rPr>
              <w:rFonts w:ascii="Calibri" w:hAnsi="Calibri"/>
              <w:szCs w:val="24"/>
            </w:rPr>
          </w:rPrChange>
        </w:rPr>
        <w:t xml:space="preserve"> </w:t>
      </w:r>
      <w:r w:rsidR="00E60A18" w:rsidRPr="00592080">
        <w:rPr>
          <w:rFonts w:ascii="Calibri" w:hAnsi="Calibri"/>
          <w:szCs w:val="24"/>
          <w:rPrChange w:id="1120" w:author="achschroeder" w:date="2017-01-06T11:08:00Z">
            <w:rPr/>
          </w:rPrChange>
        </w:rPr>
        <w:t>[Extra-curricular political education after 1945: A success story?].</w:t>
      </w:r>
      <w:r w:rsidR="00030E79" w:rsidRPr="00592080">
        <w:rPr>
          <w:rFonts w:ascii="Calibri" w:hAnsi="Calibri"/>
          <w:szCs w:val="24"/>
          <w:rPrChange w:id="1121" w:author="achschroeder" w:date="2017-01-06T11:08:00Z">
            <w:rPr/>
          </w:rPrChange>
        </w:rPr>
        <w:t xml:space="preserve"> </w:t>
      </w:r>
      <w:r w:rsidR="00030E79" w:rsidRPr="00592080">
        <w:rPr>
          <w:rFonts w:ascii="Calibri" w:hAnsi="Calibri"/>
          <w:i/>
          <w:szCs w:val="24"/>
          <w:rPrChange w:id="1122" w:author="achschroeder" w:date="2017-01-06T11:08:00Z">
            <w:rPr>
              <w:i/>
            </w:rPr>
          </w:rPrChange>
        </w:rPr>
        <w:t>APuZ</w:t>
      </w:r>
      <w:r w:rsidR="00354301" w:rsidRPr="00592080">
        <w:rPr>
          <w:rFonts w:ascii="Calibri" w:hAnsi="Calibri"/>
          <w:szCs w:val="24"/>
          <w:rPrChange w:id="1123" w:author="achschroeder" w:date="2017-01-06T11:08:00Z">
            <w:rPr/>
          </w:rPrChange>
        </w:rPr>
        <w:t>,</w:t>
      </w:r>
      <w:r w:rsidR="00030E79" w:rsidRPr="00592080">
        <w:rPr>
          <w:rFonts w:ascii="Calibri" w:hAnsi="Calibri"/>
          <w:szCs w:val="24"/>
          <w:rPrChange w:id="1124" w:author="achschroeder" w:date="2017-01-06T11:08:00Z">
            <w:rPr/>
          </w:rPrChange>
        </w:rPr>
        <w:t xml:space="preserve"> 46-47,</w:t>
      </w:r>
      <w:r w:rsidRPr="00592080">
        <w:rPr>
          <w:rFonts w:ascii="Calibri" w:hAnsi="Calibri"/>
          <w:szCs w:val="24"/>
          <w:rPrChange w:id="1125" w:author="achschroeder" w:date="2017-01-06T11:08:00Z">
            <w:rPr/>
          </w:rPrChange>
        </w:rPr>
        <w:t xml:space="preserve"> 9-16</w:t>
      </w:r>
      <w:r w:rsidR="006531B5" w:rsidRPr="00592080">
        <w:rPr>
          <w:rFonts w:ascii="Calibri" w:hAnsi="Calibri"/>
          <w:szCs w:val="24"/>
          <w:rPrChange w:id="1126" w:author="achschroeder" w:date="2017-01-06T11:08:00Z">
            <w:rPr/>
          </w:rPrChange>
        </w:rPr>
        <w:t>.</w:t>
      </w:r>
    </w:p>
    <w:sectPr w:rsidR="009D6E05" w:rsidRPr="00592080" w:rsidSect="007C1A54">
      <w:footerReference w:type="default" r:id="rId9"/>
      <w:endnotePr>
        <w:numFmt w:val="decimal"/>
      </w:endnotePr>
      <w:pgSz w:w="12240" w:h="15840"/>
      <w:pgMar w:top="720" w:right="1440" w:bottom="72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55D4A9" w14:textId="77777777" w:rsidR="00935278" w:rsidRDefault="00935278" w:rsidP="00B57F6F">
      <w:r>
        <w:separator/>
      </w:r>
    </w:p>
  </w:endnote>
  <w:endnote w:type="continuationSeparator" w:id="0">
    <w:p w14:paraId="7C5E7E68" w14:textId="77777777" w:rsidR="00935278" w:rsidRDefault="00935278" w:rsidP="00B57F6F">
      <w:r>
        <w:continuationSeparator/>
      </w:r>
    </w:p>
  </w:endnote>
  <w:endnote w:id="1">
    <w:p w14:paraId="4141AB92" w14:textId="0B53173D" w:rsidR="000C68E8" w:rsidRPr="00575CA5" w:rsidRDefault="00ED688A">
      <w:pPr>
        <w:pStyle w:val="Endnotentext"/>
      </w:pPr>
      <w:r>
        <w:rPr>
          <w:rStyle w:val="Endnotenzeichen"/>
        </w:rPr>
        <w:endnoteRef/>
      </w:r>
      <w:r w:rsidR="000C68E8" w:rsidRPr="00575CA5">
        <w:t xml:space="preserve"> </w:t>
      </w:r>
      <w:r w:rsidR="000C68E8">
        <w:t xml:space="preserve">In this </w:t>
      </w:r>
      <w:del w:id="1" w:author="achschroeder" w:date="2016-12-31T16:53:00Z">
        <w:r w:rsidR="000C68E8" w:rsidDel="00E24C2F">
          <w:delText>article</w:delText>
        </w:r>
      </w:del>
      <w:ins w:id="2" w:author="achschroeder" w:date="2016-12-31T16:53:00Z">
        <w:r w:rsidR="00E24C2F">
          <w:t>article,</w:t>
        </w:r>
      </w:ins>
      <w:r w:rsidR="000C68E8">
        <w:t xml:space="preserve"> we use the expression “political education” because of the speci</w:t>
      </w:r>
      <w:r w:rsidR="004F0B09">
        <w:t xml:space="preserve">fic </w:t>
      </w:r>
      <w:r w:rsidR="000C68E8">
        <w:t xml:space="preserve">German history, which is explained in the first part. The expression is similar to “civic education” or “education for civic citizenship”, which are mostly used in European professional discussions.  </w:t>
      </w:r>
    </w:p>
  </w:endnote>
  <w:endnote w:id="2">
    <w:p w14:paraId="44A448E5" w14:textId="359AF566" w:rsidR="000C68E8" w:rsidRPr="00575CA5" w:rsidRDefault="000C68E8">
      <w:pPr>
        <w:pStyle w:val="Endnotentext"/>
      </w:pPr>
      <w:r>
        <w:rPr>
          <w:rStyle w:val="Endnotenzeichen"/>
        </w:rPr>
        <w:endnoteRef/>
      </w:r>
      <w:r>
        <w:t xml:space="preserve"> </w:t>
      </w:r>
      <w:r w:rsidRPr="002B2931">
        <w:t xml:space="preserve">This </w:t>
      </w:r>
      <w:r>
        <w:t xml:space="preserve">wording can be found </w:t>
      </w:r>
      <w:r w:rsidRPr="002B2931">
        <w:t xml:space="preserve">in the </w:t>
      </w:r>
      <w:r>
        <w:t>directives of the KJP program in o</w:t>
      </w:r>
      <w:r w:rsidRPr="002B2931">
        <w:t>riginal terms</w:t>
      </w:r>
      <w:r>
        <w:t xml:space="preserve"> since 1993 and endured several federal governments and revised versions of directives.</w:t>
      </w:r>
    </w:p>
  </w:endnote>
  <w:endnote w:id="3">
    <w:p w14:paraId="7885CED3" w14:textId="01E24E32" w:rsidR="000C68E8" w:rsidRPr="00575CA5" w:rsidRDefault="000C68E8">
      <w:pPr>
        <w:pStyle w:val="Endnotentext"/>
      </w:pPr>
      <w:r>
        <w:rPr>
          <w:rStyle w:val="Endnotenzeichen"/>
        </w:rPr>
        <w:endnoteRef/>
      </w:r>
      <w:r w:rsidRPr="00575CA5">
        <w:t xml:space="preserve"> </w:t>
      </w:r>
      <w:r w:rsidR="004F0B09">
        <w:t>Regarding</w:t>
      </w:r>
      <w:r w:rsidRPr="002B2931">
        <w:t xml:space="preserve"> all th</w:t>
      </w:r>
      <w:r w:rsidRPr="005E49E3">
        <w:t xml:space="preserve">ree aspects see </w:t>
      </w:r>
      <w:del w:id="95" w:author="achschroeder" w:date="2016-12-31T13:23:00Z">
        <w:r w:rsidR="00EA238C" w:rsidDel="00FA4CE4">
          <w:delText>Author 1</w:delText>
        </w:r>
      </w:del>
      <w:ins w:id="96" w:author="achschroeder" w:date="2016-12-31T13:23:00Z">
        <w:r w:rsidR="00FA4CE4">
          <w:t>Balzter</w:t>
        </w:r>
      </w:ins>
      <w:r w:rsidRPr="005E49E3">
        <w:t>/</w:t>
      </w:r>
      <w:del w:id="97" w:author="achschroeder" w:date="2016-12-31T13:25:00Z">
        <w:r w:rsidR="00EA238C" w:rsidDel="00FA4CE4">
          <w:delText>Author 2</w:delText>
        </w:r>
      </w:del>
      <w:ins w:id="98" w:author="achschroeder" w:date="2016-12-31T13:25:00Z">
        <w:r w:rsidR="00FA4CE4">
          <w:t>Ristau</w:t>
        </w:r>
      </w:ins>
      <w:r w:rsidRPr="005E49E3">
        <w:t>/</w:t>
      </w:r>
      <w:del w:id="99" w:author="achschroeder" w:date="2016-12-31T13:20:00Z">
        <w:r w:rsidR="00EA238C" w:rsidDel="00FA4CE4">
          <w:delText>Author 3</w:delText>
        </w:r>
      </w:del>
      <w:ins w:id="100" w:author="achschroeder" w:date="2016-12-31T13:20:00Z">
        <w:r w:rsidR="00FA4CE4">
          <w:t>Schröder</w:t>
        </w:r>
      </w:ins>
      <w:r>
        <w:t xml:space="preserve"> 2014, 23-27; for the relevance of emotions in political education see </w:t>
      </w:r>
      <w:del w:id="101" w:author="achschroeder" w:date="2016-12-31T13:21:00Z">
        <w:r w:rsidR="00EA238C" w:rsidDel="00FA4CE4">
          <w:delText>Author 3</w:delText>
        </w:r>
      </w:del>
      <w:ins w:id="102" w:author="achschroeder" w:date="2016-12-31T13:21:00Z">
        <w:r w:rsidR="00FA4CE4">
          <w:t>Schröder</w:t>
        </w:r>
      </w:ins>
      <w:r>
        <w:t xml:space="preserve"> 2016; for theory of adolescence see </w:t>
      </w:r>
      <w:del w:id="103" w:author="achschroeder" w:date="2016-12-31T13:21:00Z">
        <w:r w:rsidR="00EA238C" w:rsidDel="00FA4CE4">
          <w:delText>Author 3</w:delText>
        </w:r>
      </w:del>
      <w:ins w:id="104" w:author="achschroeder" w:date="2016-12-31T13:21:00Z">
        <w:r w:rsidR="00FA4CE4">
          <w:t>Schröder</w:t>
        </w:r>
      </w:ins>
      <w:r>
        <w:t xml:space="preserve"> 2012 and in English language see </w:t>
      </w:r>
      <w:del w:id="105" w:author="achschroeder" w:date="2016-12-31T13:21:00Z">
        <w:r w:rsidR="00EA238C" w:rsidDel="00FA4CE4">
          <w:delText>Author 3</w:delText>
        </w:r>
      </w:del>
      <w:ins w:id="106" w:author="achschroeder" w:date="2016-12-31T13:21:00Z">
        <w:r w:rsidR="00FA4CE4">
          <w:t>Schröder</w:t>
        </w:r>
      </w:ins>
      <w:r>
        <w:t xml:space="preserve"> 2006.</w:t>
      </w:r>
    </w:p>
  </w:endnote>
  <w:endnote w:id="4">
    <w:p w14:paraId="20AF5CF2" w14:textId="5DEC0DDF" w:rsidR="00453323" w:rsidRPr="00E6679F" w:rsidRDefault="00453323">
      <w:pPr>
        <w:pStyle w:val="Endnotentext"/>
      </w:pPr>
      <w:ins w:id="154" w:author="achschroeder" w:date="2017-01-06T11:34:00Z">
        <w:r>
          <w:rPr>
            <w:rStyle w:val="Endnotenzeichen"/>
          </w:rPr>
          <w:endnoteRef/>
        </w:r>
        <w:r>
          <w:t xml:space="preserve"> </w:t>
        </w:r>
        <w:r w:rsidRPr="00E6679F">
          <w:rPr>
            <w:rPrChange w:id="155" w:author="achschroeder" w:date="2017-01-06T11:39:00Z">
              <w:rPr>
                <w:lang w:val="de-DE"/>
              </w:rPr>
            </w:rPrChange>
          </w:rPr>
          <w:t xml:space="preserve">Translation of </w:t>
        </w:r>
      </w:ins>
      <w:ins w:id="156" w:author="achschroeder" w:date="2017-01-06T11:35:00Z">
        <w:r w:rsidRPr="00E6679F">
          <w:rPr>
            <w:rPrChange w:id="157" w:author="achschroeder" w:date="2017-01-06T11:39:00Z">
              <w:rPr>
                <w:lang w:val="de-DE"/>
              </w:rPr>
            </w:rPrChange>
          </w:rPr>
          <w:t>t</w:t>
        </w:r>
      </w:ins>
      <w:ins w:id="158" w:author="achschroeder" w:date="2017-01-06T11:34:00Z">
        <w:r w:rsidRPr="00E6679F">
          <w:rPr>
            <w:rPrChange w:id="159" w:author="achschroeder" w:date="2017-01-06T11:39:00Z">
              <w:rPr>
                <w:lang w:val="de-DE"/>
              </w:rPr>
            </w:rPrChange>
          </w:rPr>
          <w:t>he quote by the authors.</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9258462"/>
      <w:docPartObj>
        <w:docPartGallery w:val="Page Numbers (Bottom of Page)"/>
        <w:docPartUnique/>
      </w:docPartObj>
    </w:sdtPr>
    <w:sdtEndPr/>
    <w:sdtContent>
      <w:p w14:paraId="67965184" w14:textId="7102B3DA" w:rsidR="000C68E8" w:rsidRDefault="000C68E8">
        <w:pPr>
          <w:pStyle w:val="Fuzeile"/>
          <w:jc w:val="center"/>
        </w:pPr>
        <w:r>
          <w:fldChar w:fldCharType="begin"/>
        </w:r>
        <w:r>
          <w:instrText>PAGE   \* MERGEFORMAT</w:instrText>
        </w:r>
        <w:r>
          <w:fldChar w:fldCharType="separate"/>
        </w:r>
        <w:r w:rsidR="00C02F40">
          <w:rPr>
            <w:noProof/>
          </w:rPr>
          <w:t>1</w:t>
        </w:r>
        <w:r>
          <w:fldChar w:fldCharType="end"/>
        </w:r>
      </w:p>
    </w:sdtContent>
  </w:sdt>
  <w:p w14:paraId="3C3E614C" w14:textId="77777777" w:rsidR="000C68E8" w:rsidRDefault="000C68E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5940C" w14:textId="77777777" w:rsidR="00935278" w:rsidRDefault="00935278" w:rsidP="00B57F6F">
      <w:r>
        <w:separator/>
      </w:r>
    </w:p>
  </w:footnote>
  <w:footnote w:type="continuationSeparator" w:id="0">
    <w:p w14:paraId="222396AA" w14:textId="77777777" w:rsidR="00935278" w:rsidRDefault="00935278" w:rsidP="00B57F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B76B0"/>
    <w:multiLevelType w:val="hybridMultilevel"/>
    <w:tmpl w:val="78A85D52"/>
    <w:lvl w:ilvl="0" w:tplc="889E824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DDC2F5A"/>
    <w:multiLevelType w:val="hybridMultilevel"/>
    <w:tmpl w:val="733AE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DB54760"/>
    <w:multiLevelType w:val="multilevel"/>
    <w:tmpl w:val="F9F27990"/>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nsid w:val="3CD1559D"/>
    <w:multiLevelType w:val="multilevel"/>
    <w:tmpl w:val="78C6C7C0"/>
    <w:lvl w:ilvl="0">
      <w:start w:val="1"/>
      <w:numFmt w:val="decimal"/>
      <w:lvlText w:val="%1"/>
      <w:lvlJc w:val="left"/>
      <w:pPr>
        <w:ind w:left="720" w:hanging="360"/>
      </w:pPr>
    </w:lvl>
    <w:lvl w:ilvl="1">
      <w:start w:val="1"/>
      <w:numFmt w:val="decimal"/>
      <w:lvlText w:val="%1.%2"/>
      <w:lvlJc w:val="left"/>
      <w:pPr>
        <w:ind w:left="1080" w:hanging="360"/>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nsid w:val="424A472D"/>
    <w:multiLevelType w:val="multilevel"/>
    <w:tmpl w:val="2C007D3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B6D69D6"/>
    <w:multiLevelType w:val="multilevel"/>
    <w:tmpl w:val="E8E655BA"/>
    <w:lvl w:ilvl="0">
      <w:start w:val="1"/>
      <w:numFmt w:val="decimal"/>
      <w:lvlText w:val="%1."/>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nsid w:val="530B2541"/>
    <w:multiLevelType w:val="multilevel"/>
    <w:tmpl w:val="D93ED5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737E0C3C"/>
    <w:multiLevelType w:val="hybridMultilevel"/>
    <w:tmpl w:val="79AAF0FA"/>
    <w:lvl w:ilvl="0" w:tplc="72C0C27A">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3"/>
  </w:num>
  <w:num w:numId="3">
    <w:abstractNumId w:val="5"/>
    <w:lvlOverride w:ilvl="0">
      <w:startOverride w:val="1"/>
    </w:lvlOverride>
  </w:num>
  <w:num w:numId="4">
    <w:abstractNumId w:val="5"/>
    <w:lvlOverride w:ilvl="0">
      <w:startOverride w:val="1"/>
    </w:lvlOverride>
  </w:num>
  <w:num w:numId="5">
    <w:abstractNumId w:val="5"/>
    <w:lvlOverride w:ilvl="0">
      <w:startOverride w:val="1"/>
    </w:lvlOverride>
  </w:num>
  <w:num w:numId="6">
    <w:abstractNumId w:val="2"/>
  </w:num>
  <w:num w:numId="7">
    <w:abstractNumId w:val="2"/>
  </w:num>
  <w:num w:numId="8">
    <w:abstractNumId w:val="2"/>
  </w:num>
  <w:num w:numId="9">
    <w:abstractNumId w:val="2"/>
  </w:num>
  <w:num w:numId="10">
    <w:abstractNumId w:val="2"/>
  </w:num>
  <w:num w:numId="11">
    <w:abstractNumId w:val="4"/>
  </w:num>
  <w:num w:numId="12">
    <w:abstractNumId w:val="6"/>
  </w:num>
  <w:num w:numId="13">
    <w:abstractNumId w:val="7"/>
  </w:num>
  <w:num w:numId="14">
    <w:abstractNumId w:val="1"/>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chschroeder">
    <w15:presenceInfo w15:providerId="None" w15:userId="achschroe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ocumentProtection w:edit="trackedChanges" w:enforcement="0"/>
  <w:defaultTabStop w:val="720"/>
  <w:autoHyphenation/>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E05"/>
    <w:rsid w:val="00005DC7"/>
    <w:rsid w:val="00030DBC"/>
    <w:rsid w:val="00030E79"/>
    <w:rsid w:val="00055F21"/>
    <w:rsid w:val="00083189"/>
    <w:rsid w:val="00093737"/>
    <w:rsid w:val="000C68E8"/>
    <w:rsid w:val="000D7C73"/>
    <w:rsid w:val="000E78EB"/>
    <w:rsid w:val="001019B0"/>
    <w:rsid w:val="00107F87"/>
    <w:rsid w:val="0014142F"/>
    <w:rsid w:val="0015038E"/>
    <w:rsid w:val="0015271B"/>
    <w:rsid w:val="00155763"/>
    <w:rsid w:val="00157C12"/>
    <w:rsid w:val="00171CAF"/>
    <w:rsid w:val="00176693"/>
    <w:rsid w:val="00192DA0"/>
    <w:rsid w:val="001A5F94"/>
    <w:rsid w:val="001E7CA6"/>
    <w:rsid w:val="00220649"/>
    <w:rsid w:val="00244ED1"/>
    <w:rsid w:val="00254002"/>
    <w:rsid w:val="0026031C"/>
    <w:rsid w:val="00263C2E"/>
    <w:rsid w:val="002723EB"/>
    <w:rsid w:val="00272ED0"/>
    <w:rsid w:val="002743F5"/>
    <w:rsid w:val="00276072"/>
    <w:rsid w:val="00287CAB"/>
    <w:rsid w:val="002B2931"/>
    <w:rsid w:val="002D31BF"/>
    <w:rsid w:val="002D5191"/>
    <w:rsid w:val="002F06FA"/>
    <w:rsid w:val="002F588D"/>
    <w:rsid w:val="003153F4"/>
    <w:rsid w:val="00316C4C"/>
    <w:rsid w:val="0032170A"/>
    <w:rsid w:val="0034100E"/>
    <w:rsid w:val="00354301"/>
    <w:rsid w:val="00355364"/>
    <w:rsid w:val="00373A88"/>
    <w:rsid w:val="003750E3"/>
    <w:rsid w:val="00384F94"/>
    <w:rsid w:val="0039593F"/>
    <w:rsid w:val="00395ED3"/>
    <w:rsid w:val="003A0108"/>
    <w:rsid w:val="003C0C62"/>
    <w:rsid w:val="003E7E6E"/>
    <w:rsid w:val="003F2D2F"/>
    <w:rsid w:val="00401834"/>
    <w:rsid w:val="00411609"/>
    <w:rsid w:val="00414F87"/>
    <w:rsid w:val="00421666"/>
    <w:rsid w:val="00431C43"/>
    <w:rsid w:val="00436563"/>
    <w:rsid w:val="00453323"/>
    <w:rsid w:val="00457A8B"/>
    <w:rsid w:val="00461573"/>
    <w:rsid w:val="0049529D"/>
    <w:rsid w:val="004C29DF"/>
    <w:rsid w:val="004C5B75"/>
    <w:rsid w:val="004C648F"/>
    <w:rsid w:val="004E5AD7"/>
    <w:rsid w:val="004F0B09"/>
    <w:rsid w:val="005153BE"/>
    <w:rsid w:val="00542DCD"/>
    <w:rsid w:val="00575CA5"/>
    <w:rsid w:val="00585ABC"/>
    <w:rsid w:val="00592080"/>
    <w:rsid w:val="005A0E6E"/>
    <w:rsid w:val="005A0F03"/>
    <w:rsid w:val="005C78FF"/>
    <w:rsid w:val="005D6572"/>
    <w:rsid w:val="005E0BEB"/>
    <w:rsid w:val="005E49E3"/>
    <w:rsid w:val="005F45C1"/>
    <w:rsid w:val="00615E0C"/>
    <w:rsid w:val="00626796"/>
    <w:rsid w:val="00627A7B"/>
    <w:rsid w:val="006516F0"/>
    <w:rsid w:val="006531B5"/>
    <w:rsid w:val="006555E6"/>
    <w:rsid w:val="006671F1"/>
    <w:rsid w:val="00674C09"/>
    <w:rsid w:val="0068762C"/>
    <w:rsid w:val="00690E73"/>
    <w:rsid w:val="006A3729"/>
    <w:rsid w:val="006C6698"/>
    <w:rsid w:val="006D695D"/>
    <w:rsid w:val="006F7994"/>
    <w:rsid w:val="00713B72"/>
    <w:rsid w:val="0072539C"/>
    <w:rsid w:val="00760274"/>
    <w:rsid w:val="0077227E"/>
    <w:rsid w:val="00782662"/>
    <w:rsid w:val="007B7DD5"/>
    <w:rsid w:val="007C1A54"/>
    <w:rsid w:val="007C1B49"/>
    <w:rsid w:val="007C6AC6"/>
    <w:rsid w:val="007C7C76"/>
    <w:rsid w:val="007D0909"/>
    <w:rsid w:val="007D4B24"/>
    <w:rsid w:val="007D7DE9"/>
    <w:rsid w:val="0080191B"/>
    <w:rsid w:val="0080783E"/>
    <w:rsid w:val="008153CB"/>
    <w:rsid w:val="00821DA7"/>
    <w:rsid w:val="00845E60"/>
    <w:rsid w:val="0085209B"/>
    <w:rsid w:val="008729CA"/>
    <w:rsid w:val="008B66F3"/>
    <w:rsid w:val="008C56D6"/>
    <w:rsid w:val="008C5F59"/>
    <w:rsid w:val="008D6F2A"/>
    <w:rsid w:val="008E5709"/>
    <w:rsid w:val="00901C97"/>
    <w:rsid w:val="009025BD"/>
    <w:rsid w:val="009135AF"/>
    <w:rsid w:val="00920A40"/>
    <w:rsid w:val="00926BD8"/>
    <w:rsid w:val="00933A76"/>
    <w:rsid w:val="00935278"/>
    <w:rsid w:val="00952E67"/>
    <w:rsid w:val="0095666D"/>
    <w:rsid w:val="0095755E"/>
    <w:rsid w:val="009B0502"/>
    <w:rsid w:val="009B4C57"/>
    <w:rsid w:val="009B5330"/>
    <w:rsid w:val="009B7728"/>
    <w:rsid w:val="009D5B5E"/>
    <w:rsid w:val="009D6E05"/>
    <w:rsid w:val="009E0392"/>
    <w:rsid w:val="009E4EA6"/>
    <w:rsid w:val="009E6393"/>
    <w:rsid w:val="009F7219"/>
    <w:rsid w:val="00A00F11"/>
    <w:rsid w:val="00A30B5B"/>
    <w:rsid w:val="00A31B0B"/>
    <w:rsid w:val="00A33362"/>
    <w:rsid w:val="00A352B2"/>
    <w:rsid w:val="00A50652"/>
    <w:rsid w:val="00A92F59"/>
    <w:rsid w:val="00A93DE1"/>
    <w:rsid w:val="00AA3D66"/>
    <w:rsid w:val="00AC18D4"/>
    <w:rsid w:val="00AC25F8"/>
    <w:rsid w:val="00AD2887"/>
    <w:rsid w:val="00AE6A86"/>
    <w:rsid w:val="00AF5699"/>
    <w:rsid w:val="00B028AD"/>
    <w:rsid w:val="00B23D69"/>
    <w:rsid w:val="00B26853"/>
    <w:rsid w:val="00B3072F"/>
    <w:rsid w:val="00B50D3D"/>
    <w:rsid w:val="00B57F6F"/>
    <w:rsid w:val="00B77450"/>
    <w:rsid w:val="00B8218F"/>
    <w:rsid w:val="00BB1CD5"/>
    <w:rsid w:val="00BB76F4"/>
    <w:rsid w:val="00BC3577"/>
    <w:rsid w:val="00BE6F48"/>
    <w:rsid w:val="00BF444D"/>
    <w:rsid w:val="00C02F40"/>
    <w:rsid w:val="00C04687"/>
    <w:rsid w:val="00C04F54"/>
    <w:rsid w:val="00C10713"/>
    <w:rsid w:val="00C634C2"/>
    <w:rsid w:val="00C66DD8"/>
    <w:rsid w:val="00C73EA2"/>
    <w:rsid w:val="00C82B15"/>
    <w:rsid w:val="00C92240"/>
    <w:rsid w:val="00C93DA2"/>
    <w:rsid w:val="00C940C0"/>
    <w:rsid w:val="00CA5E51"/>
    <w:rsid w:val="00CB2EB9"/>
    <w:rsid w:val="00CC2D0F"/>
    <w:rsid w:val="00CD1D51"/>
    <w:rsid w:val="00D01F12"/>
    <w:rsid w:val="00D11A4B"/>
    <w:rsid w:val="00D120B0"/>
    <w:rsid w:val="00D14747"/>
    <w:rsid w:val="00D2018D"/>
    <w:rsid w:val="00D21108"/>
    <w:rsid w:val="00D5414A"/>
    <w:rsid w:val="00D74E3D"/>
    <w:rsid w:val="00D87B65"/>
    <w:rsid w:val="00D9038A"/>
    <w:rsid w:val="00DA17D0"/>
    <w:rsid w:val="00DA2846"/>
    <w:rsid w:val="00DB1A2D"/>
    <w:rsid w:val="00DC26F3"/>
    <w:rsid w:val="00DD3CFC"/>
    <w:rsid w:val="00DE7A97"/>
    <w:rsid w:val="00DE7C8A"/>
    <w:rsid w:val="00DF63B4"/>
    <w:rsid w:val="00E24C2F"/>
    <w:rsid w:val="00E32D52"/>
    <w:rsid w:val="00E3472B"/>
    <w:rsid w:val="00E54624"/>
    <w:rsid w:val="00E607A7"/>
    <w:rsid w:val="00E60A18"/>
    <w:rsid w:val="00E60FB7"/>
    <w:rsid w:val="00E6679F"/>
    <w:rsid w:val="00E704A1"/>
    <w:rsid w:val="00E936DA"/>
    <w:rsid w:val="00E953B7"/>
    <w:rsid w:val="00EA238C"/>
    <w:rsid w:val="00EC420A"/>
    <w:rsid w:val="00EC531E"/>
    <w:rsid w:val="00ED36C3"/>
    <w:rsid w:val="00ED688A"/>
    <w:rsid w:val="00F16925"/>
    <w:rsid w:val="00F30084"/>
    <w:rsid w:val="00F33C09"/>
    <w:rsid w:val="00F6669A"/>
    <w:rsid w:val="00F70424"/>
    <w:rsid w:val="00F74B77"/>
    <w:rsid w:val="00F94C38"/>
    <w:rsid w:val="00FA4CE4"/>
    <w:rsid w:val="00FA67E0"/>
    <w:rsid w:val="00FC06C8"/>
    <w:rsid w:val="00FC6511"/>
    <w:rsid w:val="00FC6569"/>
    <w:rsid w:val="00FD7DB4"/>
    <w:rsid w:val="00FF2805"/>
    <w:rsid w:val="00FF74E5"/>
    <w:rsid w:val="00FF76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kern w:val="3"/>
        <w:sz w:val="24"/>
        <w:szCs w:val="22"/>
        <w:lang w:val="de-DE" w:eastAsia="de-DE"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FC06C8"/>
    <w:rPr>
      <w:sz w:val="16"/>
      <w:szCs w:val="16"/>
    </w:rPr>
  </w:style>
  <w:style w:type="paragraph" w:styleId="Kommentartext">
    <w:name w:val="annotation text"/>
    <w:basedOn w:val="Standard"/>
    <w:link w:val="KommentartextZchn"/>
    <w:uiPriority w:val="99"/>
    <w:semiHidden/>
    <w:unhideWhenUsed/>
    <w:rsid w:val="00FC06C8"/>
    <w:rPr>
      <w:sz w:val="20"/>
      <w:szCs w:val="20"/>
    </w:rPr>
  </w:style>
  <w:style w:type="character" w:customStyle="1" w:styleId="KommentartextZchn">
    <w:name w:val="Kommentartext Zchn"/>
    <w:basedOn w:val="Absatz-Standardschriftart"/>
    <w:link w:val="Kommentartext"/>
    <w:uiPriority w:val="99"/>
    <w:semiHidden/>
    <w:rsid w:val="00FC06C8"/>
    <w:rPr>
      <w:sz w:val="20"/>
      <w:szCs w:val="20"/>
    </w:rPr>
  </w:style>
  <w:style w:type="paragraph" w:styleId="Kommentarthema">
    <w:name w:val="annotation subject"/>
    <w:basedOn w:val="Kommentartext"/>
    <w:next w:val="Kommentartext"/>
    <w:link w:val="KommentarthemaZchn"/>
    <w:uiPriority w:val="99"/>
    <w:semiHidden/>
    <w:unhideWhenUsed/>
    <w:rsid w:val="00FC06C8"/>
    <w:rPr>
      <w:b/>
      <w:bCs/>
    </w:rPr>
  </w:style>
  <w:style w:type="character" w:customStyle="1" w:styleId="KommentarthemaZchn">
    <w:name w:val="Kommentarthema Zchn"/>
    <w:basedOn w:val="KommentartextZchn"/>
    <w:link w:val="Kommentarthema"/>
    <w:uiPriority w:val="99"/>
    <w:semiHidden/>
    <w:rsid w:val="00FC06C8"/>
    <w:rPr>
      <w:b/>
      <w:bCs/>
      <w:sz w:val="20"/>
      <w:szCs w:val="20"/>
    </w:rPr>
  </w:style>
  <w:style w:type="paragraph" w:styleId="Sprechblasentext">
    <w:name w:val="Balloon Text"/>
    <w:basedOn w:val="Standard"/>
    <w:link w:val="SprechblasentextZchn"/>
    <w:uiPriority w:val="99"/>
    <w:semiHidden/>
    <w:unhideWhenUsed/>
    <w:rsid w:val="00FC06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06C8"/>
    <w:rPr>
      <w:rFonts w:ascii="Tahoma" w:hAnsi="Tahoma" w:cs="Tahoma"/>
      <w:sz w:val="16"/>
      <w:szCs w:val="16"/>
    </w:rPr>
  </w:style>
  <w:style w:type="paragraph" w:styleId="Listenabsatz">
    <w:name w:val="List Paragraph"/>
    <w:basedOn w:val="Standard"/>
    <w:uiPriority w:val="34"/>
    <w:qFormat/>
    <w:rsid w:val="00C04F54"/>
    <w:pPr>
      <w:ind w:left="720"/>
      <w:contextualSpacing/>
    </w:pPr>
  </w:style>
  <w:style w:type="paragraph" w:styleId="Funotentext">
    <w:name w:val="footnote text"/>
    <w:basedOn w:val="Standard"/>
    <w:link w:val="FunotentextZchn"/>
    <w:uiPriority w:val="99"/>
    <w:semiHidden/>
    <w:unhideWhenUsed/>
    <w:rsid w:val="00B57F6F"/>
    <w:rPr>
      <w:sz w:val="20"/>
      <w:szCs w:val="20"/>
    </w:rPr>
  </w:style>
  <w:style w:type="character" w:customStyle="1" w:styleId="FunotentextZchn">
    <w:name w:val="Fußnotentext Zchn"/>
    <w:basedOn w:val="Absatz-Standardschriftart"/>
    <w:link w:val="Funotentext"/>
    <w:uiPriority w:val="99"/>
    <w:semiHidden/>
    <w:rsid w:val="00B57F6F"/>
    <w:rPr>
      <w:sz w:val="20"/>
      <w:szCs w:val="20"/>
    </w:rPr>
  </w:style>
  <w:style w:type="character" w:styleId="Funotenzeichen">
    <w:name w:val="footnote reference"/>
    <w:basedOn w:val="Absatz-Standardschriftart"/>
    <w:uiPriority w:val="99"/>
    <w:semiHidden/>
    <w:unhideWhenUsed/>
    <w:rsid w:val="00B57F6F"/>
    <w:rPr>
      <w:vertAlign w:val="superscript"/>
    </w:rPr>
  </w:style>
  <w:style w:type="character" w:styleId="Hyperlink">
    <w:name w:val="Hyperlink"/>
    <w:basedOn w:val="Absatz-Standardschriftart"/>
    <w:uiPriority w:val="99"/>
    <w:unhideWhenUsed/>
    <w:rsid w:val="005F45C1"/>
    <w:rPr>
      <w:color w:val="0000FF" w:themeColor="hyperlink"/>
      <w:u w:val="single"/>
    </w:rPr>
  </w:style>
  <w:style w:type="paragraph" w:styleId="Kopfzeile">
    <w:name w:val="header"/>
    <w:basedOn w:val="Standard"/>
    <w:link w:val="KopfzeileZchn"/>
    <w:uiPriority w:val="99"/>
    <w:unhideWhenUsed/>
    <w:rsid w:val="004C29DF"/>
    <w:pPr>
      <w:tabs>
        <w:tab w:val="center" w:pos="4536"/>
        <w:tab w:val="right" w:pos="9072"/>
      </w:tabs>
    </w:pPr>
  </w:style>
  <w:style w:type="character" w:customStyle="1" w:styleId="KopfzeileZchn">
    <w:name w:val="Kopfzeile Zchn"/>
    <w:basedOn w:val="Absatz-Standardschriftart"/>
    <w:link w:val="Kopfzeile"/>
    <w:uiPriority w:val="99"/>
    <w:rsid w:val="004C29DF"/>
  </w:style>
  <w:style w:type="paragraph" w:styleId="Fuzeile">
    <w:name w:val="footer"/>
    <w:basedOn w:val="Standard"/>
    <w:link w:val="FuzeileZchn"/>
    <w:uiPriority w:val="99"/>
    <w:unhideWhenUsed/>
    <w:rsid w:val="004C29DF"/>
    <w:pPr>
      <w:tabs>
        <w:tab w:val="center" w:pos="4536"/>
        <w:tab w:val="right" w:pos="9072"/>
      </w:tabs>
    </w:pPr>
  </w:style>
  <w:style w:type="character" w:customStyle="1" w:styleId="FuzeileZchn">
    <w:name w:val="Fußzeile Zchn"/>
    <w:basedOn w:val="Absatz-Standardschriftart"/>
    <w:link w:val="Fuzeile"/>
    <w:uiPriority w:val="99"/>
    <w:rsid w:val="004C29DF"/>
  </w:style>
  <w:style w:type="character" w:styleId="BesuchterHyperlink">
    <w:name w:val="FollowedHyperlink"/>
    <w:basedOn w:val="Absatz-Standardschriftart"/>
    <w:uiPriority w:val="99"/>
    <w:semiHidden/>
    <w:unhideWhenUsed/>
    <w:rsid w:val="004C29DF"/>
    <w:rPr>
      <w:color w:val="800080" w:themeColor="followedHyperlink"/>
      <w:u w:val="single"/>
    </w:rPr>
  </w:style>
  <w:style w:type="paragraph" w:styleId="Endnotentext">
    <w:name w:val="endnote text"/>
    <w:basedOn w:val="Standard"/>
    <w:link w:val="EndnotentextZchn"/>
    <w:uiPriority w:val="99"/>
    <w:semiHidden/>
    <w:unhideWhenUsed/>
    <w:rsid w:val="00575CA5"/>
    <w:rPr>
      <w:sz w:val="20"/>
      <w:szCs w:val="20"/>
    </w:rPr>
  </w:style>
  <w:style w:type="character" w:customStyle="1" w:styleId="EndnotentextZchn">
    <w:name w:val="Endnotentext Zchn"/>
    <w:basedOn w:val="Absatz-Standardschriftart"/>
    <w:link w:val="Endnotentext"/>
    <w:uiPriority w:val="99"/>
    <w:semiHidden/>
    <w:rsid w:val="00575CA5"/>
    <w:rPr>
      <w:sz w:val="20"/>
      <w:szCs w:val="20"/>
    </w:rPr>
  </w:style>
  <w:style w:type="character" w:styleId="Endnotenzeichen">
    <w:name w:val="endnote reference"/>
    <w:basedOn w:val="Absatz-Standardschriftart"/>
    <w:uiPriority w:val="99"/>
    <w:semiHidden/>
    <w:unhideWhenUsed/>
    <w:rsid w:val="00575CA5"/>
    <w:rPr>
      <w:vertAlign w:val="superscript"/>
    </w:rPr>
  </w:style>
  <w:style w:type="character" w:styleId="Zeilennummer">
    <w:name w:val="line number"/>
    <w:basedOn w:val="Absatz-Standardschriftart"/>
    <w:uiPriority w:val="99"/>
    <w:semiHidden/>
    <w:unhideWhenUsed/>
    <w:rsid w:val="007D4B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kern w:val="3"/>
        <w:sz w:val="24"/>
        <w:szCs w:val="22"/>
        <w:lang w:val="de-DE" w:eastAsia="de-DE"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FC06C8"/>
    <w:rPr>
      <w:sz w:val="16"/>
      <w:szCs w:val="16"/>
    </w:rPr>
  </w:style>
  <w:style w:type="paragraph" w:styleId="Kommentartext">
    <w:name w:val="annotation text"/>
    <w:basedOn w:val="Standard"/>
    <w:link w:val="KommentartextZchn"/>
    <w:uiPriority w:val="99"/>
    <w:semiHidden/>
    <w:unhideWhenUsed/>
    <w:rsid w:val="00FC06C8"/>
    <w:rPr>
      <w:sz w:val="20"/>
      <w:szCs w:val="20"/>
    </w:rPr>
  </w:style>
  <w:style w:type="character" w:customStyle="1" w:styleId="KommentartextZchn">
    <w:name w:val="Kommentartext Zchn"/>
    <w:basedOn w:val="Absatz-Standardschriftart"/>
    <w:link w:val="Kommentartext"/>
    <w:uiPriority w:val="99"/>
    <w:semiHidden/>
    <w:rsid w:val="00FC06C8"/>
    <w:rPr>
      <w:sz w:val="20"/>
      <w:szCs w:val="20"/>
    </w:rPr>
  </w:style>
  <w:style w:type="paragraph" w:styleId="Kommentarthema">
    <w:name w:val="annotation subject"/>
    <w:basedOn w:val="Kommentartext"/>
    <w:next w:val="Kommentartext"/>
    <w:link w:val="KommentarthemaZchn"/>
    <w:uiPriority w:val="99"/>
    <w:semiHidden/>
    <w:unhideWhenUsed/>
    <w:rsid w:val="00FC06C8"/>
    <w:rPr>
      <w:b/>
      <w:bCs/>
    </w:rPr>
  </w:style>
  <w:style w:type="character" w:customStyle="1" w:styleId="KommentarthemaZchn">
    <w:name w:val="Kommentarthema Zchn"/>
    <w:basedOn w:val="KommentartextZchn"/>
    <w:link w:val="Kommentarthema"/>
    <w:uiPriority w:val="99"/>
    <w:semiHidden/>
    <w:rsid w:val="00FC06C8"/>
    <w:rPr>
      <w:b/>
      <w:bCs/>
      <w:sz w:val="20"/>
      <w:szCs w:val="20"/>
    </w:rPr>
  </w:style>
  <w:style w:type="paragraph" w:styleId="Sprechblasentext">
    <w:name w:val="Balloon Text"/>
    <w:basedOn w:val="Standard"/>
    <w:link w:val="SprechblasentextZchn"/>
    <w:uiPriority w:val="99"/>
    <w:semiHidden/>
    <w:unhideWhenUsed/>
    <w:rsid w:val="00FC06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06C8"/>
    <w:rPr>
      <w:rFonts w:ascii="Tahoma" w:hAnsi="Tahoma" w:cs="Tahoma"/>
      <w:sz w:val="16"/>
      <w:szCs w:val="16"/>
    </w:rPr>
  </w:style>
  <w:style w:type="paragraph" w:styleId="Listenabsatz">
    <w:name w:val="List Paragraph"/>
    <w:basedOn w:val="Standard"/>
    <w:uiPriority w:val="34"/>
    <w:qFormat/>
    <w:rsid w:val="00C04F54"/>
    <w:pPr>
      <w:ind w:left="720"/>
      <w:contextualSpacing/>
    </w:pPr>
  </w:style>
  <w:style w:type="paragraph" w:styleId="Funotentext">
    <w:name w:val="footnote text"/>
    <w:basedOn w:val="Standard"/>
    <w:link w:val="FunotentextZchn"/>
    <w:uiPriority w:val="99"/>
    <w:semiHidden/>
    <w:unhideWhenUsed/>
    <w:rsid w:val="00B57F6F"/>
    <w:rPr>
      <w:sz w:val="20"/>
      <w:szCs w:val="20"/>
    </w:rPr>
  </w:style>
  <w:style w:type="character" w:customStyle="1" w:styleId="FunotentextZchn">
    <w:name w:val="Fußnotentext Zchn"/>
    <w:basedOn w:val="Absatz-Standardschriftart"/>
    <w:link w:val="Funotentext"/>
    <w:uiPriority w:val="99"/>
    <w:semiHidden/>
    <w:rsid w:val="00B57F6F"/>
    <w:rPr>
      <w:sz w:val="20"/>
      <w:szCs w:val="20"/>
    </w:rPr>
  </w:style>
  <w:style w:type="character" w:styleId="Funotenzeichen">
    <w:name w:val="footnote reference"/>
    <w:basedOn w:val="Absatz-Standardschriftart"/>
    <w:uiPriority w:val="99"/>
    <w:semiHidden/>
    <w:unhideWhenUsed/>
    <w:rsid w:val="00B57F6F"/>
    <w:rPr>
      <w:vertAlign w:val="superscript"/>
    </w:rPr>
  </w:style>
  <w:style w:type="character" w:styleId="Hyperlink">
    <w:name w:val="Hyperlink"/>
    <w:basedOn w:val="Absatz-Standardschriftart"/>
    <w:uiPriority w:val="99"/>
    <w:unhideWhenUsed/>
    <w:rsid w:val="005F45C1"/>
    <w:rPr>
      <w:color w:val="0000FF" w:themeColor="hyperlink"/>
      <w:u w:val="single"/>
    </w:rPr>
  </w:style>
  <w:style w:type="paragraph" w:styleId="Kopfzeile">
    <w:name w:val="header"/>
    <w:basedOn w:val="Standard"/>
    <w:link w:val="KopfzeileZchn"/>
    <w:uiPriority w:val="99"/>
    <w:unhideWhenUsed/>
    <w:rsid w:val="004C29DF"/>
    <w:pPr>
      <w:tabs>
        <w:tab w:val="center" w:pos="4536"/>
        <w:tab w:val="right" w:pos="9072"/>
      </w:tabs>
    </w:pPr>
  </w:style>
  <w:style w:type="character" w:customStyle="1" w:styleId="KopfzeileZchn">
    <w:name w:val="Kopfzeile Zchn"/>
    <w:basedOn w:val="Absatz-Standardschriftart"/>
    <w:link w:val="Kopfzeile"/>
    <w:uiPriority w:val="99"/>
    <w:rsid w:val="004C29DF"/>
  </w:style>
  <w:style w:type="paragraph" w:styleId="Fuzeile">
    <w:name w:val="footer"/>
    <w:basedOn w:val="Standard"/>
    <w:link w:val="FuzeileZchn"/>
    <w:uiPriority w:val="99"/>
    <w:unhideWhenUsed/>
    <w:rsid w:val="004C29DF"/>
    <w:pPr>
      <w:tabs>
        <w:tab w:val="center" w:pos="4536"/>
        <w:tab w:val="right" w:pos="9072"/>
      </w:tabs>
    </w:pPr>
  </w:style>
  <w:style w:type="character" w:customStyle="1" w:styleId="FuzeileZchn">
    <w:name w:val="Fußzeile Zchn"/>
    <w:basedOn w:val="Absatz-Standardschriftart"/>
    <w:link w:val="Fuzeile"/>
    <w:uiPriority w:val="99"/>
    <w:rsid w:val="004C29DF"/>
  </w:style>
  <w:style w:type="character" w:styleId="BesuchterHyperlink">
    <w:name w:val="FollowedHyperlink"/>
    <w:basedOn w:val="Absatz-Standardschriftart"/>
    <w:uiPriority w:val="99"/>
    <w:semiHidden/>
    <w:unhideWhenUsed/>
    <w:rsid w:val="004C29DF"/>
    <w:rPr>
      <w:color w:val="800080" w:themeColor="followedHyperlink"/>
      <w:u w:val="single"/>
    </w:rPr>
  </w:style>
  <w:style w:type="paragraph" w:styleId="Endnotentext">
    <w:name w:val="endnote text"/>
    <w:basedOn w:val="Standard"/>
    <w:link w:val="EndnotentextZchn"/>
    <w:uiPriority w:val="99"/>
    <w:semiHidden/>
    <w:unhideWhenUsed/>
    <w:rsid w:val="00575CA5"/>
    <w:rPr>
      <w:sz w:val="20"/>
      <w:szCs w:val="20"/>
    </w:rPr>
  </w:style>
  <w:style w:type="character" w:customStyle="1" w:styleId="EndnotentextZchn">
    <w:name w:val="Endnotentext Zchn"/>
    <w:basedOn w:val="Absatz-Standardschriftart"/>
    <w:link w:val="Endnotentext"/>
    <w:uiPriority w:val="99"/>
    <w:semiHidden/>
    <w:rsid w:val="00575CA5"/>
    <w:rPr>
      <w:sz w:val="20"/>
      <w:szCs w:val="20"/>
    </w:rPr>
  </w:style>
  <w:style w:type="character" w:styleId="Endnotenzeichen">
    <w:name w:val="endnote reference"/>
    <w:basedOn w:val="Absatz-Standardschriftart"/>
    <w:uiPriority w:val="99"/>
    <w:semiHidden/>
    <w:unhideWhenUsed/>
    <w:rsid w:val="00575CA5"/>
    <w:rPr>
      <w:vertAlign w:val="superscript"/>
    </w:rPr>
  </w:style>
  <w:style w:type="character" w:styleId="Zeilennummer">
    <w:name w:val="line number"/>
    <w:basedOn w:val="Absatz-Standardschriftart"/>
    <w:uiPriority w:val="99"/>
    <w:semiHidden/>
    <w:unhideWhenUsed/>
    <w:rsid w:val="007D4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FE0A2-6DCA-43EF-A500-FA4BD1745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8677</Words>
  <Characters>54668</Characters>
  <Application>Microsoft Office Word</Application>
  <DocSecurity>0</DocSecurity>
  <Lines>455</Lines>
  <Paragraphs>126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Schröder, Achim, Prof. Dr.</dc:creator>
  <cp:lastModifiedBy>N. Balzter</cp:lastModifiedBy>
  <cp:revision>2</cp:revision>
  <cp:lastPrinted>2016-07-15T15:04:00Z</cp:lastPrinted>
  <dcterms:created xsi:type="dcterms:W3CDTF">2017-01-13T09:48:00Z</dcterms:created>
  <dcterms:modified xsi:type="dcterms:W3CDTF">2017-01-13T09:48:00Z</dcterms:modified>
</cp:coreProperties>
</file>